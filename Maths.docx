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D7B" w:rsidRPr="00C83D7B" w:rsidRDefault="00C83D7B" w:rsidP="00C83D7B">
      <w:pPr>
        <w:shd w:val="clear" w:color="auto" w:fill="FFFFFF"/>
        <w:spacing w:after="360" w:line="240" w:lineRule="auto"/>
        <w:rPr>
          <w:rFonts w:ascii="Segoe UI" w:eastAsia="Times New Roman" w:hAnsi="Segoe UI" w:cs="Segoe UI"/>
          <w:color w:val="222222"/>
          <w:sz w:val="26"/>
          <w:szCs w:val="26"/>
        </w:rPr>
      </w:pPr>
      <w:r w:rsidRPr="00C83D7B">
        <w:rPr>
          <w:rFonts w:ascii="Segoe UI" w:eastAsia="Times New Roman" w:hAnsi="Segoe UI" w:cs="Segoe UI"/>
          <w:b/>
          <w:bCs/>
          <w:color w:val="222222"/>
          <w:sz w:val="26"/>
          <w:szCs w:val="26"/>
        </w:rPr>
        <w:t>Coordinate Geometry &amp; Line Formula</w:t>
      </w:r>
    </w:p>
    <w:tbl>
      <w:tblPr>
        <w:tblW w:w="11100"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20"/>
        <w:gridCol w:w="6980"/>
      </w:tblGrid>
      <w:tr w:rsidR="00C83D7B" w:rsidRPr="00C83D7B" w:rsidTr="00C83D7B">
        <w:trPr>
          <w:tblCellSpacing w:w="15" w:type="dxa"/>
        </w:trPr>
        <w:tc>
          <w:tcPr>
            <w:tcW w:w="0" w:type="auto"/>
            <w:gridSpan w:val="2"/>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360" w:line="240" w:lineRule="auto"/>
              <w:jc w:val="center"/>
              <w:rPr>
                <w:rFonts w:ascii="Segoe UI" w:eastAsia="Times New Roman" w:hAnsi="Segoe UI" w:cs="Segoe UI"/>
                <w:b/>
                <w:bCs/>
                <w:color w:val="222222"/>
                <w:sz w:val="26"/>
                <w:szCs w:val="26"/>
              </w:rPr>
            </w:pPr>
            <w:r w:rsidRPr="00C83D7B">
              <w:rPr>
                <w:rFonts w:ascii="Segoe UI" w:eastAsia="Times New Roman" w:hAnsi="Segoe UI" w:cs="Segoe UI"/>
                <w:b/>
                <w:bCs/>
                <w:color w:val="222222"/>
                <w:sz w:val="26"/>
                <w:szCs w:val="26"/>
              </w:rPr>
              <w:t>Coordinate Geometry &amp; Lines Formulas for Class 11</w:t>
            </w:r>
          </w:p>
        </w:tc>
      </w:tr>
      <w:tr w:rsidR="00C83D7B" w:rsidRPr="00C83D7B" w:rsidTr="00C83D7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36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Distance Formula</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0" w:line="240" w:lineRule="auto"/>
              <w:rPr>
                <w:rFonts w:ascii="Segoe UI" w:eastAsia="Times New Roman" w:hAnsi="Segoe UI" w:cs="Segoe UI"/>
                <w:color w:val="222222"/>
                <w:sz w:val="26"/>
                <w:szCs w:val="26"/>
              </w:rPr>
            </w:pP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P</w:t>
            </w:r>
            <w:r w:rsidRPr="00C83D7B">
              <w:rPr>
                <w:rFonts w:ascii="MathJax_Main" w:eastAsia="Times New Roman" w:hAnsi="MathJax_Main" w:cs="Segoe UI"/>
                <w:color w:val="222222"/>
                <w:sz w:val="21"/>
                <w:szCs w:val="21"/>
                <w:bdr w:val="none" w:sz="0" w:space="0" w:color="auto" w:frame="1"/>
              </w:rPr>
              <w:t>1</w:t>
            </w:r>
            <w:r w:rsidRPr="00C83D7B">
              <w:rPr>
                <w:rFonts w:ascii="MathJax_Math-italic" w:eastAsia="Times New Roman" w:hAnsi="MathJax_Math-italic" w:cs="Segoe UI"/>
                <w:color w:val="222222"/>
                <w:sz w:val="30"/>
                <w:szCs w:val="30"/>
                <w:bdr w:val="none" w:sz="0" w:space="0" w:color="auto" w:frame="1"/>
              </w:rPr>
              <w:t>P</w:t>
            </w:r>
            <w:r w:rsidRPr="00C83D7B">
              <w:rPr>
                <w:rFonts w:ascii="MathJax_Main" w:eastAsia="Times New Roman" w:hAnsi="MathJax_Main" w:cs="Segoe UI"/>
                <w:color w:val="222222"/>
                <w:sz w:val="21"/>
                <w:szCs w:val="21"/>
                <w:bdr w:val="none" w:sz="0" w:space="0" w:color="auto" w:frame="1"/>
              </w:rPr>
              <w:t>2</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21"/>
                <w:szCs w:val="21"/>
                <w:bdr w:val="none" w:sz="0" w:space="0" w:color="auto" w:frame="1"/>
              </w:rPr>
              <w:t>2</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21"/>
                <w:szCs w:val="21"/>
                <w:bdr w:val="none" w:sz="0" w:space="0" w:color="auto" w:frame="1"/>
              </w:rPr>
              <w:t>1</w:t>
            </w:r>
            <w:r w:rsidRPr="00C83D7B">
              <w:rPr>
                <w:rFonts w:ascii="MathJax_Main" w:eastAsia="Times New Roman" w:hAnsi="MathJax_Main" w:cs="Segoe UI"/>
                <w:color w:val="222222"/>
                <w:sz w:val="30"/>
                <w:szCs w:val="30"/>
                <w:bdr w:val="none" w:sz="0" w:space="0" w:color="auto" w:frame="1"/>
              </w:rPr>
              <w:t>)</w:t>
            </w:r>
            <w:r w:rsidRPr="00C83D7B">
              <w:rPr>
                <w:rFonts w:ascii="MathJax_Main" w:eastAsia="Times New Roman" w:hAnsi="MathJax_Main" w:cs="Segoe UI"/>
                <w:color w:val="222222"/>
                <w:sz w:val="21"/>
                <w:szCs w:val="21"/>
                <w:bdr w:val="none" w:sz="0" w:space="0" w:color="auto" w:frame="1"/>
              </w:rPr>
              <w:t>2</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y</w:t>
            </w:r>
            <w:r w:rsidRPr="00C83D7B">
              <w:rPr>
                <w:rFonts w:ascii="MathJax_Main" w:eastAsia="Times New Roman" w:hAnsi="MathJax_Main" w:cs="Segoe UI"/>
                <w:color w:val="222222"/>
                <w:sz w:val="21"/>
                <w:szCs w:val="21"/>
                <w:bdr w:val="none" w:sz="0" w:space="0" w:color="auto" w:frame="1"/>
              </w:rPr>
              <w:t>2</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y</w:t>
            </w:r>
            <w:r w:rsidRPr="00C83D7B">
              <w:rPr>
                <w:rFonts w:ascii="MathJax_Main" w:eastAsia="Times New Roman" w:hAnsi="MathJax_Main" w:cs="Segoe UI"/>
                <w:color w:val="222222"/>
                <w:sz w:val="21"/>
                <w:szCs w:val="21"/>
                <w:bdr w:val="none" w:sz="0" w:space="0" w:color="auto" w:frame="1"/>
              </w:rPr>
              <w:t>1</w:t>
            </w:r>
            <w:r w:rsidRPr="00C83D7B">
              <w:rPr>
                <w:rFonts w:ascii="MathJax_Main" w:eastAsia="Times New Roman" w:hAnsi="MathJax_Main" w:cs="Segoe UI"/>
                <w:color w:val="222222"/>
                <w:sz w:val="30"/>
                <w:szCs w:val="30"/>
                <w:bdr w:val="none" w:sz="0" w:space="0" w:color="auto" w:frame="1"/>
              </w:rPr>
              <w:t>)</w:t>
            </w:r>
            <w:r w:rsidRPr="00C83D7B">
              <w:rPr>
                <w:rFonts w:ascii="MathJax_Main" w:eastAsia="Times New Roman" w:hAnsi="MathJax_Main" w:cs="Segoe UI"/>
                <w:color w:val="222222"/>
                <w:sz w:val="21"/>
                <w:szCs w:val="21"/>
                <w:bdr w:val="none" w:sz="0" w:space="0" w:color="auto" w:frame="1"/>
              </w:rPr>
              <w:t>2</w:t>
            </w:r>
            <w:r w:rsidRPr="00C83D7B">
              <w:rPr>
                <w:rFonts w:ascii="MathJax_Main" w:eastAsia="Times New Roman" w:hAnsi="MathJax_Main" w:cs="Segoe UI"/>
                <w:color w:val="222222"/>
                <w:sz w:val="30"/>
                <w:szCs w:val="30"/>
                <w:bdr w:val="none" w:sz="0" w:space="0" w:color="auto" w:frame="1"/>
              </w:rPr>
              <w:t>−−−−−−−−−−−−−−−−−−</w:t>
            </w:r>
            <w:r w:rsidRPr="00C83D7B">
              <w:rPr>
                <w:rFonts w:ascii="MathJax_Size2" w:eastAsia="Times New Roman" w:hAnsi="MathJax_Size2" w:cs="Segoe UI"/>
                <w:color w:val="222222"/>
                <w:sz w:val="30"/>
                <w:szCs w:val="30"/>
                <w:bdr w:val="none" w:sz="0" w:space="0" w:color="auto" w:frame="1"/>
              </w:rPr>
              <w:t>√</w:t>
            </w:r>
          </w:p>
        </w:tc>
      </w:tr>
      <w:tr w:rsidR="00C83D7B" w:rsidRPr="00C83D7B" w:rsidTr="00C83D7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Slope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0" w:line="240" w:lineRule="auto"/>
              <w:rPr>
                <w:rFonts w:ascii="Segoe UI" w:eastAsia="Times New Roman" w:hAnsi="Segoe UI" w:cs="Segoe UI"/>
                <w:color w:val="222222"/>
                <w:sz w:val="26"/>
                <w:szCs w:val="26"/>
              </w:rPr>
            </w:pPr>
            <w:r w:rsidRPr="00C83D7B">
              <w:rPr>
                <w:rFonts w:ascii="MathJax_Math-italic" w:eastAsia="Times New Roman" w:hAnsi="MathJax_Math-italic" w:cs="Segoe UI"/>
                <w:color w:val="222222"/>
                <w:sz w:val="35"/>
                <w:szCs w:val="35"/>
                <w:bdr w:val="none" w:sz="0" w:space="0" w:color="auto" w:frame="1"/>
              </w:rPr>
              <w:t>m</w:t>
            </w:r>
            <w:r w:rsidRPr="00C83D7B">
              <w:rPr>
                <w:rFonts w:ascii="MathJax_Main" w:eastAsia="Times New Roman" w:hAnsi="MathJax_Main" w:cs="Segoe UI"/>
                <w:color w:val="222222"/>
                <w:sz w:val="35"/>
                <w:szCs w:val="35"/>
                <w:bdr w:val="none" w:sz="0" w:space="0" w:color="auto" w:frame="1"/>
              </w:rPr>
              <w:t>=</w:t>
            </w:r>
            <w:proofErr w:type="spellStart"/>
            <w:r w:rsidRPr="00C83D7B">
              <w:rPr>
                <w:rFonts w:ascii="MathJax_Math-italic" w:eastAsia="Times New Roman" w:hAnsi="MathJax_Math-italic" w:cs="Segoe UI"/>
                <w:color w:val="222222"/>
                <w:sz w:val="25"/>
                <w:szCs w:val="25"/>
                <w:bdr w:val="none" w:sz="0" w:space="0" w:color="auto" w:frame="1"/>
              </w:rPr>
              <w:t>riserun</w:t>
            </w:r>
            <w:proofErr w:type="spellEnd"/>
            <w:r w:rsidRPr="00C83D7B">
              <w:rPr>
                <w:rFonts w:ascii="MathJax_Main" w:eastAsia="Times New Roman" w:hAnsi="MathJax_Main" w:cs="Segoe UI"/>
                <w:color w:val="222222"/>
                <w:sz w:val="35"/>
                <w:szCs w:val="35"/>
                <w:bdr w:val="none" w:sz="0" w:space="0" w:color="auto" w:frame="1"/>
              </w:rPr>
              <w:t>=</w:t>
            </w:r>
            <w:proofErr w:type="spellStart"/>
            <w:r w:rsidRPr="00C83D7B">
              <w:rPr>
                <w:rFonts w:ascii="MathJax_Main" w:eastAsia="Times New Roman" w:hAnsi="MathJax_Main" w:cs="Segoe UI"/>
                <w:color w:val="222222"/>
                <w:sz w:val="25"/>
                <w:szCs w:val="25"/>
                <w:bdr w:val="none" w:sz="0" w:space="0" w:color="auto" w:frame="1"/>
              </w:rPr>
              <w:t>Δ</w:t>
            </w:r>
            <w:r w:rsidRPr="00C83D7B">
              <w:rPr>
                <w:rFonts w:ascii="MathJax_Math-italic" w:eastAsia="Times New Roman" w:hAnsi="MathJax_Math-italic" w:cs="Segoe UI"/>
                <w:color w:val="222222"/>
                <w:sz w:val="25"/>
                <w:szCs w:val="25"/>
                <w:bdr w:val="none" w:sz="0" w:space="0" w:color="auto" w:frame="1"/>
              </w:rPr>
              <w:t>y</w:t>
            </w:r>
            <w:r w:rsidRPr="00C83D7B">
              <w:rPr>
                <w:rFonts w:ascii="MathJax_Main" w:eastAsia="Times New Roman" w:hAnsi="MathJax_Main" w:cs="Segoe UI"/>
                <w:color w:val="222222"/>
                <w:sz w:val="25"/>
                <w:szCs w:val="25"/>
                <w:bdr w:val="none" w:sz="0" w:space="0" w:color="auto" w:frame="1"/>
              </w:rPr>
              <w:t>Δ</w:t>
            </w:r>
            <w:r w:rsidRPr="00C83D7B">
              <w:rPr>
                <w:rFonts w:ascii="MathJax_Math-italic" w:eastAsia="Times New Roman" w:hAnsi="MathJax_Math-italic" w:cs="Segoe UI"/>
                <w:color w:val="222222"/>
                <w:sz w:val="25"/>
                <w:szCs w:val="25"/>
                <w:bdr w:val="none" w:sz="0" w:space="0" w:color="auto" w:frame="1"/>
              </w:rPr>
              <w:t>x</w:t>
            </w:r>
            <w:proofErr w:type="spellEnd"/>
            <w:r w:rsidRPr="00C83D7B">
              <w:rPr>
                <w:rFonts w:ascii="MathJax_Main" w:eastAsia="Times New Roman" w:hAnsi="MathJax_Main" w:cs="Segoe UI"/>
                <w:color w:val="222222"/>
                <w:sz w:val="35"/>
                <w:szCs w:val="35"/>
                <w:bdr w:val="none" w:sz="0" w:space="0" w:color="auto" w:frame="1"/>
              </w:rPr>
              <w:t>=</w:t>
            </w:r>
            <w:r w:rsidRPr="00C83D7B">
              <w:rPr>
                <w:rFonts w:ascii="MathJax_Math-italic" w:eastAsia="Times New Roman" w:hAnsi="MathJax_Math-italic" w:cs="Segoe UI"/>
                <w:color w:val="222222"/>
                <w:sz w:val="25"/>
                <w:szCs w:val="25"/>
                <w:bdr w:val="none" w:sz="0" w:space="0" w:color="auto" w:frame="1"/>
              </w:rPr>
              <w:t>y</w:t>
            </w:r>
            <w:r w:rsidRPr="00C83D7B">
              <w:rPr>
                <w:rFonts w:ascii="MathJax_Main" w:eastAsia="Times New Roman" w:hAnsi="MathJax_Main" w:cs="Segoe UI"/>
                <w:color w:val="222222"/>
                <w:sz w:val="18"/>
                <w:szCs w:val="18"/>
                <w:bdr w:val="none" w:sz="0" w:space="0" w:color="auto" w:frame="1"/>
              </w:rPr>
              <w:t>2</w:t>
            </w:r>
            <w:r w:rsidRPr="00C83D7B">
              <w:rPr>
                <w:rFonts w:ascii="MathJax_Main" w:eastAsia="Times New Roman" w:hAnsi="MathJax_Main" w:cs="Segoe UI"/>
                <w:color w:val="222222"/>
                <w:sz w:val="25"/>
                <w:szCs w:val="25"/>
                <w:bdr w:val="none" w:sz="0" w:space="0" w:color="auto" w:frame="1"/>
              </w:rPr>
              <w:t>−</w:t>
            </w:r>
            <w:r w:rsidRPr="00C83D7B">
              <w:rPr>
                <w:rFonts w:ascii="MathJax_Math-italic" w:eastAsia="Times New Roman" w:hAnsi="MathJax_Math-italic" w:cs="Segoe UI"/>
                <w:color w:val="222222"/>
                <w:sz w:val="25"/>
                <w:szCs w:val="25"/>
                <w:bdr w:val="none" w:sz="0" w:space="0" w:color="auto" w:frame="1"/>
              </w:rPr>
              <w:t>y</w:t>
            </w:r>
            <w:r w:rsidRPr="00C83D7B">
              <w:rPr>
                <w:rFonts w:ascii="MathJax_Main" w:eastAsia="Times New Roman" w:hAnsi="MathJax_Main" w:cs="Segoe UI"/>
                <w:color w:val="222222"/>
                <w:sz w:val="18"/>
                <w:szCs w:val="18"/>
                <w:bdr w:val="none" w:sz="0" w:space="0" w:color="auto" w:frame="1"/>
              </w:rPr>
              <w:t>1</w:t>
            </w:r>
            <w:r w:rsidRPr="00C83D7B">
              <w:rPr>
                <w:rFonts w:ascii="MathJax_Math-italic" w:eastAsia="Times New Roman" w:hAnsi="MathJax_Math-italic" w:cs="Segoe UI"/>
                <w:color w:val="222222"/>
                <w:sz w:val="25"/>
                <w:szCs w:val="25"/>
                <w:bdr w:val="none" w:sz="0" w:space="0" w:color="auto" w:frame="1"/>
              </w:rPr>
              <w:t>x</w:t>
            </w:r>
            <w:r w:rsidRPr="00C83D7B">
              <w:rPr>
                <w:rFonts w:ascii="MathJax_Main" w:eastAsia="Times New Roman" w:hAnsi="MathJax_Main" w:cs="Segoe UI"/>
                <w:color w:val="222222"/>
                <w:sz w:val="18"/>
                <w:szCs w:val="18"/>
                <w:bdr w:val="none" w:sz="0" w:space="0" w:color="auto" w:frame="1"/>
              </w:rPr>
              <w:t>2</w:t>
            </w:r>
            <w:r w:rsidRPr="00C83D7B">
              <w:rPr>
                <w:rFonts w:ascii="MathJax_Main" w:eastAsia="Times New Roman" w:hAnsi="MathJax_Main" w:cs="Segoe UI"/>
                <w:color w:val="222222"/>
                <w:sz w:val="25"/>
                <w:szCs w:val="25"/>
                <w:bdr w:val="none" w:sz="0" w:space="0" w:color="auto" w:frame="1"/>
              </w:rPr>
              <w:t>−</w:t>
            </w:r>
            <w:r w:rsidRPr="00C83D7B">
              <w:rPr>
                <w:rFonts w:ascii="MathJax_Math-italic" w:eastAsia="Times New Roman" w:hAnsi="MathJax_Math-italic" w:cs="Segoe UI"/>
                <w:color w:val="222222"/>
                <w:sz w:val="25"/>
                <w:szCs w:val="25"/>
                <w:bdr w:val="none" w:sz="0" w:space="0" w:color="auto" w:frame="1"/>
              </w:rPr>
              <w:t>x</w:t>
            </w:r>
            <w:r w:rsidRPr="00C83D7B">
              <w:rPr>
                <w:rFonts w:ascii="MathJax_Main" w:eastAsia="Times New Roman" w:hAnsi="MathJax_Main" w:cs="Segoe UI"/>
                <w:color w:val="222222"/>
                <w:sz w:val="18"/>
                <w:szCs w:val="18"/>
                <w:bdr w:val="none" w:sz="0" w:space="0" w:color="auto" w:frame="1"/>
              </w:rPr>
              <w:t>1</w:t>
            </w:r>
          </w:p>
        </w:tc>
      </w:tr>
      <w:tr w:rsidR="00C83D7B" w:rsidRPr="00C83D7B" w:rsidTr="00C83D7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Point-Slope Form</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0" w:line="240" w:lineRule="auto"/>
              <w:rPr>
                <w:rFonts w:ascii="Segoe UI" w:eastAsia="Times New Roman" w:hAnsi="Segoe UI" w:cs="Segoe UI"/>
                <w:color w:val="222222"/>
                <w:sz w:val="26"/>
                <w:szCs w:val="26"/>
              </w:rPr>
            </w:pPr>
            <w:r w:rsidRPr="00C83D7B">
              <w:rPr>
                <w:rFonts w:ascii="MathJax_Math-italic" w:eastAsia="Times New Roman" w:hAnsi="MathJax_Math-italic" w:cs="Segoe UI"/>
                <w:color w:val="222222"/>
                <w:sz w:val="30"/>
                <w:szCs w:val="30"/>
                <w:bdr w:val="none" w:sz="0" w:space="0" w:color="auto" w:frame="1"/>
              </w:rPr>
              <w:t>y</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y</w:t>
            </w:r>
            <w:r w:rsidRPr="00C83D7B">
              <w:rPr>
                <w:rFonts w:ascii="MathJax_Main" w:eastAsia="Times New Roman" w:hAnsi="MathJax_Main" w:cs="Segoe UI"/>
                <w:color w:val="222222"/>
                <w:sz w:val="21"/>
                <w:szCs w:val="21"/>
                <w:bdr w:val="none" w:sz="0" w:space="0" w:color="auto" w:frame="1"/>
              </w:rPr>
              <w:t>1</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m</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21"/>
                <w:szCs w:val="21"/>
                <w:bdr w:val="none" w:sz="0" w:space="0" w:color="auto" w:frame="1"/>
              </w:rPr>
              <w:t>1</w:t>
            </w:r>
            <w:r w:rsidRPr="00C83D7B">
              <w:rPr>
                <w:rFonts w:ascii="MathJax_Main" w:eastAsia="Times New Roman" w:hAnsi="MathJax_Main" w:cs="Segoe UI"/>
                <w:color w:val="222222"/>
                <w:sz w:val="30"/>
                <w:szCs w:val="30"/>
                <w:bdr w:val="none" w:sz="0" w:space="0" w:color="auto" w:frame="1"/>
              </w:rPr>
              <w:t>)</w:t>
            </w:r>
          </w:p>
        </w:tc>
      </w:tr>
      <w:tr w:rsidR="00C83D7B" w:rsidRPr="00C83D7B" w:rsidTr="00C83D7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Point-Point Form</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0" w:line="240" w:lineRule="auto"/>
              <w:rPr>
                <w:rFonts w:ascii="Segoe UI" w:eastAsia="Times New Roman" w:hAnsi="Segoe UI" w:cs="Segoe UI"/>
                <w:color w:val="222222"/>
                <w:sz w:val="26"/>
                <w:szCs w:val="26"/>
              </w:rPr>
            </w:pPr>
            <w:r w:rsidRPr="00C83D7B">
              <w:rPr>
                <w:rFonts w:ascii="MathJax_Math-italic" w:eastAsia="Times New Roman" w:hAnsi="MathJax_Math-italic" w:cs="Segoe UI"/>
                <w:color w:val="222222"/>
                <w:sz w:val="30"/>
                <w:szCs w:val="30"/>
                <w:bdr w:val="none" w:sz="0" w:space="0" w:color="auto" w:frame="1"/>
              </w:rPr>
              <w:t>y</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y</w:t>
            </w:r>
            <w:r w:rsidRPr="00C83D7B">
              <w:rPr>
                <w:rFonts w:ascii="MathJax_Main" w:eastAsia="Times New Roman" w:hAnsi="MathJax_Main" w:cs="Segoe UI"/>
                <w:color w:val="222222"/>
                <w:sz w:val="21"/>
                <w:szCs w:val="21"/>
                <w:bdr w:val="none" w:sz="0" w:space="0" w:color="auto" w:frame="1"/>
              </w:rPr>
              <w:t>1</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y</w:t>
            </w:r>
            <w:r w:rsidRPr="00C83D7B">
              <w:rPr>
                <w:rFonts w:ascii="MathJax_Main" w:eastAsia="Times New Roman" w:hAnsi="MathJax_Main" w:cs="Segoe UI"/>
                <w:color w:val="222222"/>
                <w:sz w:val="15"/>
                <w:szCs w:val="15"/>
                <w:bdr w:val="none" w:sz="0" w:space="0" w:color="auto" w:frame="1"/>
              </w:rPr>
              <w:t>2</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y</w:t>
            </w:r>
            <w:r w:rsidRPr="00C83D7B">
              <w:rPr>
                <w:rFonts w:ascii="MathJax_Main" w:eastAsia="Times New Roman" w:hAnsi="MathJax_Main" w:cs="Segoe UI"/>
                <w:color w:val="222222"/>
                <w:sz w:val="15"/>
                <w:szCs w:val="15"/>
                <w:bdr w:val="none" w:sz="0" w:space="0" w:color="auto" w:frame="1"/>
              </w:rPr>
              <w:t>1</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15"/>
                <w:szCs w:val="15"/>
                <w:bdr w:val="none" w:sz="0" w:space="0" w:color="auto" w:frame="1"/>
              </w:rPr>
              <w:t>2</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15"/>
                <w:szCs w:val="15"/>
                <w:bdr w:val="none" w:sz="0" w:space="0" w:color="auto" w:frame="1"/>
              </w:rPr>
              <w:t>1</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21"/>
                <w:szCs w:val="21"/>
                <w:bdr w:val="none" w:sz="0" w:space="0" w:color="auto" w:frame="1"/>
              </w:rPr>
              <w:t>1</w:t>
            </w:r>
            <w:r w:rsidRPr="00C83D7B">
              <w:rPr>
                <w:rFonts w:ascii="MathJax_Main" w:eastAsia="Times New Roman" w:hAnsi="MathJax_Main" w:cs="Segoe UI"/>
                <w:color w:val="222222"/>
                <w:sz w:val="30"/>
                <w:szCs w:val="30"/>
                <w:bdr w:val="none" w:sz="0" w:space="0" w:color="auto" w:frame="1"/>
              </w:rPr>
              <w:t>)</w:t>
            </w:r>
          </w:p>
        </w:tc>
      </w:tr>
      <w:tr w:rsidR="00C83D7B" w:rsidRPr="00C83D7B" w:rsidTr="00C83D7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Slope-Intercept Form</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0" w:line="240" w:lineRule="auto"/>
              <w:rPr>
                <w:rFonts w:ascii="Segoe UI" w:eastAsia="Times New Roman" w:hAnsi="Segoe UI" w:cs="Segoe UI"/>
                <w:color w:val="222222"/>
                <w:sz w:val="26"/>
                <w:szCs w:val="26"/>
              </w:rPr>
            </w:pPr>
            <w:r w:rsidRPr="00C83D7B">
              <w:rPr>
                <w:rFonts w:ascii="MathJax_Math-italic" w:eastAsia="Times New Roman" w:hAnsi="MathJax_Math-italic" w:cs="Segoe UI"/>
                <w:color w:val="222222"/>
                <w:sz w:val="30"/>
                <w:szCs w:val="30"/>
                <w:bdr w:val="none" w:sz="0" w:space="0" w:color="auto" w:frame="1"/>
              </w:rPr>
              <w:t>y</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mx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b</w:t>
            </w:r>
            <w:proofErr w:type="spellEnd"/>
          </w:p>
        </w:tc>
      </w:tr>
      <w:tr w:rsidR="00C83D7B" w:rsidRPr="00C83D7B" w:rsidTr="00C83D7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Intercept-Intercept Form</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0" w:line="240" w:lineRule="auto"/>
              <w:rPr>
                <w:rFonts w:ascii="Segoe UI" w:eastAsia="Times New Roman" w:hAnsi="Segoe UI" w:cs="Segoe UI"/>
                <w:color w:val="222222"/>
                <w:sz w:val="26"/>
                <w:szCs w:val="26"/>
              </w:rPr>
            </w:pPr>
            <w:proofErr w:type="spellStart"/>
            <w:r w:rsidRPr="00C83D7B">
              <w:rPr>
                <w:rFonts w:ascii="MathJax_Math-italic" w:eastAsia="Times New Roman" w:hAnsi="MathJax_Math-italic" w:cs="Segoe UI"/>
                <w:color w:val="222222"/>
                <w:sz w:val="21"/>
                <w:szCs w:val="21"/>
                <w:bdr w:val="none" w:sz="0" w:space="0" w:color="auto" w:frame="1"/>
              </w:rPr>
              <w:t>xa</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yb</w:t>
            </w:r>
            <w:proofErr w:type="spellEnd"/>
            <w:r w:rsidRPr="00C83D7B">
              <w:rPr>
                <w:rFonts w:ascii="MathJax_Main" w:eastAsia="Times New Roman" w:hAnsi="MathJax_Main" w:cs="Segoe UI"/>
                <w:color w:val="222222"/>
                <w:sz w:val="30"/>
                <w:szCs w:val="30"/>
                <w:bdr w:val="none" w:sz="0" w:space="0" w:color="auto" w:frame="1"/>
              </w:rPr>
              <w:t>=1</w:t>
            </w:r>
          </w:p>
        </w:tc>
      </w:tr>
      <w:tr w:rsidR="00C83D7B" w:rsidRPr="00C83D7B" w:rsidTr="00C83D7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General Form</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0" w:line="240" w:lineRule="auto"/>
              <w:rPr>
                <w:rFonts w:ascii="Segoe UI" w:eastAsia="Times New Roman" w:hAnsi="Segoe UI" w:cs="Segoe UI"/>
                <w:color w:val="222222"/>
                <w:sz w:val="26"/>
                <w:szCs w:val="26"/>
              </w:rPr>
            </w:pPr>
            <w:proofErr w:type="spellStart"/>
            <w:r w:rsidRPr="00C83D7B">
              <w:rPr>
                <w:rFonts w:ascii="MathJax_Math-italic" w:eastAsia="Times New Roman" w:hAnsi="MathJax_Math-italic" w:cs="Segoe UI"/>
                <w:color w:val="222222"/>
                <w:sz w:val="30"/>
                <w:szCs w:val="30"/>
                <w:bdr w:val="none" w:sz="0" w:space="0" w:color="auto" w:frame="1"/>
              </w:rPr>
              <w:t>Ax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By</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C</w:t>
            </w:r>
            <w:proofErr w:type="spellEnd"/>
            <w:r w:rsidRPr="00C83D7B">
              <w:rPr>
                <w:rFonts w:ascii="MathJax_Main" w:eastAsia="Times New Roman" w:hAnsi="MathJax_Main" w:cs="Segoe UI"/>
                <w:color w:val="222222"/>
                <w:sz w:val="30"/>
                <w:szCs w:val="30"/>
                <w:bdr w:val="none" w:sz="0" w:space="0" w:color="auto" w:frame="1"/>
              </w:rPr>
              <w:t>=0</w:t>
            </w:r>
          </w:p>
        </w:tc>
      </w:tr>
      <w:tr w:rsidR="00C83D7B" w:rsidRPr="00C83D7B" w:rsidTr="00C83D7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Parallel &amp; Perpendicular Lines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Parallel Lines </w:t>
            </w:r>
            <w:r w:rsidRPr="00C83D7B">
              <w:rPr>
                <w:rFonts w:ascii="MathJax_Math-italic" w:eastAsia="Times New Roman" w:hAnsi="MathJax_Math-italic" w:cs="Segoe UI"/>
                <w:color w:val="222222"/>
                <w:sz w:val="30"/>
                <w:szCs w:val="30"/>
                <w:bdr w:val="none" w:sz="0" w:space="0" w:color="auto" w:frame="1"/>
              </w:rPr>
              <w:t>m</w:t>
            </w:r>
            <w:r w:rsidRPr="00C83D7B">
              <w:rPr>
                <w:rFonts w:ascii="MathJax_Main" w:eastAsia="Times New Roman" w:hAnsi="MathJax_Main" w:cs="Segoe UI"/>
                <w:color w:val="222222"/>
                <w:sz w:val="21"/>
                <w:szCs w:val="21"/>
                <w:bdr w:val="none" w:sz="0" w:space="0" w:color="auto" w:frame="1"/>
              </w:rPr>
              <w:t>1</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m</w:t>
            </w:r>
            <w:r w:rsidRPr="00C83D7B">
              <w:rPr>
                <w:rFonts w:ascii="MathJax_Main" w:eastAsia="Times New Roman" w:hAnsi="MathJax_Main" w:cs="Segoe UI"/>
                <w:color w:val="222222"/>
                <w:sz w:val="21"/>
                <w:szCs w:val="21"/>
                <w:bdr w:val="none" w:sz="0" w:space="0" w:color="auto" w:frame="1"/>
              </w:rPr>
              <w:t>2</w:t>
            </w:r>
          </w:p>
          <w:p w:rsidR="00C83D7B" w:rsidRPr="00C83D7B" w:rsidRDefault="00C83D7B" w:rsidP="00C83D7B">
            <w:pPr>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Perpendicular Lines </w:t>
            </w:r>
            <w:r w:rsidRPr="00C83D7B">
              <w:rPr>
                <w:rFonts w:ascii="MathJax_Math-italic" w:eastAsia="Times New Roman" w:hAnsi="MathJax_Math-italic" w:cs="Segoe UI"/>
                <w:color w:val="222222"/>
                <w:sz w:val="30"/>
                <w:szCs w:val="30"/>
                <w:bdr w:val="none" w:sz="0" w:space="0" w:color="auto" w:frame="1"/>
              </w:rPr>
              <w:t>m</w:t>
            </w:r>
            <w:r w:rsidRPr="00C83D7B">
              <w:rPr>
                <w:rFonts w:ascii="MathJax_Main" w:eastAsia="Times New Roman" w:hAnsi="MathJax_Main" w:cs="Segoe UI"/>
                <w:color w:val="222222"/>
                <w:sz w:val="21"/>
                <w:szCs w:val="21"/>
                <w:bdr w:val="none" w:sz="0" w:space="0" w:color="auto" w:frame="1"/>
              </w:rPr>
              <w:t>1</w:t>
            </w:r>
            <w:r w:rsidRPr="00C83D7B">
              <w:rPr>
                <w:rFonts w:ascii="MathJax_Math-italic" w:eastAsia="Times New Roman" w:hAnsi="MathJax_Math-italic" w:cs="Segoe UI"/>
                <w:color w:val="222222"/>
                <w:sz w:val="30"/>
                <w:szCs w:val="30"/>
                <w:bdr w:val="none" w:sz="0" w:space="0" w:color="auto" w:frame="1"/>
              </w:rPr>
              <w:t>m</w:t>
            </w:r>
            <w:r w:rsidRPr="00C83D7B">
              <w:rPr>
                <w:rFonts w:ascii="MathJax_Main" w:eastAsia="Times New Roman" w:hAnsi="MathJax_Main" w:cs="Segoe UI"/>
                <w:color w:val="222222"/>
                <w:sz w:val="21"/>
                <w:szCs w:val="21"/>
                <w:bdr w:val="none" w:sz="0" w:space="0" w:color="auto" w:frame="1"/>
              </w:rPr>
              <w:t>2</w:t>
            </w:r>
            <w:r w:rsidRPr="00C83D7B">
              <w:rPr>
                <w:rFonts w:ascii="MathJax_Main" w:eastAsia="Times New Roman" w:hAnsi="MathJax_Main" w:cs="Segoe UI"/>
                <w:color w:val="222222"/>
                <w:sz w:val="30"/>
                <w:szCs w:val="30"/>
                <w:bdr w:val="none" w:sz="0" w:space="0" w:color="auto" w:frame="1"/>
              </w:rPr>
              <w:t>=−1</w:t>
            </w:r>
          </w:p>
        </w:tc>
      </w:tr>
      <w:tr w:rsidR="00C83D7B" w:rsidRPr="00C83D7B" w:rsidTr="00C83D7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Distance from a Point to a Line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0" w:line="240" w:lineRule="auto"/>
              <w:rPr>
                <w:rFonts w:ascii="Segoe UI" w:eastAsia="Times New Roman" w:hAnsi="Segoe UI" w:cs="Segoe UI"/>
                <w:color w:val="222222"/>
                <w:sz w:val="26"/>
                <w:szCs w:val="26"/>
              </w:rPr>
            </w:pPr>
            <w:r w:rsidRPr="00C83D7B">
              <w:rPr>
                <w:rFonts w:ascii="MathJax_Math-italic" w:eastAsia="Times New Roman" w:hAnsi="MathJax_Math-italic" w:cs="Segoe UI"/>
                <w:color w:val="222222"/>
                <w:sz w:val="35"/>
                <w:szCs w:val="35"/>
                <w:bdr w:val="none" w:sz="0" w:space="0" w:color="auto" w:frame="1"/>
              </w:rPr>
              <w:t>d</w:t>
            </w:r>
            <w:r w:rsidRPr="00C83D7B">
              <w:rPr>
                <w:rFonts w:ascii="MathJax_Main" w:eastAsia="Times New Roman" w:hAnsi="MathJax_Main" w:cs="Segoe UI"/>
                <w:color w:val="222222"/>
                <w:sz w:val="35"/>
                <w:szCs w:val="35"/>
                <w:bdr w:val="none" w:sz="0" w:space="0" w:color="auto" w:frame="1"/>
              </w:rPr>
              <w:t>=</w:t>
            </w:r>
            <w:r w:rsidRPr="00C83D7B">
              <w:rPr>
                <w:rFonts w:ascii="MathJax_Main" w:eastAsia="Times New Roman" w:hAnsi="MathJax_Main" w:cs="Segoe UI"/>
                <w:color w:val="222222"/>
                <w:sz w:val="25"/>
                <w:szCs w:val="25"/>
                <w:bdr w:val="none" w:sz="0" w:space="0" w:color="auto" w:frame="1"/>
              </w:rPr>
              <w:t>|</w:t>
            </w:r>
            <w:r w:rsidRPr="00C83D7B">
              <w:rPr>
                <w:rFonts w:ascii="MathJax_Math-italic" w:eastAsia="Times New Roman" w:hAnsi="MathJax_Math-italic" w:cs="Segoe UI"/>
                <w:color w:val="222222"/>
                <w:sz w:val="25"/>
                <w:szCs w:val="25"/>
                <w:bdr w:val="none" w:sz="0" w:space="0" w:color="auto" w:frame="1"/>
              </w:rPr>
              <w:t>Ax</w:t>
            </w:r>
            <w:r w:rsidRPr="00C83D7B">
              <w:rPr>
                <w:rFonts w:ascii="MathJax_Main" w:eastAsia="Times New Roman" w:hAnsi="MathJax_Main" w:cs="Segoe UI"/>
                <w:color w:val="222222"/>
                <w:sz w:val="18"/>
                <w:szCs w:val="18"/>
                <w:bdr w:val="none" w:sz="0" w:space="0" w:color="auto" w:frame="1"/>
              </w:rPr>
              <w:t>0</w:t>
            </w:r>
            <w:r w:rsidRPr="00C83D7B">
              <w:rPr>
                <w:rFonts w:ascii="MathJax_Main" w:eastAsia="Times New Roman" w:hAnsi="MathJax_Main" w:cs="Segoe UI"/>
                <w:color w:val="222222"/>
                <w:sz w:val="25"/>
                <w:szCs w:val="25"/>
                <w:bdr w:val="none" w:sz="0" w:space="0" w:color="auto" w:frame="1"/>
              </w:rPr>
              <w:t>+</w:t>
            </w:r>
            <w:r w:rsidRPr="00C83D7B">
              <w:rPr>
                <w:rFonts w:ascii="MathJax_Math-italic" w:eastAsia="Times New Roman" w:hAnsi="MathJax_Math-italic" w:cs="Segoe UI"/>
                <w:color w:val="222222"/>
                <w:sz w:val="25"/>
                <w:szCs w:val="25"/>
                <w:bdr w:val="none" w:sz="0" w:space="0" w:color="auto" w:frame="1"/>
              </w:rPr>
              <w:t>By</w:t>
            </w:r>
            <w:r w:rsidRPr="00C83D7B">
              <w:rPr>
                <w:rFonts w:ascii="MathJax_Main" w:eastAsia="Times New Roman" w:hAnsi="MathJax_Main" w:cs="Segoe UI"/>
                <w:color w:val="222222"/>
                <w:sz w:val="18"/>
                <w:szCs w:val="18"/>
                <w:bdr w:val="none" w:sz="0" w:space="0" w:color="auto" w:frame="1"/>
              </w:rPr>
              <w:t>0</w:t>
            </w:r>
            <w:r w:rsidRPr="00C83D7B">
              <w:rPr>
                <w:rFonts w:ascii="MathJax_Main" w:eastAsia="Times New Roman" w:hAnsi="MathJax_Main" w:cs="Segoe UI"/>
                <w:color w:val="222222"/>
                <w:sz w:val="25"/>
                <w:szCs w:val="25"/>
                <w:bdr w:val="none" w:sz="0" w:space="0" w:color="auto" w:frame="1"/>
              </w:rPr>
              <w:t>+</w:t>
            </w:r>
            <w:r w:rsidRPr="00C83D7B">
              <w:rPr>
                <w:rFonts w:ascii="MathJax_Math-italic" w:eastAsia="Times New Roman" w:hAnsi="MathJax_Math-italic" w:cs="Segoe UI"/>
                <w:color w:val="222222"/>
                <w:sz w:val="25"/>
                <w:szCs w:val="25"/>
                <w:bdr w:val="none" w:sz="0" w:space="0" w:color="auto" w:frame="1"/>
              </w:rPr>
              <w:t>C</w:t>
            </w:r>
            <w:r w:rsidRPr="00C83D7B">
              <w:rPr>
                <w:rFonts w:ascii="MathJax_Main" w:eastAsia="Times New Roman" w:hAnsi="MathJax_Main" w:cs="Segoe UI"/>
                <w:color w:val="222222"/>
                <w:sz w:val="25"/>
                <w:szCs w:val="25"/>
                <w:bdr w:val="none" w:sz="0" w:space="0" w:color="auto" w:frame="1"/>
              </w:rPr>
              <w:t>|</w:t>
            </w:r>
            <w:r w:rsidRPr="00C83D7B">
              <w:rPr>
                <w:rFonts w:ascii="MathJax_Math-italic" w:eastAsia="Times New Roman" w:hAnsi="MathJax_Math-italic" w:cs="Segoe UI"/>
                <w:color w:val="222222"/>
                <w:sz w:val="25"/>
                <w:szCs w:val="25"/>
                <w:bdr w:val="none" w:sz="0" w:space="0" w:color="auto" w:frame="1"/>
              </w:rPr>
              <w:t>A</w:t>
            </w:r>
            <w:r w:rsidRPr="00C83D7B">
              <w:rPr>
                <w:rFonts w:ascii="MathJax_Main" w:eastAsia="Times New Roman" w:hAnsi="MathJax_Main" w:cs="Segoe UI"/>
                <w:color w:val="222222"/>
                <w:sz w:val="18"/>
                <w:szCs w:val="18"/>
                <w:bdr w:val="none" w:sz="0" w:space="0" w:color="auto" w:frame="1"/>
              </w:rPr>
              <w:t>2</w:t>
            </w:r>
            <w:r w:rsidRPr="00C83D7B">
              <w:rPr>
                <w:rFonts w:ascii="MathJax_Main" w:eastAsia="Times New Roman" w:hAnsi="MathJax_Main" w:cs="Segoe UI"/>
                <w:color w:val="222222"/>
                <w:sz w:val="25"/>
                <w:szCs w:val="25"/>
                <w:bdr w:val="none" w:sz="0" w:space="0" w:color="auto" w:frame="1"/>
              </w:rPr>
              <w:t>+</w:t>
            </w:r>
            <w:r w:rsidRPr="00C83D7B">
              <w:rPr>
                <w:rFonts w:ascii="MathJax_Math-italic" w:eastAsia="Times New Roman" w:hAnsi="MathJax_Math-italic" w:cs="Segoe UI"/>
                <w:color w:val="222222"/>
                <w:sz w:val="25"/>
                <w:szCs w:val="25"/>
                <w:bdr w:val="none" w:sz="0" w:space="0" w:color="auto" w:frame="1"/>
              </w:rPr>
              <w:t>B</w:t>
            </w:r>
            <w:r w:rsidRPr="00C83D7B">
              <w:rPr>
                <w:rFonts w:ascii="MathJax_Main" w:eastAsia="Times New Roman" w:hAnsi="MathJax_Main" w:cs="Segoe UI"/>
                <w:color w:val="222222"/>
                <w:sz w:val="18"/>
                <w:szCs w:val="18"/>
                <w:bdr w:val="none" w:sz="0" w:space="0" w:color="auto" w:frame="1"/>
              </w:rPr>
              <w:t>2</w:t>
            </w:r>
            <w:r w:rsidRPr="00C83D7B">
              <w:rPr>
                <w:rFonts w:ascii="MathJax_Main" w:eastAsia="Times New Roman" w:hAnsi="MathJax_Main" w:cs="Segoe UI"/>
                <w:color w:val="222222"/>
                <w:sz w:val="25"/>
                <w:szCs w:val="25"/>
                <w:bdr w:val="none" w:sz="0" w:space="0" w:color="auto" w:frame="1"/>
              </w:rPr>
              <w:t>−−−−−−</w:t>
            </w:r>
            <w:r w:rsidRPr="00C83D7B">
              <w:rPr>
                <w:rFonts w:ascii="MathJax_Size1" w:eastAsia="Times New Roman" w:hAnsi="MathJax_Size1" w:cs="Segoe UI"/>
                <w:color w:val="222222"/>
                <w:sz w:val="25"/>
                <w:szCs w:val="25"/>
                <w:bdr w:val="none" w:sz="0" w:space="0" w:color="auto" w:frame="1"/>
              </w:rPr>
              <w:t>√</w:t>
            </w:r>
          </w:p>
        </w:tc>
      </w:tr>
    </w:tbl>
    <w:p w:rsidR="00C83D7B" w:rsidRPr="00C83D7B" w:rsidRDefault="00C83D7B" w:rsidP="00C83D7B">
      <w:pPr>
        <w:shd w:val="clear" w:color="auto" w:fill="FFFFFF"/>
        <w:spacing w:after="360" w:line="240" w:lineRule="auto"/>
        <w:rPr>
          <w:rFonts w:ascii="Segoe UI" w:eastAsia="Times New Roman" w:hAnsi="Segoe UI" w:cs="Segoe UI"/>
          <w:color w:val="222222"/>
          <w:sz w:val="26"/>
          <w:szCs w:val="26"/>
        </w:rPr>
      </w:pPr>
      <w:r w:rsidRPr="00C83D7B">
        <w:rPr>
          <w:rFonts w:ascii="Segoe UI" w:eastAsia="Times New Roman" w:hAnsi="Segoe UI" w:cs="Segoe UI"/>
          <w:b/>
          <w:bCs/>
          <w:color w:val="222222"/>
          <w:sz w:val="26"/>
          <w:szCs w:val="26"/>
        </w:rPr>
        <w:t>Algebra Formula</w:t>
      </w:r>
    </w:p>
    <w:tbl>
      <w:tblPr>
        <w:tblW w:w="11100"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347"/>
        <w:gridCol w:w="3753"/>
      </w:tblGrid>
      <w:tr w:rsidR="00C83D7B" w:rsidRPr="00C83D7B" w:rsidTr="00C83D7B">
        <w:trPr>
          <w:tblCellSpacing w:w="15" w:type="dxa"/>
        </w:trPr>
        <w:tc>
          <w:tcPr>
            <w:tcW w:w="0" w:type="auto"/>
            <w:gridSpan w:val="2"/>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360" w:line="240" w:lineRule="auto"/>
              <w:jc w:val="center"/>
              <w:rPr>
                <w:rFonts w:ascii="Segoe UI" w:eastAsia="Times New Roman" w:hAnsi="Segoe UI" w:cs="Segoe UI"/>
                <w:b/>
                <w:bCs/>
                <w:color w:val="222222"/>
                <w:sz w:val="26"/>
                <w:szCs w:val="26"/>
              </w:rPr>
            </w:pPr>
            <w:r w:rsidRPr="00C83D7B">
              <w:rPr>
                <w:rFonts w:ascii="Segoe UI" w:eastAsia="Times New Roman" w:hAnsi="Segoe UI" w:cs="Segoe UI"/>
                <w:b/>
                <w:bCs/>
                <w:color w:val="222222"/>
                <w:sz w:val="26"/>
                <w:szCs w:val="26"/>
              </w:rPr>
              <w:t>Algebra Formulas For Class 11</w:t>
            </w:r>
          </w:p>
        </w:tc>
      </w:tr>
      <w:tr w:rsidR="00C83D7B" w:rsidRPr="00C83D7B" w:rsidTr="00C83D7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36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Distributive Property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0" w:line="240" w:lineRule="auto"/>
              <w:rPr>
                <w:rFonts w:ascii="Segoe UI" w:eastAsia="Times New Roman" w:hAnsi="Segoe UI" w:cs="Segoe UI"/>
                <w:color w:val="222222"/>
                <w:sz w:val="26"/>
                <w:szCs w:val="26"/>
              </w:rPr>
            </w:pPr>
            <w:r w:rsidRPr="00C83D7B">
              <w:rPr>
                <w:rFonts w:ascii="MathJax_Math-italic" w:eastAsia="Times New Roman" w:hAnsi="MathJax_Math-italic" w:cs="Segoe UI"/>
                <w:color w:val="222222"/>
                <w:sz w:val="30"/>
                <w:szCs w:val="30"/>
                <w:bdr w:val="none" w:sz="0" w:space="0" w:color="auto" w:frame="1"/>
              </w:rPr>
              <w:t>a</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b</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c</w:t>
            </w:r>
            <w:proofErr w:type="spellEnd"/>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a</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b</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a</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c</w:t>
            </w:r>
            <w:proofErr w:type="spellEnd"/>
          </w:p>
        </w:tc>
      </w:tr>
      <w:tr w:rsidR="00C83D7B" w:rsidRPr="00C83D7B" w:rsidTr="00C83D7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Commutative Property of Addition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0" w:line="240" w:lineRule="auto"/>
              <w:rPr>
                <w:rFonts w:ascii="Segoe UI" w:eastAsia="Times New Roman" w:hAnsi="Segoe UI" w:cs="Segoe UI"/>
                <w:color w:val="222222"/>
                <w:sz w:val="26"/>
                <w:szCs w:val="26"/>
              </w:rPr>
            </w:pPr>
            <w:proofErr w:type="spellStart"/>
            <w:r w:rsidRPr="00C83D7B">
              <w:rPr>
                <w:rFonts w:ascii="MathJax_Math-italic" w:eastAsia="Times New Roman" w:hAnsi="MathJax_Math-italic" w:cs="Segoe UI"/>
                <w:color w:val="222222"/>
                <w:sz w:val="30"/>
                <w:szCs w:val="30"/>
                <w:bdr w:val="none" w:sz="0" w:space="0" w:color="auto" w:frame="1"/>
              </w:rPr>
              <w:t>a</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b</w:t>
            </w:r>
            <w:proofErr w:type="spellEnd"/>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b</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a</w:t>
            </w:r>
            <w:proofErr w:type="spellEnd"/>
          </w:p>
        </w:tc>
      </w:tr>
      <w:tr w:rsidR="00C83D7B" w:rsidRPr="00C83D7B" w:rsidTr="00C83D7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Commutative Property of Multiplication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0" w:line="240" w:lineRule="auto"/>
              <w:rPr>
                <w:rFonts w:ascii="Segoe UI" w:eastAsia="Times New Roman" w:hAnsi="Segoe UI" w:cs="Segoe UI"/>
                <w:color w:val="222222"/>
                <w:sz w:val="26"/>
                <w:szCs w:val="26"/>
              </w:rPr>
            </w:pPr>
            <w:proofErr w:type="spellStart"/>
            <w:r w:rsidRPr="00C83D7B">
              <w:rPr>
                <w:rFonts w:ascii="MathJax_Math-italic" w:eastAsia="Times New Roman" w:hAnsi="MathJax_Math-italic" w:cs="Segoe UI"/>
                <w:color w:val="222222"/>
                <w:sz w:val="30"/>
                <w:szCs w:val="30"/>
                <w:bdr w:val="none" w:sz="0" w:space="0" w:color="auto" w:frame="1"/>
              </w:rPr>
              <w:t>a</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b</w:t>
            </w:r>
            <w:proofErr w:type="spellEnd"/>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b</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a</w:t>
            </w:r>
            <w:proofErr w:type="spellEnd"/>
          </w:p>
        </w:tc>
      </w:tr>
      <w:tr w:rsidR="00C83D7B" w:rsidRPr="00C83D7B" w:rsidTr="00C83D7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Associative Property of Addition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0" w:line="240" w:lineRule="auto"/>
              <w:rPr>
                <w:rFonts w:ascii="Segoe UI" w:eastAsia="Times New Roman" w:hAnsi="Segoe UI" w:cs="Segoe UI"/>
                <w:color w:val="222222"/>
                <w:sz w:val="26"/>
                <w:szCs w:val="26"/>
              </w:rPr>
            </w:pPr>
            <w:r w:rsidRPr="00C83D7B">
              <w:rPr>
                <w:rFonts w:ascii="MathJax_Math-italic" w:eastAsia="Times New Roman" w:hAnsi="MathJax_Math-italic" w:cs="Segoe UI"/>
                <w:color w:val="222222"/>
                <w:sz w:val="30"/>
                <w:szCs w:val="30"/>
                <w:bdr w:val="none" w:sz="0" w:space="0" w:color="auto" w:frame="1"/>
              </w:rPr>
              <w:t>a</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b</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c</w:t>
            </w:r>
            <w:proofErr w:type="spellEnd"/>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a</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b</w:t>
            </w:r>
            <w:proofErr w:type="spellEnd"/>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c</w:t>
            </w:r>
          </w:p>
        </w:tc>
      </w:tr>
      <w:tr w:rsidR="00C83D7B" w:rsidRPr="00C83D7B" w:rsidTr="00C83D7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lastRenderedPageBreak/>
              <w:t>Associative Property of Multiplication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0" w:line="240" w:lineRule="auto"/>
              <w:rPr>
                <w:rFonts w:ascii="Segoe UI" w:eastAsia="Times New Roman" w:hAnsi="Segoe UI" w:cs="Segoe UI"/>
                <w:color w:val="222222"/>
                <w:sz w:val="26"/>
                <w:szCs w:val="26"/>
              </w:rPr>
            </w:pPr>
            <w:r w:rsidRPr="00C83D7B">
              <w:rPr>
                <w:rFonts w:ascii="MathJax_Math-italic" w:eastAsia="Times New Roman" w:hAnsi="MathJax_Math-italic" w:cs="Segoe UI"/>
                <w:color w:val="222222"/>
                <w:sz w:val="30"/>
                <w:szCs w:val="30"/>
                <w:bdr w:val="none" w:sz="0" w:space="0" w:color="auto" w:frame="1"/>
              </w:rPr>
              <w:t>a</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b</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c</w:t>
            </w:r>
            <w:proofErr w:type="spellEnd"/>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a</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b</w:t>
            </w:r>
            <w:proofErr w:type="spellEnd"/>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c</w:t>
            </w:r>
          </w:p>
        </w:tc>
      </w:tr>
      <w:tr w:rsidR="00C83D7B" w:rsidRPr="00C83D7B" w:rsidTr="00C83D7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Additive Identity Property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0" w:line="240" w:lineRule="auto"/>
              <w:rPr>
                <w:rFonts w:ascii="Segoe UI" w:eastAsia="Times New Roman" w:hAnsi="Segoe UI" w:cs="Segoe UI"/>
                <w:color w:val="222222"/>
                <w:sz w:val="26"/>
                <w:szCs w:val="26"/>
              </w:rPr>
            </w:pPr>
            <w:r w:rsidRPr="00C83D7B">
              <w:rPr>
                <w:rFonts w:ascii="MathJax_Math-italic" w:eastAsia="Times New Roman" w:hAnsi="MathJax_Math-italic" w:cs="Segoe UI"/>
                <w:color w:val="222222"/>
                <w:sz w:val="30"/>
                <w:szCs w:val="30"/>
                <w:bdr w:val="none" w:sz="0" w:space="0" w:color="auto" w:frame="1"/>
              </w:rPr>
              <w:t>a</w:t>
            </w:r>
            <w:r w:rsidRPr="00C83D7B">
              <w:rPr>
                <w:rFonts w:ascii="MathJax_Main" w:eastAsia="Times New Roman" w:hAnsi="MathJax_Main" w:cs="Segoe UI"/>
                <w:color w:val="222222"/>
                <w:sz w:val="30"/>
                <w:szCs w:val="30"/>
                <w:bdr w:val="none" w:sz="0" w:space="0" w:color="auto" w:frame="1"/>
              </w:rPr>
              <w:t>+0=</w:t>
            </w:r>
            <w:r w:rsidRPr="00C83D7B">
              <w:rPr>
                <w:rFonts w:ascii="MathJax_Math-italic" w:eastAsia="Times New Roman" w:hAnsi="MathJax_Math-italic" w:cs="Segoe UI"/>
                <w:color w:val="222222"/>
                <w:sz w:val="30"/>
                <w:szCs w:val="30"/>
                <w:bdr w:val="none" w:sz="0" w:space="0" w:color="auto" w:frame="1"/>
              </w:rPr>
              <w:t>a</w:t>
            </w:r>
          </w:p>
        </w:tc>
      </w:tr>
      <w:tr w:rsidR="00C83D7B" w:rsidRPr="00C83D7B" w:rsidTr="00C83D7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Multiplicative Identity Property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0" w:line="240" w:lineRule="auto"/>
              <w:rPr>
                <w:rFonts w:ascii="Segoe UI" w:eastAsia="Times New Roman" w:hAnsi="Segoe UI" w:cs="Segoe UI"/>
                <w:color w:val="222222"/>
                <w:sz w:val="26"/>
                <w:szCs w:val="26"/>
              </w:rPr>
            </w:pPr>
            <w:r w:rsidRPr="00C83D7B">
              <w:rPr>
                <w:rFonts w:ascii="MathJax_Math-italic" w:eastAsia="Times New Roman" w:hAnsi="MathJax_Math-italic" w:cs="Segoe UI"/>
                <w:color w:val="222222"/>
                <w:sz w:val="30"/>
                <w:szCs w:val="30"/>
                <w:bdr w:val="none" w:sz="0" w:space="0" w:color="auto" w:frame="1"/>
              </w:rPr>
              <w:t>a</w:t>
            </w:r>
            <w:r w:rsidRPr="00C83D7B">
              <w:rPr>
                <w:rFonts w:ascii="MathJax_Main" w:eastAsia="Times New Roman" w:hAnsi="MathJax_Main" w:cs="Segoe UI"/>
                <w:color w:val="222222"/>
                <w:sz w:val="30"/>
                <w:szCs w:val="30"/>
                <w:bdr w:val="none" w:sz="0" w:space="0" w:color="auto" w:frame="1"/>
              </w:rPr>
              <w:t>×1=</w:t>
            </w:r>
            <w:r w:rsidRPr="00C83D7B">
              <w:rPr>
                <w:rFonts w:ascii="MathJax_Math-italic" w:eastAsia="Times New Roman" w:hAnsi="MathJax_Math-italic" w:cs="Segoe UI"/>
                <w:color w:val="222222"/>
                <w:sz w:val="30"/>
                <w:szCs w:val="30"/>
                <w:bdr w:val="none" w:sz="0" w:space="0" w:color="auto" w:frame="1"/>
              </w:rPr>
              <w:t>a</w:t>
            </w:r>
          </w:p>
        </w:tc>
      </w:tr>
      <w:tr w:rsidR="00C83D7B" w:rsidRPr="00C83D7B" w:rsidTr="00C83D7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Additive Inverse Property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0" w:line="240" w:lineRule="auto"/>
              <w:rPr>
                <w:rFonts w:ascii="Segoe UI" w:eastAsia="Times New Roman" w:hAnsi="Segoe UI" w:cs="Segoe UI"/>
                <w:color w:val="222222"/>
                <w:sz w:val="26"/>
                <w:szCs w:val="26"/>
              </w:rPr>
            </w:pPr>
            <w:r w:rsidRPr="00C83D7B">
              <w:rPr>
                <w:rFonts w:ascii="MathJax_Math-italic" w:eastAsia="Times New Roman" w:hAnsi="MathJax_Math-italic" w:cs="Segoe UI"/>
                <w:color w:val="222222"/>
                <w:sz w:val="30"/>
                <w:szCs w:val="30"/>
                <w:bdr w:val="none" w:sz="0" w:space="0" w:color="auto" w:frame="1"/>
              </w:rPr>
              <w:t>a</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a</w:t>
            </w:r>
            <w:r w:rsidRPr="00C83D7B">
              <w:rPr>
                <w:rFonts w:ascii="MathJax_Main" w:eastAsia="Times New Roman" w:hAnsi="MathJax_Main" w:cs="Segoe UI"/>
                <w:color w:val="222222"/>
                <w:sz w:val="30"/>
                <w:szCs w:val="30"/>
                <w:bdr w:val="none" w:sz="0" w:space="0" w:color="auto" w:frame="1"/>
              </w:rPr>
              <w:t>)=0</w:t>
            </w:r>
          </w:p>
        </w:tc>
      </w:tr>
      <w:tr w:rsidR="00C83D7B" w:rsidRPr="00C83D7B" w:rsidTr="00C83D7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Multiplicative Inverse Property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0" w:line="240" w:lineRule="auto"/>
              <w:rPr>
                <w:rFonts w:ascii="Segoe UI" w:eastAsia="Times New Roman" w:hAnsi="Segoe UI" w:cs="Segoe UI"/>
                <w:color w:val="222222"/>
                <w:sz w:val="26"/>
                <w:szCs w:val="26"/>
              </w:rPr>
            </w:pPr>
            <w:r w:rsidRPr="00C83D7B">
              <w:rPr>
                <w:rFonts w:ascii="MathJax_Math-italic" w:eastAsia="Times New Roman" w:hAnsi="MathJax_Math-italic" w:cs="Segoe UI"/>
                <w:color w:val="222222"/>
                <w:sz w:val="30"/>
                <w:szCs w:val="30"/>
                <w:bdr w:val="none" w:sz="0" w:space="0" w:color="auto" w:frame="1"/>
              </w:rPr>
              <w:t>a</w:t>
            </w:r>
            <w:r w:rsidRPr="00C83D7B">
              <w:rPr>
                <w:rFonts w:ascii="Cambria Math" w:eastAsia="Times New Roman" w:hAnsi="Cambria Math" w:cs="Cambria Math"/>
                <w:color w:val="222222"/>
                <w:sz w:val="30"/>
                <w:szCs w:val="30"/>
                <w:bdr w:val="none" w:sz="0" w:space="0" w:color="auto" w:frame="1"/>
              </w:rPr>
              <w:t>⋅</w:t>
            </w:r>
            <w:r w:rsidRPr="00C83D7B">
              <w:rPr>
                <w:rFonts w:ascii="MathJax_Size1" w:eastAsia="Times New Roman" w:hAnsi="MathJax_Size1" w:cs="Segoe UI"/>
                <w:color w:val="222222"/>
                <w:sz w:val="30"/>
                <w:szCs w:val="30"/>
                <w:bdr w:val="none" w:sz="0" w:space="0" w:color="auto" w:frame="1"/>
              </w:rPr>
              <w:t>(</w:t>
            </w:r>
            <w:r w:rsidRPr="00C83D7B">
              <w:rPr>
                <w:rFonts w:ascii="MathJax_Main" w:eastAsia="Times New Roman" w:hAnsi="MathJax_Main" w:cs="Segoe UI"/>
                <w:color w:val="222222"/>
                <w:sz w:val="21"/>
                <w:szCs w:val="21"/>
                <w:bdr w:val="none" w:sz="0" w:space="0" w:color="auto" w:frame="1"/>
              </w:rPr>
              <w:t>1</w:t>
            </w:r>
            <w:r w:rsidRPr="00C83D7B">
              <w:rPr>
                <w:rFonts w:ascii="MathJax_Math-italic" w:eastAsia="Times New Roman" w:hAnsi="MathJax_Math-italic" w:cs="Segoe UI"/>
                <w:color w:val="222222"/>
                <w:sz w:val="21"/>
                <w:szCs w:val="21"/>
                <w:bdr w:val="none" w:sz="0" w:space="0" w:color="auto" w:frame="1"/>
              </w:rPr>
              <w:t>a</w:t>
            </w:r>
            <w:r w:rsidRPr="00C83D7B">
              <w:rPr>
                <w:rFonts w:ascii="MathJax_Size1" w:eastAsia="Times New Roman" w:hAnsi="MathJax_Size1" w:cs="Segoe UI"/>
                <w:color w:val="222222"/>
                <w:sz w:val="30"/>
                <w:szCs w:val="30"/>
                <w:bdr w:val="none" w:sz="0" w:space="0" w:color="auto" w:frame="1"/>
              </w:rPr>
              <w:t>)</w:t>
            </w:r>
            <w:r w:rsidRPr="00C83D7B">
              <w:rPr>
                <w:rFonts w:ascii="MathJax_Main" w:eastAsia="Times New Roman" w:hAnsi="MathJax_Main" w:cs="Segoe UI"/>
                <w:color w:val="222222"/>
                <w:sz w:val="30"/>
                <w:szCs w:val="30"/>
                <w:bdr w:val="none" w:sz="0" w:space="0" w:color="auto" w:frame="1"/>
              </w:rPr>
              <w:t>=1</w:t>
            </w:r>
          </w:p>
        </w:tc>
      </w:tr>
      <w:tr w:rsidR="00C83D7B" w:rsidRPr="00C83D7B" w:rsidTr="00C83D7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Zero Property of Multiplication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0" w:line="240" w:lineRule="auto"/>
              <w:rPr>
                <w:rFonts w:ascii="Segoe UI" w:eastAsia="Times New Roman" w:hAnsi="Segoe UI" w:cs="Segoe UI"/>
                <w:color w:val="222222"/>
                <w:sz w:val="26"/>
                <w:szCs w:val="26"/>
              </w:rPr>
            </w:pPr>
            <w:r w:rsidRPr="00C83D7B">
              <w:rPr>
                <w:rFonts w:ascii="MathJax_Math-italic" w:eastAsia="Times New Roman" w:hAnsi="MathJax_Math-italic" w:cs="Segoe UI"/>
                <w:color w:val="222222"/>
                <w:sz w:val="30"/>
                <w:szCs w:val="30"/>
                <w:bdr w:val="none" w:sz="0" w:space="0" w:color="auto" w:frame="1"/>
              </w:rPr>
              <w:t>a</w:t>
            </w:r>
            <w:r w:rsidRPr="00C83D7B">
              <w:rPr>
                <w:rFonts w:ascii="MathJax_Main" w:eastAsia="Times New Roman" w:hAnsi="MathJax_Main" w:cs="Segoe UI"/>
                <w:color w:val="222222"/>
                <w:sz w:val="30"/>
                <w:szCs w:val="30"/>
                <w:bdr w:val="none" w:sz="0" w:space="0" w:color="auto" w:frame="1"/>
              </w:rPr>
              <w:t>×(0)=0</w:t>
            </w:r>
          </w:p>
        </w:tc>
      </w:tr>
    </w:tbl>
    <w:p w:rsidR="00C83D7B" w:rsidRPr="00C83D7B" w:rsidRDefault="00C83D7B" w:rsidP="00C83D7B">
      <w:pPr>
        <w:shd w:val="clear" w:color="auto" w:fill="FFFFFF"/>
        <w:spacing w:after="360" w:line="240" w:lineRule="auto"/>
        <w:rPr>
          <w:rFonts w:ascii="Segoe UI" w:eastAsia="Times New Roman" w:hAnsi="Segoe UI" w:cs="Segoe UI"/>
          <w:color w:val="222222"/>
          <w:sz w:val="26"/>
          <w:szCs w:val="26"/>
        </w:rPr>
      </w:pPr>
      <w:r w:rsidRPr="00C83D7B">
        <w:rPr>
          <w:rFonts w:ascii="Segoe UI" w:eastAsia="Times New Roman" w:hAnsi="Segoe UI" w:cs="Segoe UI"/>
          <w:b/>
          <w:bCs/>
          <w:color w:val="222222"/>
          <w:sz w:val="26"/>
          <w:szCs w:val="26"/>
        </w:rPr>
        <w:t>Trigonometric Formula</w:t>
      </w:r>
    </w:p>
    <w:tbl>
      <w:tblPr>
        <w:tblW w:w="11100"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100"/>
      </w:tblGrid>
      <w:tr w:rsidR="00C83D7B" w:rsidRPr="00C83D7B" w:rsidTr="00C83D7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360" w:line="240" w:lineRule="auto"/>
              <w:jc w:val="center"/>
              <w:rPr>
                <w:rFonts w:ascii="Segoe UI" w:eastAsia="Times New Roman" w:hAnsi="Segoe UI" w:cs="Segoe UI"/>
                <w:b/>
                <w:bCs/>
                <w:color w:val="222222"/>
                <w:sz w:val="26"/>
                <w:szCs w:val="26"/>
              </w:rPr>
            </w:pPr>
            <w:r w:rsidRPr="00C83D7B">
              <w:rPr>
                <w:rFonts w:ascii="Segoe UI" w:eastAsia="Times New Roman" w:hAnsi="Segoe UI" w:cs="Segoe UI"/>
                <w:b/>
                <w:bCs/>
                <w:color w:val="222222"/>
                <w:sz w:val="26"/>
                <w:szCs w:val="26"/>
              </w:rPr>
              <w:t>Trigonometry Class 11 Formulas</w:t>
            </w:r>
          </w:p>
        </w:tc>
      </w:tr>
      <w:tr w:rsidR="00C83D7B" w:rsidRPr="00C83D7B" w:rsidTr="00C83D7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0" w:line="240" w:lineRule="auto"/>
              <w:rPr>
                <w:rFonts w:ascii="Segoe UI" w:eastAsia="Times New Roman" w:hAnsi="Segoe UI" w:cs="Segoe UI"/>
                <w:color w:val="222222"/>
                <w:sz w:val="26"/>
                <w:szCs w:val="26"/>
              </w:rPr>
            </w:pPr>
            <w:r w:rsidRPr="00C83D7B">
              <w:rPr>
                <w:rFonts w:ascii="MathJax_Main" w:eastAsia="Times New Roman" w:hAnsi="MathJax_Main" w:cs="Segoe UI"/>
                <w:color w:val="222222"/>
                <w:sz w:val="30"/>
                <w:szCs w:val="30"/>
                <w:bdr w:val="none" w:sz="0" w:space="0" w:color="auto" w:frame="1"/>
              </w:rPr>
              <w:t>sin(−</w:t>
            </w:r>
            <w:r w:rsidRPr="00C83D7B">
              <w:rPr>
                <w:rFonts w:ascii="MathJax_Math-italic" w:eastAsia="Times New Roman" w:hAnsi="MathJax_Math-italic" w:cs="Segoe UI"/>
                <w:color w:val="222222"/>
                <w:sz w:val="30"/>
                <w:szCs w:val="30"/>
                <w:bdr w:val="none" w:sz="0" w:space="0" w:color="auto" w:frame="1"/>
              </w:rPr>
              <w:t>θ</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in" w:eastAsia="Times New Roman" w:hAnsi="MathJax_Main" w:cs="Segoe UI"/>
                <w:color w:val="222222"/>
                <w:sz w:val="30"/>
                <w:szCs w:val="30"/>
                <w:bdr w:val="none" w:sz="0" w:space="0" w:color="auto" w:frame="1"/>
              </w:rPr>
              <w:t>sin</w:t>
            </w:r>
            <w:r w:rsidRPr="00C83D7B">
              <w:rPr>
                <w:rFonts w:ascii="MathJax_Math-italic" w:eastAsia="Times New Roman" w:hAnsi="MathJax_Math-italic" w:cs="Segoe UI"/>
                <w:color w:val="222222"/>
                <w:sz w:val="30"/>
                <w:szCs w:val="30"/>
                <w:bdr w:val="none" w:sz="0" w:space="0" w:color="auto" w:frame="1"/>
              </w:rPr>
              <w:t>θ</w:t>
            </w:r>
            <w:proofErr w:type="spellEnd"/>
          </w:p>
        </w:tc>
      </w:tr>
      <w:tr w:rsidR="00C83D7B" w:rsidRPr="00C83D7B" w:rsidTr="00C83D7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0" w:line="240" w:lineRule="auto"/>
              <w:rPr>
                <w:rFonts w:ascii="Segoe UI" w:eastAsia="Times New Roman" w:hAnsi="Segoe UI" w:cs="Segoe UI"/>
                <w:color w:val="222222"/>
                <w:sz w:val="26"/>
                <w:szCs w:val="26"/>
              </w:rPr>
            </w:pPr>
            <w:proofErr w:type="spellStart"/>
            <w:r w:rsidRPr="00C83D7B">
              <w:rPr>
                <w:rFonts w:ascii="MathJax_Main" w:eastAsia="Times New Roman" w:hAnsi="MathJax_Main" w:cs="Segoe UI"/>
                <w:color w:val="222222"/>
                <w:sz w:val="30"/>
                <w:szCs w:val="30"/>
                <w:bdr w:val="none" w:sz="0" w:space="0" w:color="auto" w:frame="1"/>
              </w:rPr>
              <w:t>cos</w:t>
            </w:r>
            <w:proofErr w:type="spellEnd"/>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θ</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in" w:eastAsia="Times New Roman" w:hAnsi="MathJax_Main" w:cs="Segoe UI"/>
                <w:color w:val="222222"/>
                <w:sz w:val="30"/>
                <w:szCs w:val="30"/>
                <w:bdr w:val="none" w:sz="0" w:space="0" w:color="auto" w:frame="1"/>
              </w:rPr>
              <w:t>cos</w:t>
            </w:r>
            <w:r w:rsidRPr="00C83D7B">
              <w:rPr>
                <w:rFonts w:ascii="MathJax_Math-italic" w:eastAsia="Times New Roman" w:hAnsi="MathJax_Math-italic" w:cs="Segoe UI"/>
                <w:color w:val="222222"/>
                <w:sz w:val="30"/>
                <w:szCs w:val="30"/>
                <w:bdr w:val="none" w:sz="0" w:space="0" w:color="auto" w:frame="1"/>
              </w:rPr>
              <w:t>θ</w:t>
            </w:r>
            <w:proofErr w:type="spellEnd"/>
          </w:p>
        </w:tc>
      </w:tr>
      <w:tr w:rsidR="00C83D7B" w:rsidRPr="00C83D7B" w:rsidTr="00C83D7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0" w:line="240" w:lineRule="auto"/>
              <w:rPr>
                <w:rFonts w:ascii="Segoe UI" w:eastAsia="Times New Roman" w:hAnsi="Segoe UI" w:cs="Segoe UI"/>
                <w:color w:val="222222"/>
                <w:sz w:val="26"/>
                <w:szCs w:val="26"/>
              </w:rPr>
            </w:pPr>
            <w:r w:rsidRPr="00C83D7B">
              <w:rPr>
                <w:rFonts w:ascii="MathJax_Main" w:eastAsia="Times New Roman" w:hAnsi="MathJax_Main" w:cs="Segoe UI"/>
                <w:color w:val="222222"/>
                <w:sz w:val="30"/>
                <w:szCs w:val="30"/>
                <w:bdr w:val="none" w:sz="0" w:space="0" w:color="auto" w:frame="1"/>
              </w:rPr>
              <w:t>tan(−</w:t>
            </w:r>
            <w:r w:rsidRPr="00C83D7B">
              <w:rPr>
                <w:rFonts w:ascii="MathJax_Math-italic" w:eastAsia="Times New Roman" w:hAnsi="MathJax_Math-italic" w:cs="Segoe UI"/>
                <w:color w:val="222222"/>
                <w:sz w:val="30"/>
                <w:szCs w:val="30"/>
                <w:bdr w:val="none" w:sz="0" w:space="0" w:color="auto" w:frame="1"/>
              </w:rPr>
              <w:t>θ</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in" w:eastAsia="Times New Roman" w:hAnsi="MathJax_Main" w:cs="Segoe UI"/>
                <w:color w:val="222222"/>
                <w:sz w:val="30"/>
                <w:szCs w:val="30"/>
                <w:bdr w:val="none" w:sz="0" w:space="0" w:color="auto" w:frame="1"/>
              </w:rPr>
              <w:t>tan</w:t>
            </w:r>
            <w:r w:rsidRPr="00C83D7B">
              <w:rPr>
                <w:rFonts w:ascii="MathJax_Math-italic" w:eastAsia="Times New Roman" w:hAnsi="MathJax_Math-italic" w:cs="Segoe UI"/>
                <w:color w:val="222222"/>
                <w:sz w:val="30"/>
                <w:szCs w:val="30"/>
                <w:bdr w:val="none" w:sz="0" w:space="0" w:color="auto" w:frame="1"/>
              </w:rPr>
              <w:t>θ</w:t>
            </w:r>
            <w:proofErr w:type="spellEnd"/>
          </w:p>
        </w:tc>
      </w:tr>
      <w:tr w:rsidR="00C83D7B" w:rsidRPr="00C83D7B" w:rsidTr="00C83D7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0" w:line="240" w:lineRule="auto"/>
              <w:rPr>
                <w:rFonts w:ascii="Segoe UI" w:eastAsia="Times New Roman" w:hAnsi="Segoe UI" w:cs="Segoe UI"/>
                <w:color w:val="222222"/>
                <w:sz w:val="26"/>
                <w:szCs w:val="26"/>
              </w:rPr>
            </w:pPr>
            <w:r w:rsidRPr="00C83D7B">
              <w:rPr>
                <w:rFonts w:ascii="MathJax_Math-italic" w:eastAsia="Times New Roman" w:hAnsi="MathJax_Math-italic" w:cs="Segoe UI"/>
                <w:color w:val="222222"/>
                <w:sz w:val="30"/>
                <w:szCs w:val="30"/>
                <w:bdr w:val="none" w:sz="0" w:space="0" w:color="auto" w:frame="1"/>
              </w:rPr>
              <w:t>cosec</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θ</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cosecθ</w:t>
            </w:r>
            <w:proofErr w:type="spellEnd"/>
          </w:p>
        </w:tc>
      </w:tr>
      <w:tr w:rsidR="00C83D7B" w:rsidRPr="00C83D7B" w:rsidTr="00C83D7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0" w:line="240" w:lineRule="auto"/>
              <w:rPr>
                <w:rFonts w:ascii="Segoe UI" w:eastAsia="Times New Roman" w:hAnsi="Segoe UI" w:cs="Segoe UI"/>
                <w:color w:val="222222"/>
                <w:sz w:val="26"/>
                <w:szCs w:val="26"/>
              </w:rPr>
            </w:pPr>
            <w:r w:rsidRPr="00C83D7B">
              <w:rPr>
                <w:rFonts w:ascii="MathJax_Main" w:eastAsia="Times New Roman" w:hAnsi="MathJax_Main" w:cs="Segoe UI"/>
                <w:color w:val="222222"/>
                <w:sz w:val="30"/>
                <w:szCs w:val="30"/>
                <w:bdr w:val="none" w:sz="0" w:space="0" w:color="auto" w:frame="1"/>
              </w:rPr>
              <w:t>sec(−</w:t>
            </w:r>
            <w:r w:rsidRPr="00C83D7B">
              <w:rPr>
                <w:rFonts w:ascii="MathJax_Math-italic" w:eastAsia="Times New Roman" w:hAnsi="MathJax_Math-italic" w:cs="Segoe UI"/>
                <w:color w:val="222222"/>
                <w:sz w:val="30"/>
                <w:szCs w:val="30"/>
                <w:bdr w:val="none" w:sz="0" w:space="0" w:color="auto" w:frame="1"/>
              </w:rPr>
              <w:t>θ</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in" w:eastAsia="Times New Roman" w:hAnsi="MathJax_Main" w:cs="Segoe UI"/>
                <w:color w:val="222222"/>
                <w:sz w:val="30"/>
                <w:szCs w:val="30"/>
                <w:bdr w:val="none" w:sz="0" w:space="0" w:color="auto" w:frame="1"/>
              </w:rPr>
              <w:t>sec</w:t>
            </w:r>
            <w:r w:rsidRPr="00C83D7B">
              <w:rPr>
                <w:rFonts w:ascii="MathJax_Math-italic" w:eastAsia="Times New Roman" w:hAnsi="MathJax_Math-italic" w:cs="Segoe UI"/>
                <w:color w:val="222222"/>
                <w:sz w:val="30"/>
                <w:szCs w:val="30"/>
                <w:bdr w:val="none" w:sz="0" w:space="0" w:color="auto" w:frame="1"/>
              </w:rPr>
              <w:t>θ</w:t>
            </w:r>
            <w:proofErr w:type="spellEnd"/>
          </w:p>
        </w:tc>
      </w:tr>
      <w:tr w:rsidR="00C83D7B" w:rsidRPr="00C83D7B" w:rsidTr="00C83D7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0" w:line="240" w:lineRule="auto"/>
              <w:rPr>
                <w:rFonts w:ascii="Segoe UI" w:eastAsia="Times New Roman" w:hAnsi="Segoe UI" w:cs="Segoe UI"/>
                <w:color w:val="222222"/>
                <w:sz w:val="26"/>
                <w:szCs w:val="26"/>
              </w:rPr>
            </w:pPr>
            <w:r w:rsidRPr="00C83D7B">
              <w:rPr>
                <w:rFonts w:ascii="MathJax_Main" w:eastAsia="Times New Roman" w:hAnsi="MathJax_Main" w:cs="Segoe UI"/>
                <w:color w:val="222222"/>
                <w:sz w:val="30"/>
                <w:szCs w:val="30"/>
                <w:bdr w:val="none" w:sz="0" w:space="0" w:color="auto" w:frame="1"/>
              </w:rPr>
              <w:t>cot(−</w:t>
            </w:r>
            <w:r w:rsidRPr="00C83D7B">
              <w:rPr>
                <w:rFonts w:ascii="MathJax_Math-italic" w:eastAsia="Times New Roman" w:hAnsi="MathJax_Math-italic" w:cs="Segoe UI"/>
                <w:color w:val="222222"/>
                <w:sz w:val="30"/>
                <w:szCs w:val="30"/>
                <w:bdr w:val="none" w:sz="0" w:space="0" w:color="auto" w:frame="1"/>
              </w:rPr>
              <w:t>θ</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in" w:eastAsia="Times New Roman" w:hAnsi="MathJax_Main" w:cs="Segoe UI"/>
                <w:color w:val="222222"/>
                <w:sz w:val="30"/>
                <w:szCs w:val="30"/>
                <w:bdr w:val="none" w:sz="0" w:space="0" w:color="auto" w:frame="1"/>
              </w:rPr>
              <w:t>cot</w:t>
            </w:r>
            <w:r w:rsidRPr="00C83D7B">
              <w:rPr>
                <w:rFonts w:ascii="MathJax_Math-italic" w:eastAsia="Times New Roman" w:hAnsi="MathJax_Math-italic" w:cs="Segoe UI"/>
                <w:color w:val="222222"/>
                <w:sz w:val="30"/>
                <w:szCs w:val="30"/>
                <w:bdr w:val="none" w:sz="0" w:space="0" w:color="auto" w:frame="1"/>
              </w:rPr>
              <w:t>θ</w:t>
            </w:r>
            <w:proofErr w:type="spellEnd"/>
          </w:p>
        </w:tc>
      </w:tr>
      <w:tr w:rsidR="00C83D7B" w:rsidRPr="00C83D7B" w:rsidTr="00C83D7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0" w:line="240" w:lineRule="auto"/>
              <w:rPr>
                <w:rFonts w:ascii="Segoe UI" w:eastAsia="Times New Roman" w:hAnsi="Segoe UI" w:cs="Segoe UI"/>
                <w:color w:val="222222"/>
                <w:sz w:val="26"/>
                <w:szCs w:val="26"/>
              </w:rPr>
            </w:pPr>
            <w:r w:rsidRPr="00C83D7B">
              <w:rPr>
                <w:rFonts w:ascii="Segoe UI" w:eastAsia="Times New Roman" w:hAnsi="Segoe UI" w:cs="Segoe UI"/>
                <w:b/>
                <w:bCs/>
                <w:color w:val="222222"/>
                <w:sz w:val="26"/>
                <w:szCs w:val="26"/>
              </w:rPr>
              <w:t>Product to Sum Formulas</w:t>
            </w:r>
          </w:p>
        </w:tc>
      </w:tr>
      <w:tr w:rsidR="00C83D7B" w:rsidRPr="00C83D7B" w:rsidTr="00C83D7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0" w:line="240" w:lineRule="auto"/>
              <w:rPr>
                <w:rFonts w:ascii="Segoe UI" w:eastAsia="Times New Roman" w:hAnsi="Segoe UI" w:cs="Segoe UI"/>
                <w:color w:val="222222"/>
                <w:sz w:val="26"/>
                <w:szCs w:val="26"/>
              </w:rPr>
            </w:pPr>
            <w:proofErr w:type="spellStart"/>
            <w:r w:rsidRPr="00C83D7B">
              <w:rPr>
                <w:rFonts w:ascii="MathJax_Main" w:eastAsia="Times New Roman" w:hAnsi="MathJax_Main" w:cs="Segoe UI"/>
                <w:color w:val="222222"/>
                <w:sz w:val="30"/>
                <w:szCs w:val="30"/>
                <w:bdr w:val="none" w:sz="0" w:space="0" w:color="auto" w:frame="1"/>
              </w:rPr>
              <w:t>sin</w:t>
            </w:r>
            <w:r w:rsidRPr="00C83D7B">
              <w:rPr>
                <w:rFonts w:ascii="MathJax_Math-italic" w:eastAsia="Times New Roman" w:hAnsi="MathJax_Math-italic" w:cs="Segoe UI"/>
                <w:color w:val="222222"/>
                <w:sz w:val="30"/>
                <w:szCs w:val="30"/>
                <w:bdr w:val="none" w:sz="0" w:space="0" w:color="auto" w:frame="1"/>
              </w:rPr>
              <w:t>x</w:t>
            </w:r>
            <w:proofErr w:type="spellEnd"/>
            <w:r w:rsidRPr="00C83D7B">
              <w:rPr>
                <w:rFonts w:ascii="MathJax_Main" w:eastAsia="Times New Roman" w:hAnsi="MathJax_Main" w:cs="Segoe UI"/>
                <w:color w:val="222222"/>
                <w:sz w:val="30"/>
                <w:szCs w:val="30"/>
                <w:bdr w:val="none" w:sz="0" w:space="0" w:color="auto" w:frame="1"/>
              </w:rPr>
              <w:t> </w:t>
            </w:r>
            <w:proofErr w:type="spellStart"/>
            <w:r w:rsidRPr="00C83D7B">
              <w:rPr>
                <w:rFonts w:ascii="MathJax_Math-italic" w:eastAsia="Times New Roman" w:hAnsi="MathJax_Math-italic" w:cs="Segoe UI"/>
                <w:color w:val="222222"/>
                <w:sz w:val="30"/>
                <w:szCs w:val="30"/>
                <w:bdr w:val="none" w:sz="0" w:space="0" w:color="auto" w:frame="1"/>
              </w:rPr>
              <w:t>siny</w:t>
            </w:r>
            <w:proofErr w:type="spellEnd"/>
            <w:r w:rsidRPr="00C83D7B">
              <w:rPr>
                <w:rFonts w:ascii="MathJax_Main" w:eastAsia="Times New Roman" w:hAnsi="MathJax_Main" w:cs="Segoe UI"/>
                <w:color w:val="222222"/>
                <w:sz w:val="30"/>
                <w:szCs w:val="30"/>
                <w:bdr w:val="none" w:sz="0" w:space="0" w:color="auto" w:frame="1"/>
              </w:rPr>
              <w:t>=</w:t>
            </w:r>
            <w:r w:rsidRPr="00C83D7B">
              <w:rPr>
                <w:rFonts w:ascii="MathJax_Main" w:eastAsia="Times New Roman" w:hAnsi="MathJax_Main" w:cs="Segoe UI"/>
                <w:color w:val="222222"/>
                <w:sz w:val="21"/>
                <w:szCs w:val="21"/>
                <w:bdr w:val="none" w:sz="0" w:space="0" w:color="auto" w:frame="1"/>
              </w:rPr>
              <w:t>12</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in" w:eastAsia="Times New Roman" w:hAnsi="MathJax_Main" w:cs="Segoe UI"/>
                <w:color w:val="222222"/>
                <w:sz w:val="30"/>
                <w:szCs w:val="30"/>
                <w:bdr w:val="none" w:sz="0" w:space="0" w:color="auto" w:frame="1"/>
              </w:rPr>
              <w:t>cos</w:t>
            </w:r>
            <w:proofErr w:type="spellEnd"/>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y</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in" w:eastAsia="Times New Roman" w:hAnsi="MathJax_Main" w:cs="Segoe UI"/>
                <w:color w:val="222222"/>
                <w:sz w:val="30"/>
                <w:szCs w:val="30"/>
                <w:bdr w:val="none" w:sz="0" w:space="0" w:color="auto" w:frame="1"/>
              </w:rPr>
              <w:t>cos</w:t>
            </w:r>
            <w:proofErr w:type="spellEnd"/>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y</w:t>
            </w:r>
            <w:proofErr w:type="spellEnd"/>
            <w:r w:rsidRPr="00C83D7B">
              <w:rPr>
                <w:rFonts w:ascii="MathJax_Main" w:eastAsia="Times New Roman" w:hAnsi="MathJax_Main" w:cs="Segoe UI"/>
                <w:color w:val="222222"/>
                <w:sz w:val="30"/>
                <w:szCs w:val="30"/>
                <w:bdr w:val="none" w:sz="0" w:space="0" w:color="auto" w:frame="1"/>
              </w:rPr>
              <w:t>)]</w:t>
            </w:r>
          </w:p>
        </w:tc>
      </w:tr>
      <w:tr w:rsidR="00C83D7B" w:rsidRPr="00C83D7B" w:rsidTr="00C83D7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0" w:line="240" w:lineRule="auto"/>
              <w:rPr>
                <w:rFonts w:ascii="Segoe UI" w:eastAsia="Times New Roman" w:hAnsi="Segoe UI" w:cs="Segoe UI"/>
                <w:color w:val="222222"/>
                <w:sz w:val="26"/>
                <w:szCs w:val="26"/>
              </w:rPr>
            </w:pPr>
            <w:proofErr w:type="spellStart"/>
            <w:r w:rsidRPr="00C83D7B">
              <w:rPr>
                <w:rFonts w:ascii="MathJax_Main" w:eastAsia="Times New Roman" w:hAnsi="MathJax_Main" w:cs="Segoe UI"/>
                <w:color w:val="222222"/>
                <w:sz w:val="30"/>
                <w:szCs w:val="30"/>
                <w:bdr w:val="none" w:sz="0" w:space="0" w:color="auto" w:frame="1"/>
              </w:rPr>
              <w:t>cos</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cos</w:t>
            </w:r>
            <w:r w:rsidRPr="00C83D7B">
              <w:rPr>
                <w:rFonts w:ascii="MathJax_Math-italic" w:eastAsia="Times New Roman" w:hAnsi="MathJax_Math-italic" w:cs="Segoe UI"/>
                <w:color w:val="222222"/>
                <w:sz w:val="30"/>
                <w:szCs w:val="30"/>
                <w:bdr w:val="none" w:sz="0" w:space="0" w:color="auto" w:frame="1"/>
              </w:rPr>
              <w:t>y</w:t>
            </w:r>
            <w:proofErr w:type="spellEnd"/>
            <w:r w:rsidRPr="00C83D7B">
              <w:rPr>
                <w:rFonts w:ascii="MathJax_Main" w:eastAsia="Times New Roman" w:hAnsi="MathJax_Main" w:cs="Segoe UI"/>
                <w:color w:val="222222"/>
                <w:sz w:val="30"/>
                <w:szCs w:val="30"/>
                <w:bdr w:val="none" w:sz="0" w:space="0" w:color="auto" w:frame="1"/>
              </w:rPr>
              <w:t>=</w:t>
            </w:r>
            <w:r w:rsidRPr="00C83D7B">
              <w:rPr>
                <w:rFonts w:ascii="MathJax_Main" w:eastAsia="Times New Roman" w:hAnsi="MathJax_Main" w:cs="Segoe UI"/>
                <w:color w:val="222222"/>
                <w:sz w:val="21"/>
                <w:szCs w:val="21"/>
                <w:bdr w:val="none" w:sz="0" w:space="0" w:color="auto" w:frame="1"/>
              </w:rPr>
              <w:t>12</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in" w:eastAsia="Times New Roman" w:hAnsi="MathJax_Main" w:cs="Segoe UI"/>
                <w:color w:val="222222"/>
                <w:sz w:val="30"/>
                <w:szCs w:val="30"/>
                <w:bdr w:val="none" w:sz="0" w:space="0" w:color="auto" w:frame="1"/>
              </w:rPr>
              <w:t>cos</w:t>
            </w:r>
            <w:proofErr w:type="spellEnd"/>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y</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in" w:eastAsia="Times New Roman" w:hAnsi="MathJax_Main" w:cs="Segoe UI"/>
                <w:color w:val="222222"/>
                <w:sz w:val="30"/>
                <w:szCs w:val="30"/>
                <w:bdr w:val="none" w:sz="0" w:space="0" w:color="auto" w:frame="1"/>
              </w:rPr>
              <w:t>cos</w:t>
            </w:r>
            <w:proofErr w:type="spellEnd"/>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y</w:t>
            </w:r>
            <w:proofErr w:type="spellEnd"/>
            <w:r w:rsidRPr="00C83D7B">
              <w:rPr>
                <w:rFonts w:ascii="MathJax_Main" w:eastAsia="Times New Roman" w:hAnsi="MathJax_Main" w:cs="Segoe UI"/>
                <w:color w:val="222222"/>
                <w:sz w:val="30"/>
                <w:szCs w:val="30"/>
                <w:bdr w:val="none" w:sz="0" w:space="0" w:color="auto" w:frame="1"/>
              </w:rPr>
              <w:t>)]</w:t>
            </w:r>
          </w:p>
        </w:tc>
      </w:tr>
      <w:tr w:rsidR="00C83D7B" w:rsidRPr="00C83D7B" w:rsidTr="00C83D7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0" w:line="240" w:lineRule="auto"/>
              <w:rPr>
                <w:rFonts w:ascii="Segoe UI" w:eastAsia="Times New Roman" w:hAnsi="Segoe UI" w:cs="Segoe UI"/>
                <w:color w:val="222222"/>
                <w:sz w:val="26"/>
                <w:szCs w:val="26"/>
              </w:rPr>
            </w:pPr>
            <w:proofErr w:type="spellStart"/>
            <w:r w:rsidRPr="00C83D7B">
              <w:rPr>
                <w:rFonts w:ascii="MathJax_Main" w:eastAsia="Times New Roman" w:hAnsi="MathJax_Main" w:cs="Segoe UI"/>
                <w:color w:val="222222"/>
                <w:sz w:val="30"/>
                <w:szCs w:val="30"/>
                <w:bdr w:val="none" w:sz="0" w:space="0" w:color="auto" w:frame="1"/>
              </w:rPr>
              <w:t>sin</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cos</w:t>
            </w:r>
            <w:r w:rsidRPr="00C83D7B">
              <w:rPr>
                <w:rFonts w:ascii="MathJax_Math-italic" w:eastAsia="Times New Roman" w:hAnsi="MathJax_Math-italic" w:cs="Segoe UI"/>
                <w:color w:val="222222"/>
                <w:sz w:val="30"/>
                <w:szCs w:val="30"/>
                <w:bdr w:val="none" w:sz="0" w:space="0" w:color="auto" w:frame="1"/>
              </w:rPr>
              <w:t>y</w:t>
            </w:r>
            <w:proofErr w:type="spellEnd"/>
            <w:r w:rsidRPr="00C83D7B">
              <w:rPr>
                <w:rFonts w:ascii="MathJax_Main" w:eastAsia="Times New Roman" w:hAnsi="MathJax_Main" w:cs="Segoe UI"/>
                <w:color w:val="222222"/>
                <w:sz w:val="30"/>
                <w:szCs w:val="30"/>
                <w:bdr w:val="none" w:sz="0" w:space="0" w:color="auto" w:frame="1"/>
              </w:rPr>
              <w:t>=</w:t>
            </w:r>
            <w:r w:rsidRPr="00C83D7B">
              <w:rPr>
                <w:rFonts w:ascii="MathJax_Main" w:eastAsia="Times New Roman" w:hAnsi="MathJax_Main" w:cs="Segoe UI"/>
                <w:color w:val="222222"/>
                <w:sz w:val="21"/>
                <w:szCs w:val="21"/>
                <w:bdr w:val="none" w:sz="0" w:space="0" w:color="auto" w:frame="1"/>
              </w:rPr>
              <w:t>12</w:t>
            </w:r>
            <w:r w:rsidRPr="00C83D7B">
              <w:rPr>
                <w:rFonts w:ascii="MathJax_Main" w:eastAsia="Times New Roman" w:hAnsi="MathJax_Main" w:cs="Segoe UI"/>
                <w:color w:val="222222"/>
                <w:sz w:val="30"/>
                <w:szCs w:val="30"/>
                <w:bdr w:val="none" w:sz="0" w:space="0" w:color="auto" w:frame="1"/>
              </w:rPr>
              <w:t>[sin(</w:t>
            </w:r>
            <w:proofErr w:type="spellStart"/>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y</w:t>
            </w:r>
            <w:proofErr w:type="spellEnd"/>
            <w:r w:rsidRPr="00C83D7B">
              <w:rPr>
                <w:rFonts w:ascii="MathJax_Main" w:eastAsia="Times New Roman" w:hAnsi="MathJax_Main" w:cs="Segoe UI"/>
                <w:color w:val="222222"/>
                <w:sz w:val="30"/>
                <w:szCs w:val="30"/>
                <w:bdr w:val="none" w:sz="0" w:space="0" w:color="auto" w:frame="1"/>
              </w:rPr>
              <w:t>)+sin(</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y</w:t>
            </w:r>
            <w:r w:rsidRPr="00C83D7B">
              <w:rPr>
                <w:rFonts w:ascii="MathJax_Main" w:eastAsia="Times New Roman" w:hAnsi="MathJax_Main" w:cs="Segoe UI"/>
                <w:color w:val="222222"/>
                <w:sz w:val="30"/>
                <w:szCs w:val="30"/>
                <w:bdr w:val="none" w:sz="0" w:space="0" w:color="auto" w:frame="1"/>
              </w:rPr>
              <w:t>)]</w:t>
            </w:r>
          </w:p>
        </w:tc>
      </w:tr>
      <w:tr w:rsidR="00C83D7B" w:rsidRPr="00C83D7B" w:rsidTr="00C83D7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0" w:line="240" w:lineRule="auto"/>
              <w:rPr>
                <w:rFonts w:ascii="Segoe UI" w:eastAsia="Times New Roman" w:hAnsi="Segoe UI" w:cs="Segoe UI"/>
                <w:color w:val="222222"/>
                <w:sz w:val="26"/>
                <w:szCs w:val="26"/>
              </w:rPr>
            </w:pPr>
            <w:proofErr w:type="spellStart"/>
            <w:r w:rsidRPr="00C83D7B">
              <w:rPr>
                <w:rFonts w:ascii="MathJax_Main" w:eastAsia="Times New Roman" w:hAnsi="MathJax_Main" w:cs="Segoe UI"/>
                <w:color w:val="222222"/>
                <w:sz w:val="30"/>
                <w:szCs w:val="30"/>
                <w:bdr w:val="none" w:sz="0" w:space="0" w:color="auto" w:frame="1"/>
              </w:rPr>
              <w:t>cos</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sin</w:t>
            </w:r>
            <w:r w:rsidRPr="00C83D7B">
              <w:rPr>
                <w:rFonts w:ascii="MathJax_Math-italic" w:eastAsia="Times New Roman" w:hAnsi="MathJax_Math-italic" w:cs="Segoe UI"/>
                <w:color w:val="222222"/>
                <w:sz w:val="30"/>
                <w:szCs w:val="30"/>
                <w:bdr w:val="none" w:sz="0" w:space="0" w:color="auto" w:frame="1"/>
              </w:rPr>
              <w:t>y</w:t>
            </w:r>
            <w:proofErr w:type="spellEnd"/>
            <w:r w:rsidRPr="00C83D7B">
              <w:rPr>
                <w:rFonts w:ascii="MathJax_Main" w:eastAsia="Times New Roman" w:hAnsi="MathJax_Main" w:cs="Segoe UI"/>
                <w:color w:val="222222"/>
                <w:sz w:val="30"/>
                <w:szCs w:val="30"/>
                <w:bdr w:val="none" w:sz="0" w:space="0" w:color="auto" w:frame="1"/>
              </w:rPr>
              <w:t>=</w:t>
            </w:r>
            <w:r w:rsidRPr="00C83D7B">
              <w:rPr>
                <w:rFonts w:ascii="MathJax_Main" w:eastAsia="Times New Roman" w:hAnsi="MathJax_Main" w:cs="Segoe UI"/>
                <w:color w:val="222222"/>
                <w:sz w:val="21"/>
                <w:szCs w:val="21"/>
                <w:bdr w:val="none" w:sz="0" w:space="0" w:color="auto" w:frame="1"/>
              </w:rPr>
              <w:t>12</w:t>
            </w:r>
            <w:r w:rsidRPr="00C83D7B">
              <w:rPr>
                <w:rFonts w:ascii="MathJax_Main" w:eastAsia="Times New Roman" w:hAnsi="MathJax_Main" w:cs="Segoe UI"/>
                <w:color w:val="222222"/>
                <w:sz w:val="30"/>
                <w:szCs w:val="30"/>
                <w:bdr w:val="none" w:sz="0" w:space="0" w:color="auto" w:frame="1"/>
              </w:rPr>
              <w:t>[sin(</w:t>
            </w:r>
            <w:proofErr w:type="spellStart"/>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y</w:t>
            </w:r>
            <w:proofErr w:type="spellEnd"/>
            <w:r w:rsidRPr="00C83D7B">
              <w:rPr>
                <w:rFonts w:ascii="MathJax_Main" w:eastAsia="Times New Roman" w:hAnsi="MathJax_Main" w:cs="Segoe UI"/>
                <w:color w:val="222222"/>
                <w:sz w:val="30"/>
                <w:szCs w:val="30"/>
                <w:bdr w:val="none" w:sz="0" w:space="0" w:color="auto" w:frame="1"/>
              </w:rPr>
              <w:t>)–sin(</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y</w:t>
            </w:r>
            <w:r w:rsidRPr="00C83D7B">
              <w:rPr>
                <w:rFonts w:ascii="MathJax_Main" w:eastAsia="Times New Roman" w:hAnsi="MathJax_Main" w:cs="Segoe UI"/>
                <w:color w:val="222222"/>
                <w:sz w:val="30"/>
                <w:szCs w:val="30"/>
                <w:bdr w:val="none" w:sz="0" w:space="0" w:color="auto" w:frame="1"/>
              </w:rPr>
              <w:t>)]</w:t>
            </w:r>
          </w:p>
        </w:tc>
      </w:tr>
      <w:tr w:rsidR="00C83D7B" w:rsidRPr="00C83D7B" w:rsidTr="00C83D7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0" w:line="240" w:lineRule="auto"/>
              <w:rPr>
                <w:rFonts w:ascii="Segoe UI" w:eastAsia="Times New Roman" w:hAnsi="Segoe UI" w:cs="Segoe UI"/>
                <w:color w:val="222222"/>
                <w:sz w:val="26"/>
                <w:szCs w:val="26"/>
              </w:rPr>
            </w:pPr>
            <w:r w:rsidRPr="00C83D7B">
              <w:rPr>
                <w:rFonts w:ascii="Segoe UI" w:eastAsia="Times New Roman" w:hAnsi="Segoe UI" w:cs="Segoe UI"/>
                <w:b/>
                <w:bCs/>
                <w:color w:val="222222"/>
                <w:sz w:val="26"/>
                <w:szCs w:val="26"/>
              </w:rPr>
              <w:lastRenderedPageBreak/>
              <w:t>Sum to Product Formulas</w:t>
            </w:r>
          </w:p>
        </w:tc>
      </w:tr>
      <w:tr w:rsidR="00C83D7B" w:rsidRPr="00C83D7B" w:rsidTr="00C83D7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0" w:line="240" w:lineRule="auto"/>
              <w:rPr>
                <w:rFonts w:ascii="Segoe UI" w:eastAsia="Times New Roman" w:hAnsi="Segoe UI" w:cs="Segoe UI"/>
                <w:color w:val="222222"/>
                <w:sz w:val="26"/>
                <w:szCs w:val="26"/>
              </w:rPr>
            </w:pPr>
            <w:proofErr w:type="spellStart"/>
            <w:r w:rsidRPr="00C83D7B">
              <w:rPr>
                <w:rFonts w:ascii="MathJax_Main" w:eastAsia="Times New Roman" w:hAnsi="MathJax_Main" w:cs="Segoe UI"/>
                <w:color w:val="222222"/>
                <w:sz w:val="30"/>
                <w:szCs w:val="30"/>
                <w:bdr w:val="none" w:sz="0" w:space="0" w:color="auto" w:frame="1"/>
              </w:rPr>
              <w:t>sin</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+sin</w:t>
            </w:r>
            <w:r w:rsidRPr="00C83D7B">
              <w:rPr>
                <w:rFonts w:ascii="MathJax_Math-italic" w:eastAsia="Times New Roman" w:hAnsi="MathJax_Math-italic" w:cs="Segoe UI"/>
                <w:color w:val="222222"/>
                <w:sz w:val="30"/>
                <w:szCs w:val="30"/>
                <w:bdr w:val="none" w:sz="0" w:space="0" w:color="auto" w:frame="1"/>
              </w:rPr>
              <w:t>y</w:t>
            </w:r>
            <w:proofErr w:type="spellEnd"/>
            <w:r w:rsidRPr="00C83D7B">
              <w:rPr>
                <w:rFonts w:ascii="MathJax_Main" w:eastAsia="Times New Roman" w:hAnsi="MathJax_Main" w:cs="Segoe UI"/>
                <w:color w:val="222222"/>
                <w:sz w:val="30"/>
                <w:szCs w:val="30"/>
                <w:bdr w:val="none" w:sz="0" w:space="0" w:color="auto" w:frame="1"/>
              </w:rPr>
              <w:t>=2sin</w:t>
            </w:r>
            <w:r w:rsidRPr="00C83D7B">
              <w:rPr>
                <w:rFonts w:ascii="MathJax_Size2" w:eastAsia="Times New Roman" w:hAnsi="MathJax_Size2" w:cs="Segoe UI"/>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y</w:t>
            </w:r>
            <w:r w:rsidRPr="00C83D7B">
              <w:rPr>
                <w:rFonts w:ascii="MathJax_Main" w:eastAsia="Times New Roman" w:hAnsi="MathJax_Main" w:cs="Segoe UI"/>
                <w:color w:val="222222"/>
                <w:sz w:val="21"/>
                <w:szCs w:val="21"/>
                <w:bdr w:val="none" w:sz="0" w:space="0" w:color="auto" w:frame="1"/>
              </w:rPr>
              <w:t>2</w:t>
            </w:r>
            <w:r w:rsidRPr="00C83D7B">
              <w:rPr>
                <w:rFonts w:ascii="MathJax_Size2" w:eastAsia="Times New Roman" w:hAnsi="MathJax_Size2" w:cs="Segoe UI"/>
                <w:color w:val="222222"/>
                <w:sz w:val="30"/>
                <w:szCs w:val="30"/>
                <w:bdr w:val="none" w:sz="0" w:space="0" w:color="auto" w:frame="1"/>
              </w:rPr>
              <w:t>)</w:t>
            </w:r>
            <w:proofErr w:type="spellStart"/>
            <w:r w:rsidRPr="00C83D7B">
              <w:rPr>
                <w:rFonts w:ascii="MathJax_Main" w:eastAsia="Times New Roman" w:hAnsi="MathJax_Main" w:cs="Segoe UI"/>
                <w:color w:val="222222"/>
                <w:sz w:val="30"/>
                <w:szCs w:val="30"/>
                <w:bdr w:val="none" w:sz="0" w:space="0" w:color="auto" w:frame="1"/>
              </w:rPr>
              <w:t>cos</w:t>
            </w:r>
            <w:proofErr w:type="spellEnd"/>
            <w:r w:rsidRPr="00C83D7B">
              <w:rPr>
                <w:rFonts w:ascii="MathJax_Size2" w:eastAsia="Times New Roman" w:hAnsi="MathJax_Size2" w:cs="Segoe UI"/>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y</w:t>
            </w:r>
            <w:r w:rsidRPr="00C83D7B">
              <w:rPr>
                <w:rFonts w:ascii="MathJax_Main" w:eastAsia="Times New Roman" w:hAnsi="MathJax_Main" w:cs="Segoe UI"/>
                <w:color w:val="222222"/>
                <w:sz w:val="21"/>
                <w:szCs w:val="21"/>
                <w:bdr w:val="none" w:sz="0" w:space="0" w:color="auto" w:frame="1"/>
              </w:rPr>
              <w:t>2</w:t>
            </w:r>
            <w:r w:rsidRPr="00C83D7B">
              <w:rPr>
                <w:rFonts w:ascii="MathJax_Size2" w:eastAsia="Times New Roman" w:hAnsi="MathJax_Size2" w:cs="Segoe UI"/>
                <w:color w:val="222222"/>
                <w:sz w:val="30"/>
                <w:szCs w:val="30"/>
                <w:bdr w:val="none" w:sz="0" w:space="0" w:color="auto" w:frame="1"/>
              </w:rPr>
              <w:t>)</w:t>
            </w:r>
          </w:p>
        </w:tc>
      </w:tr>
      <w:tr w:rsidR="00C83D7B" w:rsidRPr="00C83D7B" w:rsidTr="00C83D7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0" w:line="240" w:lineRule="auto"/>
              <w:rPr>
                <w:rFonts w:ascii="Segoe UI" w:eastAsia="Times New Roman" w:hAnsi="Segoe UI" w:cs="Segoe UI"/>
                <w:color w:val="222222"/>
                <w:sz w:val="26"/>
                <w:szCs w:val="26"/>
              </w:rPr>
            </w:pPr>
            <w:proofErr w:type="spellStart"/>
            <w:r w:rsidRPr="00C83D7B">
              <w:rPr>
                <w:rFonts w:ascii="MathJax_Main" w:eastAsia="Times New Roman" w:hAnsi="MathJax_Main" w:cs="Segoe UI"/>
                <w:color w:val="222222"/>
                <w:sz w:val="30"/>
                <w:szCs w:val="30"/>
                <w:bdr w:val="none" w:sz="0" w:space="0" w:color="auto" w:frame="1"/>
              </w:rPr>
              <w:t>sin</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−sin</w:t>
            </w:r>
            <w:r w:rsidRPr="00C83D7B">
              <w:rPr>
                <w:rFonts w:ascii="MathJax_Math-italic" w:eastAsia="Times New Roman" w:hAnsi="MathJax_Math-italic" w:cs="Segoe UI"/>
                <w:color w:val="222222"/>
                <w:sz w:val="30"/>
                <w:szCs w:val="30"/>
                <w:bdr w:val="none" w:sz="0" w:space="0" w:color="auto" w:frame="1"/>
              </w:rPr>
              <w:t>y</w:t>
            </w:r>
            <w:proofErr w:type="spellEnd"/>
            <w:r w:rsidRPr="00C83D7B">
              <w:rPr>
                <w:rFonts w:ascii="MathJax_Main" w:eastAsia="Times New Roman" w:hAnsi="MathJax_Main" w:cs="Segoe UI"/>
                <w:color w:val="222222"/>
                <w:sz w:val="30"/>
                <w:szCs w:val="30"/>
                <w:bdr w:val="none" w:sz="0" w:space="0" w:color="auto" w:frame="1"/>
              </w:rPr>
              <w:t>=2cos</w:t>
            </w:r>
            <w:r w:rsidRPr="00C83D7B">
              <w:rPr>
                <w:rFonts w:ascii="MathJax_Size2" w:eastAsia="Times New Roman" w:hAnsi="MathJax_Size2" w:cs="Segoe UI"/>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y</w:t>
            </w:r>
            <w:r w:rsidRPr="00C83D7B">
              <w:rPr>
                <w:rFonts w:ascii="MathJax_Main" w:eastAsia="Times New Roman" w:hAnsi="MathJax_Main" w:cs="Segoe UI"/>
                <w:color w:val="222222"/>
                <w:sz w:val="21"/>
                <w:szCs w:val="21"/>
                <w:bdr w:val="none" w:sz="0" w:space="0" w:color="auto" w:frame="1"/>
              </w:rPr>
              <w:t>2</w:t>
            </w:r>
            <w:r w:rsidRPr="00C83D7B">
              <w:rPr>
                <w:rFonts w:ascii="MathJax_Size2" w:eastAsia="Times New Roman" w:hAnsi="MathJax_Size2" w:cs="Segoe UI"/>
                <w:color w:val="222222"/>
                <w:sz w:val="30"/>
                <w:szCs w:val="30"/>
                <w:bdr w:val="none" w:sz="0" w:space="0" w:color="auto" w:frame="1"/>
              </w:rPr>
              <w:t>)</w:t>
            </w:r>
            <w:r w:rsidRPr="00C83D7B">
              <w:rPr>
                <w:rFonts w:ascii="MathJax_Main" w:eastAsia="Times New Roman" w:hAnsi="MathJax_Main" w:cs="Segoe UI"/>
                <w:color w:val="222222"/>
                <w:sz w:val="30"/>
                <w:szCs w:val="30"/>
                <w:bdr w:val="none" w:sz="0" w:space="0" w:color="auto" w:frame="1"/>
              </w:rPr>
              <w:t>sin</w:t>
            </w:r>
            <w:r w:rsidRPr="00C83D7B">
              <w:rPr>
                <w:rFonts w:ascii="MathJax_Size2" w:eastAsia="Times New Roman" w:hAnsi="MathJax_Size2" w:cs="Segoe UI"/>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y</w:t>
            </w:r>
            <w:r w:rsidRPr="00C83D7B">
              <w:rPr>
                <w:rFonts w:ascii="MathJax_Main" w:eastAsia="Times New Roman" w:hAnsi="MathJax_Main" w:cs="Segoe UI"/>
                <w:color w:val="222222"/>
                <w:sz w:val="21"/>
                <w:szCs w:val="21"/>
                <w:bdr w:val="none" w:sz="0" w:space="0" w:color="auto" w:frame="1"/>
              </w:rPr>
              <w:t>2</w:t>
            </w:r>
            <w:r w:rsidRPr="00C83D7B">
              <w:rPr>
                <w:rFonts w:ascii="MathJax_Size2" w:eastAsia="Times New Roman" w:hAnsi="MathJax_Size2" w:cs="Segoe UI"/>
                <w:color w:val="222222"/>
                <w:sz w:val="30"/>
                <w:szCs w:val="30"/>
                <w:bdr w:val="none" w:sz="0" w:space="0" w:color="auto" w:frame="1"/>
              </w:rPr>
              <w:t>)</w:t>
            </w:r>
          </w:p>
        </w:tc>
      </w:tr>
      <w:tr w:rsidR="00C83D7B" w:rsidRPr="00C83D7B" w:rsidTr="00C83D7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0" w:line="240" w:lineRule="auto"/>
              <w:rPr>
                <w:rFonts w:ascii="Segoe UI" w:eastAsia="Times New Roman" w:hAnsi="Segoe UI" w:cs="Segoe UI"/>
                <w:color w:val="222222"/>
                <w:sz w:val="26"/>
                <w:szCs w:val="26"/>
              </w:rPr>
            </w:pPr>
            <w:proofErr w:type="spellStart"/>
            <w:r w:rsidRPr="00C83D7B">
              <w:rPr>
                <w:rFonts w:ascii="MathJax_Main" w:eastAsia="Times New Roman" w:hAnsi="MathJax_Main" w:cs="Segoe UI"/>
                <w:color w:val="222222"/>
                <w:sz w:val="30"/>
                <w:szCs w:val="30"/>
                <w:bdr w:val="none" w:sz="0" w:space="0" w:color="auto" w:frame="1"/>
              </w:rPr>
              <w:t>cos</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+cos</w:t>
            </w:r>
            <w:r w:rsidRPr="00C83D7B">
              <w:rPr>
                <w:rFonts w:ascii="MathJax_Math-italic" w:eastAsia="Times New Roman" w:hAnsi="MathJax_Math-italic" w:cs="Segoe UI"/>
                <w:color w:val="222222"/>
                <w:sz w:val="30"/>
                <w:szCs w:val="30"/>
                <w:bdr w:val="none" w:sz="0" w:space="0" w:color="auto" w:frame="1"/>
              </w:rPr>
              <w:t>y</w:t>
            </w:r>
            <w:proofErr w:type="spellEnd"/>
            <w:r w:rsidRPr="00C83D7B">
              <w:rPr>
                <w:rFonts w:ascii="MathJax_Main" w:eastAsia="Times New Roman" w:hAnsi="MathJax_Main" w:cs="Segoe UI"/>
                <w:color w:val="222222"/>
                <w:sz w:val="30"/>
                <w:szCs w:val="30"/>
                <w:bdr w:val="none" w:sz="0" w:space="0" w:color="auto" w:frame="1"/>
              </w:rPr>
              <w:t>=2cos</w:t>
            </w:r>
            <w:r w:rsidRPr="00C83D7B">
              <w:rPr>
                <w:rFonts w:ascii="MathJax_Size2" w:eastAsia="Times New Roman" w:hAnsi="MathJax_Size2" w:cs="Segoe UI"/>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y</w:t>
            </w:r>
            <w:r w:rsidRPr="00C83D7B">
              <w:rPr>
                <w:rFonts w:ascii="MathJax_Main" w:eastAsia="Times New Roman" w:hAnsi="MathJax_Main" w:cs="Segoe UI"/>
                <w:color w:val="222222"/>
                <w:sz w:val="21"/>
                <w:szCs w:val="21"/>
                <w:bdr w:val="none" w:sz="0" w:space="0" w:color="auto" w:frame="1"/>
              </w:rPr>
              <w:t>2</w:t>
            </w:r>
            <w:r w:rsidRPr="00C83D7B">
              <w:rPr>
                <w:rFonts w:ascii="MathJax_Size2" w:eastAsia="Times New Roman" w:hAnsi="MathJax_Size2" w:cs="Segoe UI"/>
                <w:color w:val="222222"/>
                <w:sz w:val="30"/>
                <w:szCs w:val="30"/>
                <w:bdr w:val="none" w:sz="0" w:space="0" w:color="auto" w:frame="1"/>
              </w:rPr>
              <w:t>)</w:t>
            </w:r>
            <w:proofErr w:type="spellStart"/>
            <w:r w:rsidRPr="00C83D7B">
              <w:rPr>
                <w:rFonts w:ascii="MathJax_Main" w:eastAsia="Times New Roman" w:hAnsi="MathJax_Main" w:cs="Segoe UI"/>
                <w:color w:val="222222"/>
                <w:sz w:val="30"/>
                <w:szCs w:val="30"/>
                <w:bdr w:val="none" w:sz="0" w:space="0" w:color="auto" w:frame="1"/>
              </w:rPr>
              <w:t>cos</w:t>
            </w:r>
            <w:proofErr w:type="spellEnd"/>
            <w:r w:rsidRPr="00C83D7B">
              <w:rPr>
                <w:rFonts w:ascii="MathJax_Size2" w:eastAsia="Times New Roman" w:hAnsi="MathJax_Size2" w:cs="Segoe UI"/>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y</w:t>
            </w:r>
            <w:r w:rsidRPr="00C83D7B">
              <w:rPr>
                <w:rFonts w:ascii="MathJax_Main" w:eastAsia="Times New Roman" w:hAnsi="MathJax_Main" w:cs="Segoe UI"/>
                <w:color w:val="222222"/>
                <w:sz w:val="21"/>
                <w:szCs w:val="21"/>
                <w:bdr w:val="none" w:sz="0" w:space="0" w:color="auto" w:frame="1"/>
              </w:rPr>
              <w:t>2</w:t>
            </w:r>
            <w:r w:rsidRPr="00C83D7B">
              <w:rPr>
                <w:rFonts w:ascii="MathJax_Size2" w:eastAsia="Times New Roman" w:hAnsi="MathJax_Size2" w:cs="Segoe UI"/>
                <w:color w:val="222222"/>
                <w:sz w:val="30"/>
                <w:szCs w:val="30"/>
                <w:bdr w:val="none" w:sz="0" w:space="0" w:color="auto" w:frame="1"/>
              </w:rPr>
              <w:t>)</w:t>
            </w:r>
          </w:p>
        </w:tc>
      </w:tr>
      <w:tr w:rsidR="00C83D7B" w:rsidRPr="00C83D7B" w:rsidTr="00C83D7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0" w:line="240" w:lineRule="auto"/>
              <w:rPr>
                <w:rFonts w:ascii="Segoe UI" w:eastAsia="Times New Roman" w:hAnsi="Segoe UI" w:cs="Segoe UI"/>
                <w:color w:val="222222"/>
                <w:sz w:val="26"/>
                <w:szCs w:val="26"/>
              </w:rPr>
            </w:pPr>
            <w:proofErr w:type="spellStart"/>
            <w:r w:rsidRPr="00C83D7B">
              <w:rPr>
                <w:rFonts w:ascii="MathJax_Main" w:eastAsia="Times New Roman" w:hAnsi="MathJax_Main" w:cs="Segoe UI"/>
                <w:color w:val="222222"/>
                <w:sz w:val="30"/>
                <w:szCs w:val="30"/>
                <w:bdr w:val="none" w:sz="0" w:space="0" w:color="auto" w:frame="1"/>
              </w:rPr>
              <w:t>cos</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−cos</w:t>
            </w:r>
            <w:r w:rsidRPr="00C83D7B">
              <w:rPr>
                <w:rFonts w:ascii="MathJax_Math-italic" w:eastAsia="Times New Roman" w:hAnsi="MathJax_Math-italic" w:cs="Segoe UI"/>
                <w:color w:val="222222"/>
                <w:sz w:val="30"/>
                <w:szCs w:val="30"/>
                <w:bdr w:val="none" w:sz="0" w:space="0" w:color="auto" w:frame="1"/>
              </w:rPr>
              <w:t>y</w:t>
            </w:r>
            <w:proofErr w:type="spellEnd"/>
            <w:r w:rsidRPr="00C83D7B">
              <w:rPr>
                <w:rFonts w:ascii="MathJax_Main" w:eastAsia="Times New Roman" w:hAnsi="MathJax_Main" w:cs="Segoe UI"/>
                <w:color w:val="222222"/>
                <w:sz w:val="30"/>
                <w:szCs w:val="30"/>
                <w:bdr w:val="none" w:sz="0" w:space="0" w:color="auto" w:frame="1"/>
              </w:rPr>
              <w:t>=–2sin</w:t>
            </w:r>
            <w:r w:rsidRPr="00C83D7B">
              <w:rPr>
                <w:rFonts w:ascii="MathJax_Size2" w:eastAsia="Times New Roman" w:hAnsi="MathJax_Size2" w:cs="Segoe UI"/>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y</w:t>
            </w:r>
            <w:r w:rsidRPr="00C83D7B">
              <w:rPr>
                <w:rFonts w:ascii="MathJax_Main" w:eastAsia="Times New Roman" w:hAnsi="MathJax_Main" w:cs="Segoe UI"/>
                <w:color w:val="222222"/>
                <w:sz w:val="21"/>
                <w:szCs w:val="21"/>
                <w:bdr w:val="none" w:sz="0" w:space="0" w:color="auto" w:frame="1"/>
              </w:rPr>
              <w:t>2</w:t>
            </w:r>
            <w:r w:rsidRPr="00C83D7B">
              <w:rPr>
                <w:rFonts w:ascii="MathJax_Size2" w:eastAsia="Times New Roman" w:hAnsi="MathJax_Size2" w:cs="Segoe UI"/>
                <w:color w:val="222222"/>
                <w:sz w:val="30"/>
                <w:szCs w:val="30"/>
                <w:bdr w:val="none" w:sz="0" w:space="0" w:color="auto" w:frame="1"/>
              </w:rPr>
              <w:t>)</w:t>
            </w:r>
            <w:r w:rsidRPr="00C83D7B">
              <w:rPr>
                <w:rFonts w:ascii="MathJax_Main" w:eastAsia="Times New Roman" w:hAnsi="MathJax_Main" w:cs="Segoe UI"/>
                <w:color w:val="222222"/>
                <w:sz w:val="30"/>
                <w:szCs w:val="30"/>
                <w:bdr w:val="none" w:sz="0" w:space="0" w:color="auto" w:frame="1"/>
              </w:rPr>
              <w:t>sin</w:t>
            </w:r>
            <w:r w:rsidRPr="00C83D7B">
              <w:rPr>
                <w:rFonts w:ascii="MathJax_Size2" w:eastAsia="Times New Roman" w:hAnsi="MathJax_Size2" w:cs="Segoe UI"/>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y</w:t>
            </w:r>
            <w:r w:rsidRPr="00C83D7B">
              <w:rPr>
                <w:rFonts w:ascii="MathJax_Main" w:eastAsia="Times New Roman" w:hAnsi="MathJax_Main" w:cs="Segoe UI"/>
                <w:color w:val="222222"/>
                <w:sz w:val="21"/>
                <w:szCs w:val="21"/>
                <w:bdr w:val="none" w:sz="0" w:space="0" w:color="auto" w:frame="1"/>
              </w:rPr>
              <w:t>2</w:t>
            </w:r>
            <w:r w:rsidRPr="00C83D7B">
              <w:rPr>
                <w:rFonts w:ascii="MathJax_Size2" w:eastAsia="Times New Roman" w:hAnsi="MathJax_Size2" w:cs="Segoe UI"/>
                <w:color w:val="222222"/>
                <w:sz w:val="30"/>
                <w:szCs w:val="30"/>
                <w:bdr w:val="none" w:sz="0" w:space="0" w:color="auto" w:frame="1"/>
              </w:rPr>
              <w:t>)</w:t>
            </w:r>
          </w:p>
        </w:tc>
      </w:tr>
    </w:tbl>
    <w:p w:rsidR="00C83D7B" w:rsidRPr="00C83D7B" w:rsidRDefault="00C83D7B" w:rsidP="00C83D7B">
      <w:pPr>
        <w:shd w:val="clear" w:color="auto" w:fill="FFFFFF"/>
        <w:spacing w:after="300" w:line="288" w:lineRule="atLeast"/>
        <w:outlineLvl w:val="2"/>
        <w:rPr>
          <w:rFonts w:ascii="Segoe UI" w:eastAsia="Times New Roman" w:hAnsi="Segoe UI" w:cs="Segoe UI"/>
          <w:color w:val="222222"/>
          <w:sz w:val="44"/>
          <w:szCs w:val="44"/>
        </w:rPr>
      </w:pPr>
      <w:proofErr w:type="spellStart"/>
      <w:r w:rsidRPr="00C83D7B">
        <w:rPr>
          <w:rFonts w:ascii="Segoe UI" w:eastAsia="Times New Roman" w:hAnsi="Segoe UI" w:cs="Segoe UI"/>
          <w:color w:val="222222"/>
          <w:sz w:val="44"/>
          <w:szCs w:val="44"/>
        </w:rPr>
        <w:t>Maths</w:t>
      </w:r>
      <w:proofErr w:type="spellEnd"/>
      <w:r w:rsidRPr="00C83D7B">
        <w:rPr>
          <w:rFonts w:ascii="Segoe UI" w:eastAsia="Times New Roman" w:hAnsi="Segoe UI" w:cs="Segoe UI"/>
          <w:color w:val="222222"/>
          <w:sz w:val="44"/>
          <w:szCs w:val="44"/>
        </w:rPr>
        <w:t xml:space="preserve"> Formulas </w:t>
      </w:r>
      <w:proofErr w:type="gramStart"/>
      <w:r w:rsidRPr="00C83D7B">
        <w:rPr>
          <w:rFonts w:ascii="Segoe UI" w:eastAsia="Times New Roman" w:hAnsi="Segoe UI" w:cs="Segoe UI"/>
          <w:color w:val="222222"/>
          <w:sz w:val="44"/>
          <w:szCs w:val="44"/>
        </w:rPr>
        <w:t>For</w:t>
      </w:r>
      <w:proofErr w:type="gramEnd"/>
      <w:r w:rsidRPr="00C83D7B">
        <w:rPr>
          <w:rFonts w:ascii="Segoe UI" w:eastAsia="Times New Roman" w:hAnsi="Segoe UI" w:cs="Segoe UI"/>
          <w:color w:val="222222"/>
          <w:sz w:val="44"/>
          <w:szCs w:val="44"/>
        </w:rPr>
        <w:t xml:space="preserve"> Class 11: Sets</w:t>
      </w:r>
    </w:p>
    <w:p w:rsidR="00C83D7B" w:rsidRPr="00C83D7B" w:rsidRDefault="00C83D7B" w:rsidP="00C83D7B">
      <w:pPr>
        <w:shd w:val="clear" w:color="auto" w:fill="FFFFFF"/>
        <w:spacing w:after="36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A set is a well-collaborated collection of objects. A set consisting of definite elements is a finite set. Otherwise, it is an infinite set. You can find the essential symbols and properties for Sets below:</w:t>
      </w:r>
    </w:p>
    <w:tbl>
      <w:tblPr>
        <w:tblW w:w="11100"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97"/>
        <w:gridCol w:w="9003"/>
      </w:tblGrid>
      <w:tr w:rsidR="00C83D7B" w:rsidRPr="00C83D7B" w:rsidTr="00C83D7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360" w:line="240" w:lineRule="auto"/>
              <w:rPr>
                <w:rFonts w:ascii="Segoe UI" w:eastAsia="Times New Roman" w:hAnsi="Segoe UI" w:cs="Segoe UI"/>
                <w:color w:val="222222"/>
                <w:sz w:val="26"/>
                <w:szCs w:val="26"/>
              </w:rPr>
            </w:pPr>
            <w:r w:rsidRPr="00C83D7B">
              <w:rPr>
                <w:rFonts w:ascii="Segoe UI" w:eastAsia="Times New Roman" w:hAnsi="Segoe UI" w:cs="Segoe UI"/>
                <w:b/>
                <w:bCs/>
                <w:color w:val="222222"/>
                <w:sz w:val="26"/>
                <w:szCs w:val="26"/>
              </w:rPr>
              <w:t>Symbol</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360" w:line="240" w:lineRule="auto"/>
              <w:rPr>
                <w:rFonts w:ascii="Segoe UI" w:eastAsia="Times New Roman" w:hAnsi="Segoe UI" w:cs="Segoe UI"/>
                <w:color w:val="222222"/>
                <w:sz w:val="26"/>
                <w:szCs w:val="26"/>
              </w:rPr>
            </w:pPr>
            <w:r w:rsidRPr="00C83D7B">
              <w:rPr>
                <w:rFonts w:ascii="Segoe UI" w:eastAsia="Times New Roman" w:hAnsi="Segoe UI" w:cs="Segoe UI"/>
                <w:b/>
                <w:bCs/>
                <w:color w:val="222222"/>
                <w:sz w:val="26"/>
                <w:szCs w:val="26"/>
              </w:rPr>
              <w:t>Set</w:t>
            </w:r>
          </w:p>
        </w:tc>
      </w:tr>
      <w:tr w:rsidR="00C83D7B" w:rsidRPr="00C83D7B" w:rsidTr="00C83D7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36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36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The set of all the natural numbers</w:t>
            </w:r>
          </w:p>
        </w:tc>
      </w:tr>
      <w:tr w:rsidR="00C83D7B" w:rsidRPr="00C83D7B" w:rsidTr="00C83D7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36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Z</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36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The set of all the integers</w:t>
            </w:r>
          </w:p>
        </w:tc>
      </w:tr>
      <w:tr w:rsidR="00C83D7B" w:rsidRPr="00C83D7B" w:rsidTr="00C83D7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36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Q</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36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The set of all the rational numbers</w:t>
            </w:r>
          </w:p>
        </w:tc>
      </w:tr>
      <w:tr w:rsidR="00C83D7B" w:rsidRPr="00C83D7B" w:rsidTr="00C83D7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36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36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The set of all the real numbers</w:t>
            </w:r>
          </w:p>
        </w:tc>
      </w:tr>
      <w:tr w:rsidR="00C83D7B" w:rsidRPr="00C83D7B" w:rsidTr="00C83D7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36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Z</w:t>
            </w:r>
            <w:r w:rsidRPr="00C83D7B">
              <w:rPr>
                <w:rFonts w:ascii="Segoe UI" w:eastAsia="Times New Roman" w:hAnsi="Segoe UI" w:cs="Segoe UI"/>
                <w:color w:val="222222"/>
                <w:sz w:val="19"/>
                <w:szCs w:val="19"/>
                <w:vertAlign w:val="superscript"/>
              </w:rPr>
              <w: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36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The set of all the positive numbers</w:t>
            </w:r>
          </w:p>
        </w:tc>
      </w:tr>
      <w:tr w:rsidR="00C83D7B" w:rsidRPr="00C83D7B" w:rsidTr="00C83D7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36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Q</w:t>
            </w:r>
            <w:r w:rsidRPr="00C83D7B">
              <w:rPr>
                <w:rFonts w:ascii="Segoe UI" w:eastAsia="Times New Roman" w:hAnsi="Segoe UI" w:cs="Segoe UI"/>
                <w:color w:val="222222"/>
                <w:sz w:val="19"/>
                <w:szCs w:val="19"/>
                <w:vertAlign w:val="superscript"/>
              </w:rPr>
              <w: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36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The set of all the positive rational numbers</w:t>
            </w:r>
          </w:p>
        </w:tc>
      </w:tr>
      <w:tr w:rsidR="00C83D7B" w:rsidRPr="00C83D7B" w:rsidTr="00C83D7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36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lastRenderedPageBreak/>
              <w:t>R</w:t>
            </w:r>
            <w:r w:rsidRPr="00C83D7B">
              <w:rPr>
                <w:rFonts w:ascii="Segoe UI" w:eastAsia="Times New Roman" w:hAnsi="Segoe UI" w:cs="Segoe UI"/>
                <w:color w:val="222222"/>
                <w:sz w:val="19"/>
                <w:szCs w:val="19"/>
                <w:vertAlign w:val="superscript"/>
              </w:rPr>
              <w: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3D7B" w:rsidRPr="00C83D7B" w:rsidRDefault="00C83D7B" w:rsidP="00C83D7B">
            <w:pPr>
              <w:spacing w:after="36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The set of all the positive real numbers</w:t>
            </w:r>
          </w:p>
        </w:tc>
      </w:tr>
    </w:tbl>
    <w:p w:rsidR="00C83D7B" w:rsidRPr="00C83D7B" w:rsidRDefault="00C83D7B" w:rsidP="00C83D7B">
      <w:pPr>
        <w:numPr>
          <w:ilvl w:val="0"/>
          <w:numId w:val="1"/>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 xml:space="preserve">The union of two sets A and B are said to be contained elements that are either in set A and set B. The union of A and B </w:t>
      </w:r>
      <w:proofErr w:type="gramStart"/>
      <w:r w:rsidRPr="00C83D7B">
        <w:rPr>
          <w:rFonts w:ascii="Segoe UI" w:eastAsia="Times New Roman" w:hAnsi="Segoe UI" w:cs="Segoe UI"/>
          <w:color w:val="222222"/>
          <w:sz w:val="26"/>
          <w:szCs w:val="26"/>
        </w:rPr>
        <w:t>is</w:t>
      </w:r>
      <w:proofErr w:type="gramEnd"/>
      <w:r w:rsidRPr="00C83D7B">
        <w:rPr>
          <w:rFonts w:ascii="Segoe UI" w:eastAsia="Times New Roman" w:hAnsi="Segoe UI" w:cs="Segoe UI"/>
          <w:color w:val="222222"/>
          <w:sz w:val="26"/>
          <w:szCs w:val="26"/>
        </w:rPr>
        <w:t xml:space="preserve"> denoted as: </w:t>
      </w:r>
      <w:r w:rsidRPr="00C83D7B">
        <w:rPr>
          <w:rFonts w:ascii="MathJax_Math-italic" w:eastAsia="Times New Roman" w:hAnsi="MathJax_Math-italic" w:cs="Segoe UI"/>
          <w:color w:val="222222"/>
          <w:sz w:val="30"/>
          <w:szCs w:val="30"/>
          <w:bdr w:val="none" w:sz="0" w:space="0" w:color="auto" w:frame="1"/>
        </w:rPr>
        <w:t>A</w:t>
      </w:r>
      <w:r w:rsidRPr="00C83D7B">
        <w:rPr>
          <w:rFonts w:ascii="Cambria Math" w:eastAsia="Times New Roman" w:hAnsi="Cambria Math" w:cs="Cambria Math"/>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B</w:t>
      </w:r>
      <w:r w:rsidRPr="00C83D7B">
        <w:rPr>
          <w:rFonts w:ascii="Segoe UI" w:eastAsia="Times New Roman" w:hAnsi="Segoe UI" w:cs="Segoe UI"/>
          <w:color w:val="222222"/>
          <w:sz w:val="26"/>
          <w:szCs w:val="26"/>
        </w:rPr>
        <w:t>.</w:t>
      </w:r>
    </w:p>
    <w:p w:rsidR="00C83D7B" w:rsidRPr="00C83D7B" w:rsidRDefault="00C83D7B" w:rsidP="00C83D7B">
      <w:pPr>
        <w:numPr>
          <w:ilvl w:val="0"/>
          <w:numId w:val="1"/>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The intersection of two sets A and B are said to be contained elements that are common in both the sets. The intersection of A and B is denoted as: </w:t>
      </w:r>
      <w:r w:rsidRPr="00C83D7B">
        <w:rPr>
          <w:rFonts w:ascii="MathJax_Math-italic" w:eastAsia="Times New Roman" w:hAnsi="MathJax_Math-italic" w:cs="Segoe UI"/>
          <w:color w:val="222222"/>
          <w:sz w:val="30"/>
          <w:szCs w:val="30"/>
          <w:bdr w:val="none" w:sz="0" w:space="0" w:color="auto" w:frame="1"/>
        </w:rPr>
        <w:t>A</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B</w:t>
      </w:r>
      <w:r w:rsidRPr="00C83D7B">
        <w:rPr>
          <w:rFonts w:ascii="Segoe UI" w:eastAsia="Times New Roman" w:hAnsi="Segoe UI" w:cs="Segoe UI"/>
          <w:color w:val="222222"/>
          <w:sz w:val="26"/>
          <w:szCs w:val="26"/>
        </w:rPr>
        <w:t>.</w:t>
      </w:r>
    </w:p>
    <w:p w:rsidR="00C83D7B" w:rsidRPr="00C83D7B" w:rsidRDefault="00C83D7B" w:rsidP="00C83D7B">
      <w:pPr>
        <w:numPr>
          <w:ilvl w:val="0"/>
          <w:numId w:val="1"/>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The complement of a set A is the set of all elements given in the universal set U that are not contained in A. The complement of A is denoted as </w:t>
      </w:r>
      <w:r w:rsidRPr="00C83D7B">
        <w:rPr>
          <w:rFonts w:ascii="MathJax_Math-italic" w:eastAsia="Times New Roman" w:hAnsi="MathJax_Math-italic" w:cs="Segoe UI"/>
          <w:color w:val="222222"/>
          <w:sz w:val="30"/>
          <w:szCs w:val="30"/>
          <w:bdr w:val="none" w:sz="0" w:space="0" w:color="auto" w:frame="1"/>
        </w:rPr>
        <w:t>A</w:t>
      </w:r>
      <w:r w:rsidRPr="00C83D7B">
        <w:rPr>
          <w:rFonts w:ascii="MathJax_Main" w:eastAsia="Times New Roman" w:hAnsi="MathJax_Main" w:cs="Segoe UI"/>
          <w:color w:val="222222"/>
          <w:sz w:val="21"/>
          <w:szCs w:val="21"/>
          <w:bdr w:val="none" w:sz="0" w:space="0" w:color="auto" w:frame="1"/>
        </w:rPr>
        <w:t>′</w:t>
      </w:r>
      <w:r w:rsidRPr="00C83D7B">
        <w:rPr>
          <w:rFonts w:ascii="Segoe UI" w:eastAsia="Times New Roman" w:hAnsi="Segoe UI" w:cs="Segoe UI"/>
          <w:color w:val="222222"/>
          <w:sz w:val="26"/>
          <w:szCs w:val="26"/>
        </w:rPr>
        <w:t>.</w:t>
      </w:r>
    </w:p>
    <w:p w:rsidR="00C83D7B" w:rsidRPr="00C83D7B" w:rsidRDefault="00C83D7B" w:rsidP="00C83D7B">
      <w:pPr>
        <w:numPr>
          <w:ilvl w:val="0"/>
          <w:numId w:val="1"/>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For any two sets A and B, the following holds true:</w:t>
      </w:r>
    </w:p>
    <w:p w:rsidR="00C83D7B" w:rsidRPr="00C83D7B" w:rsidRDefault="00C83D7B" w:rsidP="00C83D7B">
      <w:pPr>
        <w:numPr>
          <w:ilvl w:val="1"/>
          <w:numId w:val="1"/>
        </w:numPr>
        <w:shd w:val="clear" w:color="auto" w:fill="FFFFFF"/>
        <w:spacing w:after="0" w:line="240" w:lineRule="auto"/>
        <w:ind w:left="1080"/>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(i) </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A</w:t>
      </w:r>
      <w:r w:rsidRPr="00C83D7B">
        <w:rPr>
          <w:rFonts w:ascii="Cambria Math" w:eastAsia="Times New Roman" w:hAnsi="Cambria Math" w:cs="Cambria Math"/>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B</w:t>
      </w:r>
      <w:r w:rsidRPr="00C83D7B">
        <w:rPr>
          <w:rFonts w:ascii="MathJax_Main" w:eastAsia="Times New Roman" w:hAnsi="MathJax_Main" w:cs="Segoe UI"/>
          <w:color w:val="222222"/>
          <w:sz w:val="30"/>
          <w:szCs w:val="30"/>
          <w:bdr w:val="none" w:sz="0" w:space="0" w:color="auto" w:frame="1"/>
        </w:rPr>
        <w:t>)</w:t>
      </w:r>
      <w:r w:rsidRPr="00C83D7B">
        <w:rPr>
          <w:rFonts w:ascii="MathJax_Main" w:eastAsia="Times New Roman" w:hAnsi="MathJax_Main" w:cs="Segoe UI"/>
          <w:color w:val="222222"/>
          <w:sz w:val="21"/>
          <w:szCs w:val="21"/>
          <w:bdr w:val="none" w:sz="0" w:space="0" w:color="auto" w:frame="1"/>
        </w:rPr>
        <w:t>′</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A</w:t>
      </w:r>
      <w:r w:rsidRPr="00C83D7B">
        <w:rPr>
          <w:rFonts w:ascii="MathJax_Main" w:eastAsia="Times New Roman" w:hAnsi="MathJax_Main" w:cs="Segoe UI"/>
          <w:color w:val="222222"/>
          <w:sz w:val="21"/>
          <w:szCs w:val="21"/>
          <w:bdr w:val="none" w:sz="0" w:space="0" w:color="auto" w:frame="1"/>
        </w:rPr>
        <w:t>′</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B</w:t>
      </w:r>
      <w:r w:rsidRPr="00C83D7B">
        <w:rPr>
          <w:rFonts w:ascii="MathJax_Main" w:eastAsia="Times New Roman" w:hAnsi="MathJax_Main" w:cs="Segoe UI"/>
          <w:color w:val="222222"/>
          <w:sz w:val="21"/>
          <w:szCs w:val="21"/>
          <w:bdr w:val="none" w:sz="0" w:space="0" w:color="auto" w:frame="1"/>
        </w:rPr>
        <w:t>′</w:t>
      </w:r>
    </w:p>
    <w:p w:rsidR="00C83D7B" w:rsidRPr="00C83D7B" w:rsidRDefault="00C83D7B" w:rsidP="00C83D7B">
      <w:pPr>
        <w:numPr>
          <w:ilvl w:val="1"/>
          <w:numId w:val="1"/>
        </w:numPr>
        <w:shd w:val="clear" w:color="auto" w:fill="FFFFFF"/>
        <w:spacing w:after="0" w:line="240" w:lineRule="auto"/>
        <w:ind w:left="1080"/>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(ii) </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A</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B</w:t>
      </w:r>
      <w:r w:rsidRPr="00C83D7B">
        <w:rPr>
          <w:rFonts w:ascii="MathJax_Main" w:eastAsia="Times New Roman" w:hAnsi="MathJax_Main" w:cs="Segoe UI"/>
          <w:color w:val="222222"/>
          <w:sz w:val="30"/>
          <w:szCs w:val="30"/>
          <w:bdr w:val="none" w:sz="0" w:space="0" w:color="auto" w:frame="1"/>
        </w:rPr>
        <w:t>)</w:t>
      </w:r>
      <w:r w:rsidRPr="00C83D7B">
        <w:rPr>
          <w:rFonts w:ascii="MathJax_Main" w:eastAsia="Times New Roman" w:hAnsi="MathJax_Main" w:cs="Segoe UI"/>
          <w:color w:val="222222"/>
          <w:sz w:val="21"/>
          <w:szCs w:val="21"/>
          <w:bdr w:val="none" w:sz="0" w:space="0" w:color="auto" w:frame="1"/>
        </w:rPr>
        <w:t>′</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A</w:t>
      </w:r>
      <w:r w:rsidRPr="00C83D7B">
        <w:rPr>
          <w:rFonts w:ascii="MathJax_Main" w:eastAsia="Times New Roman" w:hAnsi="MathJax_Main" w:cs="Segoe UI"/>
          <w:color w:val="222222"/>
          <w:sz w:val="21"/>
          <w:szCs w:val="21"/>
          <w:bdr w:val="none" w:sz="0" w:space="0" w:color="auto" w:frame="1"/>
        </w:rPr>
        <w:t>′</w:t>
      </w:r>
      <w:r w:rsidRPr="00C83D7B">
        <w:rPr>
          <w:rFonts w:ascii="Cambria Math" w:eastAsia="Times New Roman" w:hAnsi="Cambria Math" w:cs="Cambria Math"/>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B</w:t>
      </w:r>
      <w:r w:rsidRPr="00C83D7B">
        <w:rPr>
          <w:rFonts w:ascii="MathJax_Main" w:eastAsia="Times New Roman" w:hAnsi="MathJax_Main" w:cs="Segoe UI"/>
          <w:color w:val="222222"/>
          <w:sz w:val="21"/>
          <w:szCs w:val="21"/>
          <w:bdr w:val="none" w:sz="0" w:space="0" w:color="auto" w:frame="1"/>
        </w:rPr>
        <w:t>′</w:t>
      </w:r>
    </w:p>
    <w:p w:rsidR="00C83D7B" w:rsidRPr="00C83D7B" w:rsidRDefault="00C83D7B" w:rsidP="00C83D7B">
      <w:pPr>
        <w:numPr>
          <w:ilvl w:val="0"/>
          <w:numId w:val="1"/>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If the finite sets A and B are given such that </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A</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B</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ϕ</w:t>
      </w:r>
      <w:r w:rsidRPr="00C83D7B">
        <w:rPr>
          <w:rFonts w:ascii="Segoe UI" w:eastAsia="Times New Roman" w:hAnsi="Segoe UI" w:cs="Segoe UI"/>
          <w:color w:val="222222"/>
          <w:sz w:val="26"/>
          <w:szCs w:val="26"/>
        </w:rPr>
        <w:t>, then: </w:t>
      </w:r>
      <w:r w:rsidRPr="00C83D7B">
        <w:rPr>
          <w:rFonts w:ascii="MathJax_Math-italic" w:eastAsia="Times New Roman" w:hAnsi="MathJax_Math-italic" w:cs="Segoe UI"/>
          <w:color w:val="222222"/>
          <w:sz w:val="30"/>
          <w:szCs w:val="30"/>
          <w:bdr w:val="none" w:sz="0" w:space="0" w:color="auto" w:frame="1"/>
        </w:rPr>
        <w:t>n</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A</w:t>
      </w:r>
      <w:r w:rsidRPr="00C83D7B">
        <w:rPr>
          <w:rFonts w:ascii="Cambria Math" w:eastAsia="Times New Roman" w:hAnsi="Cambria Math" w:cs="Cambria Math"/>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B</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n</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A</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n</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B</w:t>
      </w:r>
      <w:r w:rsidRPr="00C83D7B">
        <w:rPr>
          <w:rFonts w:ascii="MathJax_Main" w:eastAsia="Times New Roman" w:hAnsi="MathJax_Main" w:cs="Segoe UI"/>
          <w:color w:val="222222"/>
          <w:sz w:val="30"/>
          <w:szCs w:val="30"/>
          <w:bdr w:val="none" w:sz="0" w:space="0" w:color="auto" w:frame="1"/>
        </w:rPr>
        <w:t>)</w:t>
      </w:r>
    </w:p>
    <w:p w:rsidR="00C83D7B" w:rsidRPr="00C83D7B" w:rsidRDefault="00C83D7B" w:rsidP="00C83D7B">
      <w:pPr>
        <w:numPr>
          <w:ilvl w:val="0"/>
          <w:numId w:val="1"/>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If </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A</w:t>
      </w:r>
      <w:r w:rsidRPr="00C83D7B">
        <w:rPr>
          <w:rFonts w:ascii="Cambria Math" w:eastAsia="Times New Roman" w:hAnsi="Cambria Math" w:cs="Cambria Math"/>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B</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ϕ</w:t>
      </w:r>
      <w:r w:rsidRPr="00C83D7B">
        <w:rPr>
          <w:rFonts w:ascii="Segoe UI" w:eastAsia="Times New Roman" w:hAnsi="Segoe UI" w:cs="Segoe UI"/>
          <w:color w:val="222222"/>
          <w:sz w:val="26"/>
          <w:szCs w:val="26"/>
        </w:rPr>
        <w:t>, then: </w:t>
      </w:r>
      <w:r w:rsidRPr="00C83D7B">
        <w:rPr>
          <w:rFonts w:ascii="MathJax_Math-italic" w:eastAsia="Times New Roman" w:hAnsi="MathJax_Math-italic" w:cs="Segoe UI"/>
          <w:color w:val="222222"/>
          <w:sz w:val="30"/>
          <w:szCs w:val="30"/>
          <w:bdr w:val="none" w:sz="0" w:space="0" w:color="auto" w:frame="1"/>
        </w:rPr>
        <w:t>n</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A</w:t>
      </w:r>
      <w:r w:rsidRPr="00C83D7B">
        <w:rPr>
          <w:rFonts w:ascii="Cambria Math" w:eastAsia="Times New Roman" w:hAnsi="Cambria Math" w:cs="Cambria Math"/>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B</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n</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A</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n</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B</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n</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A</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B</w:t>
      </w:r>
      <w:r w:rsidRPr="00C83D7B">
        <w:rPr>
          <w:rFonts w:ascii="MathJax_Main" w:eastAsia="Times New Roman" w:hAnsi="MathJax_Main" w:cs="Segoe UI"/>
          <w:color w:val="222222"/>
          <w:sz w:val="30"/>
          <w:szCs w:val="30"/>
          <w:bdr w:val="none" w:sz="0" w:space="0" w:color="auto" w:frame="1"/>
        </w:rPr>
        <w:t>)</w:t>
      </w:r>
    </w:p>
    <w:p w:rsidR="00C83D7B" w:rsidRPr="00C83D7B" w:rsidRDefault="00C83D7B" w:rsidP="00C83D7B">
      <w:pPr>
        <w:shd w:val="clear" w:color="auto" w:fill="FFFFFF"/>
        <w:spacing w:after="300" w:line="288" w:lineRule="atLeast"/>
        <w:outlineLvl w:val="2"/>
        <w:rPr>
          <w:rFonts w:ascii="Segoe UI" w:eastAsia="Times New Roman" w:hAnsi="Segoe UI" w:cs="Segoe UI"/>
          <w:color w:val="222222"/>
          <w:sz w:val="44"/>
          <w:szCs w:val="44"/>
        </w:rPr>
      </w:pPr>
      <w:r w:rsidRPr="00C83D7B">
        <w:rPr>
          <w:rFonts w:ascii="Segoe UI" w:eastAsia="Times New Roman" w:hAnsi="Segoe UI" w:cs="Segoe UI"/>
          <w:color w:val="222222"/>
          <w:sz w:val="44"/>
          <w:szCs w:val="44"/>
        </w:rPr>
        <w:t xml:space="preserve">Class 11 </w:t>
      </w:r>
      <w:proofErr w:type="spellStart"/>
      <w:r w:rsidRPr="00C83D7B">
        <w:rPr>
          <w:rFonts w:ascii="Segoe UI" w:eastAsia="Times New Roman" w:hAnsi="Segoe UI" w:cs="Segoe UI"/>
          <w:color w:val="222222"/>
          <w:sz w:val="44"/>
          <w:szCs w:val="44"/>
        </w:rPr>
        <w:t>Maths</w:t>
      </w:r>
      <w:proofErr w:type="spellEnd"/>
      <w:r w:rsidRPr="00C83D7B">
        <w:rPr>
          <w:rFonts w:ascii="Segoe UI" w:eastAsia="Times New Roman" w:hAnsi="Segoe UI" w:cs="Segoe UI"/>
          <w:color w:val="222222"/>
          <w:sz w:val="44"/>
          <w:szCs w:val="44"/>
        </w:rPr>
        <w:t xml:space="preserve"> Formulas: Relations </w:t>
      </w:r>
      <w:proofErr w:type="gramStart"/>
      <w:r w:rsidRPr="00C83D7B">
        <w:rPr>
          <w:rFonts w:ascii="Segoe UI" w:eastAsia="Times New Roman" w:hAnsi="Segoe UI" w:cs="Segoe UI"/>
          <w:color w:val="222222"/>
          <w:sz w:val="44"/>
          <w:szCs w:val="44"/>
        </w:rPr>
        <w:t>And</w:t>
      </w:r>
      <w:proofErr w:type="gramEnd"/>
      <w:r w:rsidRPr="00C83D7B">
        <w:rPr>
          <w:rFonts w:ascii="Segoe UI" w:eastAsia="Times New Roman" w:hAnsi="Segoe UI" w:cs="Segoe UI"/>
          <w:color w:val="222222"/>
          <w:sz w:val="44"/>
          <w:szCs w:val="44"/>
        </w:rPr>
        <w:t xml:space="preserve"> Functions</w:t>
      </w:r>
    </w:p>
    <w:p w:rsidR="00C83D7B" w:rsidRPr="00C83D7B" w:rsidRDefault="00C83D7B" w:rsidP="00C83D7B">
      <w:pPr>
        <w:shd w:val="clear" w:color="auto" w:fill="FFFFFF"/>
        <w:spacing w:after="36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 xml:space="preserve">An ordered pair is a pair of elements grouped together in a certain order. A relation R towards a set A to a set B can be described as a subset of the </w:t>
      </w:r>
      <w:proofErr w:type="spellStart"/>
      <w:r w:rsidRPr="00C83D7B">
        <w:rPr>
          <w:rFonts w:ascii="Segoe UI" w:eastAsia="Times New Roman" w:hAnsi="Segoe UI" w:cs="Segoe UI"/>
          <w:color w:val="222222"/>
          <w:sz w:val="26"/>
          <w:szCs w:val="26"/>
        </w:rPr>
        <w:t>cartesian</w:t>
      </w:r>
      <w:proofErr w:type="spellEnd"/>
      <w:r w:rsidRPr="00C83D7B">
        <w:rPr>
          <w:rFonts w:ascii="Segoe UI" w:eastAsia="Times New Roman" w:hAnsi="Segoe UI" w:cs="Segoe UI"/>
          <w:color w:val="222222"/>
          <w:sz w:val="26"/>
          <w:szCs w:val="26"/>
        </w:rPr>
        <w:t xml:space="preserve"> product A × B which is obtained by describing a relationship between the first of its element x and the second of its element y given in the ordered pairs of A × B.</w:t>
      </w:r>
    </w:p>
    <w:p w:rsidR="00C83D7B" w:rsidRPr="00C83D7B" w:rsidRDefault="00C83D7B" w:rsidP="00C83D7B">
      <w:pPr>
        <w:shd w:val="clear" w:color="auto" w:fill="FFFFFF"/>
        <w:spacing w:after="36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 xml:space="preserve">The below-mentioned properties will surely assist you in solving your </w:t>
      </w:r>
      <w:proofErr w:type="spellStart"/>
      <w:r w:rsidRPr="00C83D7B">
        <w:rPr>
          <w:rFonts w:ascii="Segoe UI" w:eastAsia="Times New Roman" w:hAnsi="Segoe UI" w:cs="Segoe UI"/>
          <w:color w:val="222222"/>
          <w:sz w:val="26"/>
          <w:szCs w:val="26"/>
        </w:rPr>
        <w:t>Maths</w:t>
      </w:r>
      <w:proofErr w:type="spellEnd"/>
      <w:r w:rsidRPr="00C83D7B">
        <w:rPr>
          <w:rFonts w:ascii="Segoe UI" w:eastAsia="Times New Roman" w:hAnsi="Segoe UI" w:cs="Segoe UI"/>
          <w:color w:val="222222"/>
          <w:sz w:val="26"/>
          <w:szCs w:val="26"/>
        </w:rPr>
        <w:t xml:space="preserve"> problems.</w:t>
      </w:r>
    </w:p>
    <w:p w:rsidR="00C83D7B" w:rsidRPr="00C83D7B" w:rsidRDefault="00C83D7B" w:rsidP="00C83D7B">
      <w:pPr>
        <w:numPr>
          <w:ilvl w:val="0"/>
          <w:numId w:val="2"/>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 xml:space="preserve">A </w:t>
      </w:r>
      <w:proofErr w:type="spellStart"/>
      <w:r w:rsidRPr="00C83D7B">
        <w:rPr>
          <w:rFonts w:ascii="Segoe UI" w:eastAsia="Times New Roman" w:hAnsi="Segoe UI" w:cs="Segoe UI"/>
          <w:color w:val="222222"/>
          <w:sz w:val="26"/>
          <w:szCs w:val="26"/>
        </w:rPr>
        <w:t>cartesian</w:t>
      </w:r>
      <w:proofErr w:type="spellEnd"/>
      <w:r w:rsidRPr="00C83D7B">
        <w:rPr>
          <w:rFonts w:ascii="Segoe UI" w:eastAsia="Times New Roman" w:hAnsi="Segoe UI" w:cs="Segoe UI"/>
          <w:color w:val="222222"/>
          <w:sz w:val="26"/>
          <w:szCs w:val="26"/>
        </w:rPr>
        <w:t xml:space="preserve"> product A × B of two sets A and B is given by:</w:t>
      </w:r>
      <w:r w:rsidRPr="00C83D7B">
        <w:rPr>
          <w:rFonts w:ascii="Segoe UI" w:eastAsia="Times New Roman" w:hAnsi="Segoe UI" w:cs="Segoe UI"/>
          <w:color w:val="222222"/>
          <w:sz w:val="26"/>
          <w:szCs w:val="26"/>
        </w:rPr>
        <w:br/>
        <w:t>A × B = { </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a</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b</w:t>
      </w:r>
      <w:proofErr w:type="spellEnd"/>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aϵA</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bϵB</w:t>
      </w:r>
      <w:proofErr w:type="spellEnd"/>
      <w:r w:rsidRPr="00C83D7B">
        <w:rPr>
          <w:rFonts w:ascii="Segoe UI" w:eastAsia="Times New Roman" w:hAnsi="Segoe UI" w:cs="Segoe UI"/>
          <w:color w:val="222222"/>
          <w:sz w:val="26"/>
          <w:szCs w:val="26"/>
        </w:rPr>
        <w:t> }</w:t>
      </w:r>
    </w:p>
    <w:p w:rsidR="00C83D7B" w:rsidRPr="00C83D7B" w:rsidRDefault="00C83D7B" w:rsidP="00C83D7B">
      <w:pPr>
        <w:numPr>
          <w:ilvl w:val="0"/>
          <w:numId w:val="2"/>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If (a , b) = (x , y); then a = x and b = y</w:t>
      </w:r>
    </w:p>
    <w:p w:rsidR="00C83D7B" w:rsidRPr="00C83D7B" w:rsidRDefault="00C83D7B" w:rsidP="00C83D7B">
      <w:pPr>
        <w:numPr>
          <w:ilvl w:val="0"/>
          <w:numId w:val="2"/>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 xml:space="preserve">If n(A) = x and n(B) = y, then n(A × B) = </w:t>
      </w:r>
      <w:proofErr w:type="spellStart"/>
      <w:r w:rsidRPr="00C83D7B">
        <w:rPr>
          <w:rFonts w:ascii="Segoe UI" w:eastAsia="Times New Roman" w:hAnsi="Segoe UI" w:cs="Segoe UI"/>
          <w:color w:val="222222"/>
          <w:sz w:val="26"/>
          <w:szCs w:val="26"/>
        </w:rPr>
        <w:t>xy</w:t>
      </w:r>
      <w:proofErr w:type="spellEnd"/>
    </w:p>
    <w:p w:rsidR="00C83D7B" w:rsidRPr="00C83D7B" w:rsidRDefault="00C83D7B" w:rsidP="00C83D7B">
      <w:pPr>
        <w:numPr>
          <w:ilvl w:val="0"/>
          <w:numId w:val="2"/>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A × </w:t>
      </w:r>
      <w:r w:rsidRPr="00C83D7B">
        <w:rPr>
          <w:rFonts w:ascii="MathJax_Math-italic" w:eastAsia="Times New Roman" w:hAnsi="MathJax_Math-italic" w:cs="Segoe UI"/>
          <w:color w:val="222222"/>
          <w:sz w:val="30"/>
          <w:szCs w:val="30"/>
          <w:bdr w:val="none" w:sz="0" w:space="0" w:color="auto" w:frame="1"/>
        </w:rPr>
        <w:t>ϕ</w:t>
      </w:r>
      <w:r w:rsidRPr="00C83D7B">
        <w:rPr>
          <w:rFonts w:ascii="Segoe UI" w:eastAsia="Times New Roman" w:hAnsi="Segoe UI" w:cs="Segoe UI"/>
          <w:color w:val="222222"/>
          <w:sz w:val="26"/>
          <w:szCs w:val="26"/>
        </w:rPr>
        <w:t> = </w:t>
      </w:r>
      <w:r w:rsidRPr="00C83D7B">
        <w:rPr>
          <w:rFonts w:ascii="MathJax_Math-italic" w:eastAsia="Times New Roman" w:hAnsi="MathJax_Math-italic" w:cs="Segoe UI"/>
          <w:color w:val="222222"/>
          <w:sz w:val="30"/>
          <w:szCs w:val="30"/>
          <w:bdr w:val="none" w:sz="0" w:space="0" w:color="auto" w:frame="1"/>
        </w:rPr>
        <w:t>ϕ</w:t>
      </w:r>
    </w:p>
    <w:p w:rsidR="00C83D7B" w:rsidRPr="00C83D7B" w:rsidRDefault="00C83D7B" w:rsidP="00C83D7B">
      <w:pPr>
        <w:numPr>
          <w:ilvl w:val="0"/>
          <w:numId w:val="2"/>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 xml:space="preserve">The </w:t>
      </w:r>
      <w:proofErr w:type="spellStart"/>
      <w:r w:rsidRPr="00C83D7B">
        <w:rPr>
          <w:rFonts w:ascii="Segoe UI" w:eastAsia="Times New Roman" w:hAnsi="Segoe UI" w:cs="Segoe UI"/>
          <w:color w:val="222222"/>
          <w:sz w:val="26"/>
          <w:szCs w:val="26"/>
        </w:rPr>
        <w:t>cartesian</w:t>
      </w:r>
      <w:proofErr w:type="spellEnd"/>
      <w:r w:rsidRPr="00C83D7B">
        <w:rPr>
          <w:rFonts w:ascii="Segoe UI" w:eastAsia="Times New Roman" w:hAnsi="Segoe UI" w:cs="Segoe UI"/>
          <w:color w:val="222222"/>
          <w:sz w:val="26"/>
          <w:szCs w:val="26"/>
        </w:rPr>
        <w:t xml:space="preserve"> product: A × B ≠ B × A</w:t>
      </w:r>
    </w:p>
    <w:p w:rsidR="00C83D7B" w:rsidRPr="00C83D7B" w:rsidRDefault="00C83D7B" w:rsidP="00C83D7B">
      <w:pPr>
        <w:numPr>
          <w:ilvl w:val="0"/>
          <w:numId w:val="2"/>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 xml:space="preserve">A function f from the set A to the set B considers a specific relation type where every element x in the set A has one and only one image in the set </w:t>
      </w:r>
      <w:r w:rsidRPr="00C83D7B">
        <w:rPr>
          <w:rFonts w:ascii="Segoe UI" w:eastAsia="Times New Roman" w:hAnsi="Segoe UI" w:cs="Segoe UI"/>
          <w:color w:val="222222"/>
          <w:sz w:val="26"/>
          <w:szCs w:val="26"/>
        </w:rPr>
        <w:lastRenderedPageBreak/>
        <w:t>B.</w:t>
      </w:r>
      <w:r w:rsidRPr="00C83D7B">
        <w:rPr>
          <w:rFonts w:ascii="Segoe UI" w:eastAsia="Times New Roman" w:hAnsi="Segoe UI" w:cs="Segoe UI"/>
          <w:color w:val="222222"/>
          <w:sz w:val="26"/>
          <w:szCs w:val="26"/>
        </w:rPr>
        <w:br/>
        <w:t>A function can be denoted as </w:t>
      </w:r>
      <w:r w:rsidRPr="00C83D7B">
        <w:rPr>
          <w:rFonts w:ascii="Segoe UI" w:eastAsia="Times New Roman" w:hAnsi="Segoe UI" w:cs="Segoe UI"/>
          <w:b/>
          <w:bCs/>
          <w:color w:val="222222"/>
          <w:sz w:val="26"/>
          <w:szCs w:val="26"/>
        </w:rPr>
        <w:t>f: A → B, where f(x) = y</w:t>
      </w:r>
    </w:p>
    <w:p w:rsidR="00C83D7B" w:rsidRPr="00C83D7B" w:rsidRDefault="00C83D7B" w:rsidP="00C83D7B">
      <w:pPr>
        <w:numPr>
          <w:ilvl w:val="0"/>
          <w:numId w:val="2"/>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Algebra of functions: If the function f: X → R and g: X → R; we have:</w:t>
      </w:r>
    </w:p>
    <w:p w:rsidR="00C83D7B" w:rsidRPr="00C83D7B" w:rsidRDefault="00C83D7B" w:rsidP="00C83D7B">
      <w:pPr>
        <w:numPr>
          <w:ilvl w:val="1"/>
          <w:numId w:val="2"/>
        </w:numPr>
        <w:shd w:val="clear" w:color="auto" w:fill="FFFFFF"/>
        <w:spacing w:after="0" w:line="240" w:lineRule="auto"/>
        <w:ind w:left="1080"/>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(i) </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f</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g</w:t>
      </w:r>
      <w:proofErr w:type="spellEnd"/>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f</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g</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xϵX</w:t>
      </w:r>
      <w:proofErr w:type="spellEnd"/>
    </w:p>
    <w:p w:rsidR="00C83D7B" w:rsidRPr="00C83D7B" w:rsidRDefault="00C83D7B" w:rsidP="00C83D7B">
      <w:pPr>
        <w:numPr>
          <w:ilvl w:val="1"/>
          <w:numId w:val="2"/>
        </w:numPr>
        <w:shd w:val="clear" w:color="auto" w:fill="FFFFFF"/>
        <w:spacing w:after="0" w:line="240" w:lineRule="auto"/>
        <w:ind w:left="1080"/>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(ii) </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f</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g</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f</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g</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xϵX</w:t>
      </w:r>
      <w:proofErr w:type="spellEnd"/>
    </w:p>
    <w:p w:rsidR="00C83D7B" w:rsidRPr="00C83D7B" w:rsidRDefault="00C83D7B" w:rsidP="00C83D7B">
      <w:pPr>
        <w:numPr>
          <w:ilvl w:val="1"/>
          <w:numId w:val="2"/>
        </w:numPr>
        <w:shd w:val="clear" w:color="auto" w:fill="FFFFFF"/>
        <w:spacing w:after="0" w:line="240" w:lineRule="auto"/>
        <w:ind w:left="1080"/>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(iii) </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f</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g</w:t>
      </w:r>
      <w:proofErr w:type="spellEnd"/>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f</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g</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xϵX</w:t>
      </w:r>
      <w:proofErr w:type="spellEnd"/>
    </w:p>
    <w:p w:rsidR="00C83D7B" w:rsidRPr="00C83D7B" w:rsidRDefault="00C83D7B" w:rsidP="00C83D7B">
      <w:pPr>
        <w:numPr>
          <w:ilvl w:val="1"/>
          <w:numId w:val="2"/>
        </w:numPr>
        <w:shd w:val="clear" w:color="auto" w:fill="FFFFFF"/>
        <w:spacing w:after="0" w:line="240" w:lineRule="auto"/>
        <w:ind w:left="1080"/>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(iv) </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kf</w:t>
      </w:r>
      <w:proofErr w:type="spellEnd"/>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k</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f</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xϵX</w:t>
      </w:r>
      <w:proofErr w:type="spellEnd"/>
      <w:r w:rsidRPr="00C83D7B">
        <w:rPr>
          <w:rFonts w:ascii="Segoe UI" w:eastAsia="Times New Roman" w:hAnsi="Segoe UI" w:cs="Segoe UI"/>
          <w:color w:val="222222"/>
          <w:sz w:val="26"/>
          <w:szCs w:val="26"/>
        </w:rPr>
        <w:t>, where k is a real number</w:t>
      </w:r>
    </w:p>
    <w:p w:rsidR="00C83D7B" w:rsidRPr="00C83D7B" w:rsidRDefault="00C83D7B" w:rsidP="00C83D7B">
      <w:pPr>
        <w:numPr>
          <w:ilvl w:val="1"/>
          <w:numId w:val="2"/>
        </w:numPr>
        <w:shd w:val="clear" w:color="auto" w:fill="FFFFFF"/>
        <w:spacing w:after="0" w:line="240" w:lineRule="auto"/>
        <w:ind w:left="1080"/>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(v)</w:t>
      </w:r>
      <w:proofErr w:type="spellStart"/>
      <w:r w:rsidRPr="00C83D7B">
        <w:rPr>
          <w:rFonts w:ascii="MathJax_Math-italic" w:eastAsia="Times New Roman" w:hAnsi="MathJax_Math-italic" w:cs="Segoe UI"/>
          <w:color w:val="222222"/>
          <w:sz w:val="21"/>
          <w:szCs w:val="21"/>
          <w:bdr w:val="none" w:sz="0" w:space="0" w:color="auto" w:frame="1"/>
        </w:rPr>
        <w:t>fg</w:t>
      </w:r>
      <w:proofErr w:type="spellEnd"/>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f</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g</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21"/>
          <w:szCs w:val="21"/>
          <w:bdr w:val="none" w:sz="0" w:space="0" w:color="auto" w:frame="1"/>
        </w:rPr>
        <w:t>)</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xϵX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g</w:t>
      </w:r>
      <w:proofErr w:type="spellEnd"/>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)≠0</w:t>
      </w:r>
    </w:p>
    <w:p w:rsidR="00C83D7B" w:rsidRPr="00C83D7B" w:rsidRDefault="00C83D7B" w:rsidP="00C83D7B">
      <w:pPr>
        <w:shd w:val="clear" w:color="auto" w:fill="FFFFFF"/>
        <w:spacing w:after="300" w:line="288" w:lineRule="atLeast"/>
        <w:outlineLvl w:val="2"/>
        <w:rPr>
          <w:rFonts w:ascii="Segoe UI" w:eastAsia="Times New Roman" w:hAnsi="Segoe UI" w:cs="Segoe UI"/>
          <w:color w:val="222222"/>
          <w:sz w:val="44"/>
          <w:szCs w:val="44"/>
        </w:rPr>
      </w:pPr>
      <w:proofErr w:type="spellStart"/>
      <w:r w:rsidRPr="00C83D7B">
        <w:rPr>
          <w:rFonts w:ascii="Segoe UI" w:eastAsia="Times New Roman" w:hAnsi="Segoe UI" w:cs="Segoe UI"/>
          <w:color w:val="222222"/>
          <w:sz w:val="44"/>
          <w:szCs w:val="44"/>
        </w:rPr>
        <w:t>Maths</w:t>
      </w:r>
      <w:proofErr w:type="spellEnd"/>
      <w:r w:rsidRPr="00C83D7B">
        <w:rPr>
          <w:rFonts w:ascii="Segoe UI" w:eastAsia="Times New Roman" w:hAnsi="Segoe UI" w:cs="Segoe UI"/>
          <w:color w:val="222222"/>
          <w:sz w:val="44"/>
          <w:szCs w:val="44"/>
        </w:rPr>
        <w:t xml:space="preserve"> Formulas </w:t>
      </w:r>
      <w:proofErr w:type="gramStart"/>
      <w:r w:rsidRPr="00C83D7B">
        <w:rPr>
          <w:rFonts w:ascii="Segoe UI" w:eastAsia="Times New Roman" w:hAnsi="Segoe UI" w:cs="Segoe UI"/>
          <w:color w:val="222222"/>
          <w:sz w:val="44"/>
          <w:szCs w:val="44"/>
        </w:rPr>
        <w:t>For</w:t>
      </w:r>
      <w:proofErr w:type="gramEnd"/>
      <w:r w:rsidRPr="00C83D7B">
        <w:rPr>
          <w:rFonts w:ascii="Segoe UI" w:eastAsia="Times New Roman" w:hAnsi="Segoe UI" w:cs="Segoe UI"/>
          <w:color w:val="222222"/>
          <w:sz w:val="44"/>
          <w:szCs w:val="44"/>
        </w:rPr>
        <w:t xml:space="preserve"> Class 11: Trigonometric Functions</w:t>
      </w:r>
    </w:p>
    <w:p w:rsidR="00C83D7B" w:rsidRPr="00C83D7B" w:rsidRDefault="00C83D7B" w:rsidP="00C83D7B">
      <w:pPr>
        <w:shd w:val="clear" w:color="auto" w:fill="FFFFFF"/>
        <w:spacing w:after="36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 xml:space="preserve">In Mathematics, trigonometric functions are the real functions which relate to an angle of a right-angled triangle forming some finite ratios of two side lengths. Find the important </w:t>
      </w:r>
      <w:proofErr w:type="spellStart"/>
      <w:r w:rsidRPr="00C83D7B">
        <w:rPr>
          <w:rFonts w:ascii="Segoe UI" w:eastAsia="Times New Roman" w:hAnsi="Segoe UI" w:cs="Segoe UI"/>
          <w:color w:val="222222"/>
          <w:sz w:val="26"/>
          <w:szCs w:val="26"/>
        </w:rPr>
        <w:t>Maths</w:t>
      </w:r>
      <w:proofErr w:type="spellEnd"/>
      <w:r w:rsidRPr="00C83D7B">
        <w:rPr>
          <w:rFonts w:ascii="Segoe UI" w:eastAsia="Times New Roman" w:hAnsi="Segoe UI" w:cs="Segoe UI"/>
          <w:color w:val="222222"/>
          <w:sz w:val="26"/>
          <w:szCs w:val="26"/>
        </w:rPr>
        <w:t xml:space="preserve"> formulas for Class 11 related to trigonometric functions below.</w:t>
      </w:r>
    </w:p>
    <w:p w:rsidR="00C83D7B" w:rsidRPr="00C83D7B" w:rsidRDefault="00C83D7B" w:rsidP="00C83D7B">
      <w:pPr>
        <w:numPr>
          <w:ilvl w:val="0"/>
          <w:numId w:val="3"/>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If in a circle of radius r, an arc of length l subtends an angle of θ radians, then </w:t>
      </w:r>
      <w:r w:rsidRPr="00C83D7B">
        <w:rPr>
          <w:rFonts w:ascii="MathJax_Math-italic" w:eastAsia="Times New Roman" w:hAnsi="MathJax_Math-italic" w:cs="Segoe UI"/>
          <w:color w:val="222222"/>
          <w:sz w:val="30"/>
          <w:szCs w:val="30"/>
          <w:bdr w:val="none" w:sz="0" w:space="0" w:color="auto" w:frame="1"/>
        </w:rPr>
        <w:t>l</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r</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θ</w:t>
      </w:r>
      <w:proofErr w:type="spellEnd"/>
      <w:r w:rsidRPr="00C83D7B">
        <w:rPr>
          <w:rFonts w:ascii="Segoe UI" w:eastAsia="Times New Roman" w:hAnsi="Segoe UI" w:cs="Segoe UI"/>
          <w:color w:val="222222"/>
          <w:sz w:val="26"/>
          <w:szCs w:val="26"/>
        </w:rPr>
        <w:t>.</w:t>
      </w:r>
    </w:p>
    <w:p w:rsidR="00C83D7B" w:rsidRPr="00C83D7B" w:rsidRDefault="00C83D7B" w:rsidP="00C83D7B">
      <w:pPr>
        <w:numPr>
          <w:ilvl w:val="0"/>
          <w:numId w:val="3"/>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Radian Measure = </w:t>
      </w:r>
      <w:r w:rsidRPr="00C83D7B">
        <w:rPr>
          <w:rFonts w:ascii="MathJax_Math-italic" w:eastAsia="Times New Roman" w:hAnsi="MathJax_Math-italic" w:cs="Segoe UI"/>
          <w:color w:val="222222"/>
          <w:sz w:val="21"/>
          <w:szCs w:val="21"/>
          <w:bdr w:val="none" w:sz="0" w:space="0" w:color="auto" w:frame="1"/>
        </w:rPr>
        <w:t>π</w:t>
      </w:r>
      <w:r w:rsidRPr="00C83D7B">
        <w:rPr>
          <w:rFonts w:ascii="MathJax_Main" w:eastAsia="Times New Roman" w:hAnsi="MathJax_Main" w:cs="Segoe UI"/>
          <w:color w:val="222222"/>
          <w:sz w:val="21"/>
          <w:szCs w:val="21"/>
          <w:bdr w:val="none" w:sz="0" w:space="0" w:color="auto" w:frame="1"/>
        </w:rPr>
        <w:t>180</w:t>
      </w:r>
      <w:r w:rsidRPr="00C83D7B">
        <w:rPr>
          <w:rFonts w:ascii="Segoe UI" w:eastAsia="Times New Roman" w:hAnsi="Segoe UI" w:cs="Segoe UI"/>
          <w:color w:val="222222"/>
          <w:sz w:val="26"/>
          <w:szCs w:val="26"/>
        </w:rPr>
        <w:t> × Degree Measure</w:t>
      </w:r>
    </w:p>
    <w:p w:rsidR="00C83D7B" w:rsidRPr="00C83D7B" w:rsidRDefault="00C83D7B" w:rsidP="00C83D7B">
      <w:pPr>
        <w:numPr>
          <w:ilvl w:val="0"/>
          <w:numId w:val="3"/>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Degree Measure = </w:t>
      </w:r>
      <w:r w:rsidRPr="00C83D7B">
        <w:rPr>
          <w:rFonts w:ascii="MathJax_Main" w:eastAsia="Times New Roman" w:hAnsi="MathJax_Main" w:cs="Segoe UI"/>
          <w:color w:val="222222"/>
          <w:sz w:val="21"/>
          <w:szCs w:val="21"/>
          <w:bdr w:val="none" w:sz="0" w:space="0" w:color="auto" w:frame="1"/>
        </w:rPr>
        <w:t>180</w:t>
      </w:r>
      <w:r w:rsidRPr="00C83D7B">
        <w:rPr>
          <w:rFonts w:ascii="MathJax_Math-italic" w:eastAsia="Times New Roman" w:hAnsi="MathJax_Math-italic" w:cs="Segoe UI"/>
          <w:color w:val="222222"/>
          <w:sz w:val="21"/>
          <w:szCs w:val="21"/>
          <w:bdr w:val="none" w:sz="0" w:space="0" w:color="auto" w:frame="1"/>
        </w:rPr>
        <w:t>π</w:t>
      </w:r>
      <w:r w:rsidRPr="00C83D7B">
        <w:rPr>
          <w:rFonts w:ascii="Segoe UI" w:eastAsia="Times New Roman" w:hAnsi="Segoe UI" w:cs="Segoe UI"/>
          <w:color w:val="222222"/>
          <w:sz w:val="26"/>
          <w:szCs w:val="26"/>
        </w:rPr>
        <w:t> × Radian Measure</w:t>
      </w:r>
    </w:p>
    <w:p w:rsidR="00C83D7B" w:rsidRPr="00C83D7B" w:rsidRDefault="00C83D7B" w:rsidP="00C83D7B">
      <w:pPr>
        <w:numPr>
          <w:ilvl w:val="0"/>
          <w:numId w:val="3"/>
        </w:numPr>
        <w:shd w:val="clear" w:color="auto" w:fill="FFFFFF"/>
        <w:spacing w:after="0" w:line="240" w:lineRule="auto"/>
        <w:rPr>
          <w:rFonts w:ascii="Segoe UI" w:eastAsia="Times New Roman" w:hAnsi="Segoe UI" w:cs="Segoe UI"/>
          <w:color w:val="222222"/>
          <w:sz w:val="26"/>
          <w:szCs w:val="26"/>
        </w:rPr>
      </w:pPr>
      <w:r w:rsidRPr="00C83D7B">
        <w:rPr>
          <w:rFonts w:ascii="MathJax_Math-italic" w:eastAsia="Times New Roman" w:hAnsi="MathJax_Math-italic" w:cs="Segoe UI"/>
          <w:color w:val="222222"/>
          <w:sz w:val="30"/>
          <w:szCs w:val="30"/>
          <w:bdr w:val="none" w:sz="0" w:space="0" w:color="auto" w:frame="1"/>
        </w:rPr>
        <w:t>cos</w:t>
      </w:r>
      <w:r w:rsidRPr="00C83D7B">
        <w:rPr>
          <w:rFonts w:ascii="MathJax_Main" w:eastAsia="Times New Roman" w:hAnsi="MathJax_Main" w:cs="Segoe UI"/>
          <w:color w:val="222222"/>
          <w:sz w:val="21"/>
          <w:szCs w:val="21"/>
          <w:bdr w:val="none" w:sz="0" w:space="0" w:color="auto" w:frame="1"/>
        </w:rPr>
        <w:t>2</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sin</w:t>
      </w:r>
      <w:r w:rsidRPr="00C83D7B">
        <w:rPr>
          <w:rFonts w:ascii="MathJax_Main" w:eastAsia="Times New Roman" w:hAnsi="MathJax_Main" w:cs="Segoe UI"/>
          <w:color w:val="222222"/>
          <w:sz w:val="21"/>
          <w:szCs w:val="21"/>
          <w:bdr w:val="none" w:sz="0" w:space="0" w:color="auto" w:frame="1"/>
        </w:rPr>
        <w:t>2</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=1</w:t>
      </w:r>
    </w:p>
    <w:p w:rsidR="00C83D7B" w:rsidRPr="00C83D7B" w:rsidRDefault="00C83D7B" w:rsidP="00C83D7B">
      <w:pPr>
        <w:numPr>
          <w:ilvl w:val="0"/>
          <w:numId w:val="3"/>
        </w:numPr>
        <w:shd w:val="clear" w:color="auto" w:fill="FFFFFF"/>
        <w:spacing w:after="0" w:line="240" w:lineRule="auto"/>
        <w:rPr>
          <w:rFonts w:ascii="Segoe UI" w:eastAsia="Times New Roman" w:hAnsi="Segoe UI" w:cs="Segoe UI"/>
          <w:color w:val="222222"/>
          <w:sz w:val="26"/>
          <w:szCs w:val="26"/>
        </w:rPr>
      </w:pPr>
      <w:r w:rsidRPr="00C83D7B">
        <w:rPr>
          <w:rFonts w:ascii="MathJax_Main" w:eastAsia="Times New Roman" w:hAnsi="MathJax_Main" w:cs="Segoe UI"/>
          <w:color w:val="222222"/>
          <w:sz w:val="30"/>
          <w:szCs w:val="30"/>
          <w:bdr w:val="none" w:sz="0" w:space="0" w:color="auto" w:frame="1"/>
        </w:rPr>
        <w:t>1+</w:t>
      </w:r>
      <w:r w:rsidRPr="00C83D7B">
        <w:rPr>
          <w:rFonts w:ascii="MathJax_Math-italic" w:eastAsia="Times New Roman" w:hAnsi="MathJax_Math-italic" w:cs="Segoe UI"/>
          <w:color w:val="222222"/>
          <w:sz w:val="30"/>
          <w:szCs w:val="30"/>
          <w:bdr w:val="none" w:sz="0" w:space="0" w:color="auto" w:frame="1"/>
        </w:rPr>
        <w:t>tan</w:t>
      </w:r>
      <w:r w:rsidRPr="00C83D7B">
        <w:rPr>
          <w:rFonts w:ascii="MathJax_Main" w:eastAsia="Times New Roman" w:hAnsi="MathJax_Main" w:cs="Segoe UI"/>
          <w:color w:val="222222"/>
          <w:sz w:val="21"/>
          <w:szCs w:val="21"/>
          <w:bdr w:val="none" w:sz="0" w:space="0" w:color="auto" w:frame="1"/>
        </w:rPr>
        <w:t>2</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sec</w:t>
      </w:r>
      <w:r w:rsidRPr="00C83D7B">
        <w:rPr>
          <w:rFonts w:ascii="MathJax_Main" w:eastAsia="Times New Roman" w:hAnsi="MathJax_Main" w:cs="Segoe UI"/>
          <w:color w:val="222222"/>
          <w:sz w:val="21"/>
          <w:szCs w:val="21"/>
          <w:bdr w:val="none" w:sz="0" w:space="0" w:color="auto" w:frame="1"/>
        </w:rPr>
        <w:t>2</w:t>
      </w:r>
      <w:r w:rsidRPr="00C83D7B">
        <w:rPr>
          <w:rFonts w:ascii="MathJax_Math-italic" w:eastAsia="Times New Roman" w:hAnsi="MathJax_Math-italic" w:cs="Segoe UI"/>
          <w:color w:val="222222"/>
          <w:sz w:val="30"/>
          <w:szCs w:val="30"/>
          <w:bdr w:val="none" w:sz="0" w:space="0" w:color="auto" w:frame="1"/>
        </w:rPr>
        <w:t>x</w:t>
      </w:r>
    </w:p>
    <w:p w:rsidR="00C83D7B" w:rsidRPr="00C83D7B" w:rsidRDefault="00C83D7B" w:rsidP="00C83D7B">
      <w:pPr>
        <w:numPr>
          <w:ilvl w:val="0"/>
          <w:numId w:val="3"/>
        </w:numPr>
        <w:shd w:val="clear" w:color="auto" w:fill="FFFFFF"/>
        <w:spacing w:after="0" w:line="240" w:lineRule="auto"/>
        <w:rPr>
          <w:rFonts w:ascii="Segoe UI" w:eastAsia="Times New Roman" w:hAnsi="Segoe UI" w:cs="Segoe UI"/>
          <w:color w:val="222222"/>
          <w:sz w:val="26"/>
          <w:szCs w:val="26"/>
        </w:rPr>
      </w:pPr>
      <w:r w:rsidRPr="00C83D7B">
        <w:rPr>
          <w:rFonts w:ascii="MathJax_Main" w:eastAsia="Times New Roman" w:hAnsi="MathJax_Main" w:cs="Segoe UI"/>
          <w:color w:val="222222"/>
          <w:sz w:val="30"/>
          <w:szCs w:val="30"/>
          <w:bdr w:val="none" w:sz="0" w:space="0" w:color="auto" w:frame="1"/>
        </w:rPr>
        <w:t>1+</w:t>
      </w:r>
      <w:r w:rsidRPr="00C83D7B">
        <w:rPr>
          <w:rFonts w:ascii="MathJax_Math-italic" w:eastAsia="Times New Roman" w:hAnsi="MathJax_Math-italic" w:cs="Segoe UI"/>
          <w:color w:val="222222"/>
          <w:sz w:val="30"/>
          <w:szCs w:val="30"/>
          <w:bdr w:val="none" w:sz="0" w:space="0" w:color="auto" w:frame="1"/>
        </w:rPr>
        <w:t>cot</w:t>
      </w:r>
      <w:r w:rsidRPr="00C83D7B">
        <w:rPr>
          <w:rFonts w:ascii="MathJax_Main" w:eastAsia="Times New Roman" w:hAnsi="MathJax_Main" w:cs="Segoe UI"/>
          <w:color w:val="222222"/>
          <w:sz w:val="21"/>
          <w:szCs w:val="21"/>
          <w:bdr w:val="none" w:sz="0" w:space="0" w:color="auto" w:frame="1"/>
        </w:rPr>
        <w:t>2</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cosec</w:t>
      </w:r>
      <w:r w:rsidRPr="00C83D7B">
        <w:rPr>
          <w:rFonts w:ascii="MathJax_Main" w:eastAsia="Times New Roman" w:hAnsi="MathJax_Main" w:cs="Segoe UI"/>
          <w:color w:val="222222"/>
          <w:sz w:val="21"/>
          <w:szCs w:val="21"/>
          <w:bdr w:val="none" w:sz="0" w:space="0" w:color="auto" w:frame="1"/>
        </w:rPr>
        <w:t>2</w:t>
      </w:r>
      <w:r w:rsidRPr="00C83D7B">
        <w:rPr>
          <w:rFonts w:ascii="MathJax_Math-italic" w:eastAsia="Times New Roman" w:hAnsi="MathJax_Math-italic" w:cs="Segoe UI"/>
          <w:color w:val="222222"/>
          <w:sz w:val="30"/>
          <w:szCs w:val="30"/>
          <w:bdr w:val="none" w:sz="0" w:space="0" w:color="auto" w:frame="1"/>
        </w:rPr>
        <w:t>x</w:t>
      </w:r>
    </w:p>
    <w:p w:rsidR="00C83D7B" w:rsidRPr="00C83D7B" w:rsidRDefault="00C83D7B" w:rsidP="00C83D7B">
      <w:pPr>
        <w:numPr>
          <w:ilvl w:val="0"/>
          <w:numId w:val="3"/>
        </w:numPr>
        <w:shd w:val="clear" w:color="auto" w:fill="FFFFFF"/>
        <w:spacing w:after="0" w:line="240" w:lineRule="auto"/>
        <w:rPr>
          <w:rFonts w:ascii="Segoe UI" w:eastAsia="Times New Roman" w:hAnsi="Segoe UI" w:cs="Segoe UI"/>
          <w:color w:val="222222"/>
          <w:sz w:val="26"/>
          <w:szCs w:val="26"/>
        </w:rPr>
      </w:pPr>
      <w:proofErr w:type="spellStart"/>
      <w:r w:rsidRPr="00C83D7B">
        <w:rPr>
          <w:rFonts w:ascii="MathJax_Math-italic" w:eastAsia="Times New Roman" w:hAnsi="MathJax_Math-italic" w:cs="Segoe UI"/>
          <w:color w:val="222222"/>
          <w:sz w:val="30"/>
          <w:szCs w:val="30"/>
          <w:bdr w:val="none" w:sz="0" w:space="0" w:color="auto" w:frame="1"/>
        </w:rPr>
        <w:t>cos</w:t>
      </w:r>
      <w:proofErr w:type="spellEnd"/>
      <w:r w:rsidRPr="00C83D7B">
        <w:rPr>
          <w:rFonts w:ascii="MathJax_Main" w:eastAsia="Times New Roman" w:hAnsi="MathJax_Main" w:cs="Segoe UI"/>
          <w:color w:val="222222"/>
          <w:sz w:val="30"/>
          <w:szCs w:val="30"/>
          <w:bdr w:val="none" w:sz="0" w:space="0" w:color="auto" w:frame="1"/>
        </w:rPr>
        <w:t>(2</w:t>
      </w:r>
      <w:r w:rsidRPr="00C83D7B">
        <w:rPr>
          <w:rFonts w:ascii="MathJax_Math-italic" w:eastAsia="Times New Roman" w:hAnsi="MathJax_Math-italic" w:cs="Segoe UI"/>
          <w:color w:val="222222"/>
          <w:sz w:val="30"/>
          <w:szCs w:val="30"/>
          <w:bdr w:val="none" w:sz="0" w:space="0" w:color="auto" w:frame="1"/>
        </w:rPr>
        <w:t>nπ</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cosx</w:t>
      </w:r>
      <w:proofErr w:type="spellEnd"/>
    </w:p>
    <w:p w:rsidR="00C83D7B" w:rsidRPr="00C83D7B" w:rsidRDefault="00C83D7B" w:rsidP="00C83D7B">
      <w:pPr>
        <w:numPr>
          <w:ilvl w:val="0"/>
          <w:numId w:val="3"/>
        </w:numPr>
        <w:shd w:val="clear" w:color="auto" w:fill="FFFFFF"/>
        <w:spacing w:after="0" w:line="240" w:lineRule="auto"/>
        <w:rPr>
          <w:rFonts w:ascii="Segoe UI" w:eastAsia="Times New Roman" w:hAnsi="Segoe UI" w:cs="Segoe UI"/>
          <w:color w:val="222222"/>
          <w:sz w:val="26"/>
          <w:szCs w:val="26"/>
        </w:rPr>
      </w:pPr>
      <w:r w:rsidRPr="00C83D7B">
        <w:rPr>
          <w:rFonts w:ascii="MathJax_Math-italic" w:eastAsia="Times New Roman" w:hAnsi="MathJax_Math-italic" w:cs="Segoe UI"/>
          <w:color w:val="222222"/>
          <w:sz w:val="30"/>
          <w:szCs w:val="30"/>
          <w:bdr w:val="none" w:sz="0" w:space="0" w:color="auto" w:frame="1"/>
        </w:rPr>
        <w:t>sin</w:t>
      </w:r>
      <w:r w:rsidRPr="00C83D7B">
        <w:rPr>
          <w:rFonts w:ascii="MathJax_Main" w:eastAsia="Times New Roman" w:hAnsi="MathJax_Main" w:cs="Segoe UI"/>
          <w:color w:val="222222"/>
          <w:sz w:val="30"/>
          <w:szCs w:val="30"/>
          <w:bdr w:val="none" w:sz="0" w:space="0" w:color="auto" w:frame="1"/>
        </w:rPr>
        <w:t>(2</w:t>
      </w:r>
      <w:r w:rsidRPr="00C83D7B">
        <w:rPr>
          <w:rFonts w:ascii="MathJax_Math-italic" w:eastAsia="Times New Roman" w:hAnsi="MathJax_Math-italic" w:cs="Segoe UI"/>
          <w:color w:val="222222"/>
          <w:sz w:val="30"/>
          <w:szCs w:val="30"/>
          <w:bdr w:val="none" w:sz="0" w:space="0" w:color="auto" w:frame="1"/>
        </w:rPr>
        <w:t>nπ</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sinx</w:t>
      </w:r>
      <w:proofErr w:type="spellEnd"/>
    </w:p>
    <w:p w:rsidR="00C83D7B" w:rsidRPr="00C83D7B" w:rsidRDefault="00C83D7B" w:rsidP="00C83D7B">
      <w:pPr>
        <w:numPr>
          <w:ilvl w:val="0"/>
          <w:numId w:val="3"/>
        </w:numPr>
        <w:shd w:val="clear" w:color="auto" w:fill="FFFFFF"/>
        <w:spacing w:after="0" w:line="240" w:lineRule="auto"/>
        <w:rPr>
          <w:rFonts w:ascii="Segoe UI" w:eastAsia="Times New Roman" w:hAnsi="Segoe UI" w:cs="Segoe UI"/>
          <w:color w:val="222222"/>
          <w:sz w:val="26"/>
          <w:szCs w:val="26"/>
        </w:rPr>
      </w:pPr>
      <w:r w:rsidRPr="00C83D7B">
        <w:rPr>
          <w:rFonts w:ascii="MathJax_Math-italic" w:eastAsia="Times New Roman" w:hAnsi="MathJax_Math-italic" w:cs="Segoe UI"/>
          <w:color w:val="222222"/>
          <w:sz w:val="30"/>
          <w:szCs w:val="30"/>
          <w:bdr w:val="none" w:sz="0" w:space="0" w:color="auto" w:frame="1"/>
        </w:rPr>
        <w:t>sin</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sinx</w:t>
      </w:r>
      <w:proofErr w:type="spellEnd"/>
    </w:p>
    <w:p w:rsidR="00C83D7B" w:rsidRPr="00C83D7B" w:rsidRDefault="00C83D7B" w:rsidP="00C83D7B">
      <w:pPr>
        <w:numPr>
          <w:ilvl w:val="0"/>
          <w:numId w:val="3"/>
        </w:numPr>
        <w:shd w:val="clear" w:color="auto" w:fill="FFFFFF"/>
        <w:spacing w:after="0" w:line="240" w:lineRule="auto"/>
        <w:rPr>
          <w:rFonts w:ascii="Segoe UI" w:eastAsia="Times New Roman" w:hAnsi="Segoe UI" w:cs="Segoe UI"/>
          <w:color w:val="222222"/>
          <w:sz w:val="26"/>
          <w:szCs w:val="26"/>
        </w:rPr>
      </w:pPr>
      <w:proofErr w:type="spellStart"/>
      <w:r w:rsidRPr="00C83D7B">
        <w:rPr>
          <w:rFonts w:ascii="MathJax_Math-italic" w:eastAsia="Times New Roman" w:hAnsi="MathJax_Math-italic" w:cs="Segoe UI"/>
          <w:color w:val="222222"/>
          <w:sz w:val="30"/>
          <w:szCs w:val="30"/>
          <w:bdr w:val="none" w:sz="0" w:space="0" w:color="auto" w:frame="1"/>
        </w:rPr>
        <w:t>cos</w:t>
      </w:r>
      <w:proofErr w:type="spellEnd"/>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cosx</w:t>
      </w:r>
      <w:proofErr w:type="spellEnd"/>
    </w:p>
    <w:p w:rsidR="00C83D7B" w:rsidRPr="00C83D7B" w:rsidRDefault="00C83D7B" w:rsidP="00C83D7B">
      <w:pPr>
        <w:numPr>
          <w:ilvl w:val="0"/>
          <w:numId w:val="3"/>
        </w:numPr>
        <w:shd w:val="clear" w:color="auto" w:fill="FFFFFF"/>
        <w:spacing w:after="0" w:line="240" w:lineRule="auto"/>
        <w:rPr>
          <w:rFonts w:ascii="Segoe UI" w:eastAsia="Times New Roman" w:hAnsi="Segoe UI" w:cs="Segoe UI"/>
          <w:color w:val="222222"/>
          <w:sz w:val="26"/>
          <w:szCs w:val="26"/>
        </w:rPr>
      </w:pPr>
      <w:proofErr w:type="spellStart"/>
      <w:r w:rsidRPr="00C83D7B">
        <w:rPr>
          <w:rFonts w:ascii="MathJax_Math-italic" w:eastAsia="Times New Roman" w:hAnsi="MathJax_Math-italic" w:cs="Segoe UI"/>
          <w:color w:val="222222"/>
          <w:sz w:val="30"/>
          <w:szCs w:val="30"/>
          <w:bdr w:val="none" w:sz="0" w:space="0" w:color="auto" w:frame="1"/>
        </w:rPr>
        <w:t>cos</w:t>
      </w:r>
      <w:proofErr w:type="spellEnd"/>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π</w:t>
      </w:r>
      <w:r w:rsidRPr="00C83D7B">
        <w:rPr>
          <w:rFonts w:ascii="MathJax_Main" w:eastAsia="Times New Roman" w:hAnsi="MathJax_Main" w:cs="Segoe UI"/>
          <w:color w:val="222222"/>
          <w:sz w:val="21"/>
          <w:szCs w:val="21"/>
          <w:bdr w:val="none" w:sz="0" w:space="0" w:color="auto" w:frame="1"/>
        </w:rPr>
        <w:t>2</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sinx</w:t>
      </w:r>
      <w:proofErr w:type="spellEnd"/>
    </w:p>
    <w:p w:rsidR="00C83D7B" w:rsidRPr="00C83D7B" w:rsidRDefault="00C83D7B" w:rsidP="00C83D7B">
      <w:pPr>
        <w:numPr>
          <w:ilvl w:val="0"/>
          <w:numId w:val="3"/>
        </w:numPr>
        <w:shd w:val="clear" w:color="auto" w:fill="FFFFFF"/>
        <w:spacing w:after="0" w:line="240" w:lineRule="auto"/>
        <w:rPr>
          <w:rFonts w:ascii="Segoe UI" w:eastAsia="Times New Roman" w:hAnsi="Segoe UI" w:cs="Segoe UI"/>
          <w:color w:val="222222"/>
          <w:sz w:val="26"/>
          <w:szCs w:val="26"/>
        </w:rPr>
      </w:pPr>
      <w:r w:rsidRPr="00C83D7B">
        <w:rPr>
          <w:rFonts w:ascii="MathJax_Math-italic" w:eastAsia="Times New Roman" w:hAnsi="MathJax_Math-italic" w:cs="Segoe UI"/>
          <w:color w:val="222222"/>
          <w:sz w:val="30"/>
          <w:szCs w:val="30"/>
          <w:bdr w:val="none" w:sz="0" w:space="0" w:color="auto" w:frame="1"/>
        </w:rPr>
        <w:t>sin</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π</w:t>
      </w:r>
      <w:r w:rsidRPr="00C83D7B">
        <w:rPr>
          <w:rFonts w:ascii="MathJax_Main" w:eastAsia="Times New Roman" w:hAnsi="MathJax_Main" w:cs="Segoe UI"/>
          <w:color w:val="222222"/>
          <w:sz w:val="21"/>
          <w:szCs w:val="21"/>
          <w:bdr w:val="none" w:sz="0" w:space="0" w:color="auto" w:frame="1"/>
        </w:rPr>
        <w:t>2</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cosx</w:t>
      </w:r>
      <w:proofErr w:type="spellEnd"/>
    </w:p>
    <w:p w:rsidR="00C83D7B" w:rsidRPr="00C83D7B" w:rsidRDefault="00C83D7B" w:rsidP="00C83D7B">
      <w:pPr>
        <w:numPr>
          <w:ilvl w:val="0"/>
          <w:numId w:val="3"/>
        </w:numPr>
        <w:shd w:val="clear" w:color="auto" w:fill="FFFFFF"/>
        <w:spacing w:after="0" w:line="240" w:lineRule="auto"/>
        <w:rPr>
          <w:rFonts w:ascii="Segoe UI" w:eastAsia="Times New Roman" w:hAnsi="Segoe UI" w:cs="Segoe UI"/>
          <w:color w:val="222222"/>
          <w:sz w:val="26"/>
          <w:szCs w:val="26"/>
        </w:rPr>
      </w:pPr>
      <w:r w:rsidRPr="00C83D7B">
        <w:rPr>
          <w:rFonts w:ascii="MathJax_Math-italic" w:eastAsia="Times New Roman" w:hAnsi="MathJax_Math-italic" w:cs="Segoe UI"/>
          <w:color w:val="222222"/>
          <w:sz w:val="30"/>
          <w:szCs w:val="30"/>
          <w:bdr w:val="none" w:sz="0" w:space="0" w:color="auto" w:frame="1"/>
        </w:rPr>
        <w:t>sin</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y</w:t>
      </w:r>
      <w:proofErr w:type="spellEnd"/>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sinx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cosy</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cosx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siny</w:t>
      </w:r>
      <w:proofErr w:type="spellEnd"/>
    </w:p>
    <w:p w:rsidR="00C83D7B" w:rsidRPr="00C83D7B" w:rsidRDefault="00C83D7B" w:rsidP="00C83D7B">
      <w:pPr>
        <w:numPr>
          <w:ilvl w:val="0"/>
          <w:numId w:val="3"/>
        </w:numPr>
        <w:shd w:val="clear" w:color="auto" w:fill="FFFFFF"/>
        <w:spacing w:after="0" w:line="240" w:lineRule="auto"/>
        <w:rPr>
          <w:rFonts w:ascii="Segoe UI" w:eastAsia="Times New Roman" w:hAnsi="Segoe UI" w:cs="Segoe UI"/>
          <w:color w:val="222222"/>
          <w:sz w:val="26"/>
          <w:szCs w:val="26"/>
        </w:rPr>
      </w:pPr>
      <w:proofErr w:type="spellStart"/>
      <w:r w:rsidRPr="00C83D7B">
        <w:rPr>
          <w:rFonts w:ascii="MathJax_Math-italic" w:eastAsia="Times New Roman" w:hAnsi="MathJax_Math-italic" w:cs="Segoe UI"/>
          <w:color w:val="222222"/>
          <w:sz w:val="30"/>
          <w:szCs w:val="30"/>
          <w:bdr w:val="none" w:sz="0" w:space="0" w:color="auto" w:frame="1"/>
        </w:rPr>
        <w:t>cos</w:t>
      </w:r>
      <w:proofErr w:type="spellEnd"/>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y</w:t>
      </w:r>
      <w:proofErr w:type="spellEnd"/>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cosx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cosy</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sinx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siny</w:t>
      </w:r>
      <w:proofErr w:type="spellEnd"/>
    </w:p>
    <w:p w:rsidR="00C83D7B" w:rsidRPr="00C83D7B" w:rsidRDefault="00C83D7B" w:rsidP="00C83D7B">
      <w:pPr>
        <w:numPr>
          <w:ilvl w:val="0"/>
          <w:numId w:val="3"/>
        </w:numPr>
        <w:shd w:val="clear" w:color="auto" w:fill="FFFFFF"/>
        <w:spacing w:after="0" w:line="240" w:lineRule="auto"/>
        <w:rPr>
          <w:rFonts w:ascii="Segoe UI" w:eastAsia="Times New Roman" w:hAnsi="Segoe UI" w:cs="Segoe UI"/>
          <w:color w:val="222222"/>
          <w:sz w:val="26"/>
          <w:szCs w:val="26"/>
        </w:rPr>
      </w:pPr>
      <w:proofErr w:type="spellStart"/>
      <w:r w:rsidRPr="00C83D7B">
        <w:rPr>
          <w:rFonts w:ascii="MathJax_Math-italic" w:eastAsia="Times New Roman" w:hAnsi="MathJax_Math-italic" w:cs="Segoe UI"/>
          <w:color w:val="222222"/>
          <w:sz w:val="30"/>
          <w:szCs w:val="30"/>
          <w:bdr w:val="none" w:sz="0" w:space="0" w:color="auto" w:frame="1"/>
        </w:rPr>
        <w:t>cos</w:t>
      </w:r>
      <w:proofErr w:type="spellEnd"/>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y</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cosx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cosy</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sinx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siny</w:t>
      </w:r>
      <w:proofErr w:type="spellEnd"/>
    </w:p>
    <w:p w:rsidR="00C83D7B" w:rsidRPr="00C83D7B" w:rsidRDefault="00C83D7B" w:rsidP="00C83D7B">
      <w:pPr>
        <w:numPr>
          <w:ilvl w:val="0"/>
          <w:numId w:val="3"/>
        </w:numPr>
        <w:shd w:val="clear" w:color="auto" w:fill="FFFFFF"/>
        <w:spacing w:after="0" w:line="240" w:lineRule="auto"/>
        <w:rPr>
          <w:rFonts w:ascii="Segoe UI" w:eastAsia="Times New Roman" w:hAnsi="Segoe UI" w:cs="Segoe UI"/>
          <w:color w:val="222222"/>
          <w:sz w:val="26"/>
          <w:szCs w:val="26"/>
        </w:rPr>
      </w:pPr>
      <w:r w:rsidRPr="00C83D7B">
        <w:rPr>
          <w:rFonts w:ascii="MathJax_Math-italic" w:eastAsia="Times New Roman" w:hAnsi="MathJax_Math-italic" w:cs="Segoe UI"/>
          <w:color w:val="222222"/>
          <w:sz w:val="30"/>
          <w:szCs w:val="30"/>
          <w:bdr w:val="none" w:sz="0" w:space="0" w:color="auto" w:frame="1"/>
        </w:rPr>
        <w:t>sin</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y</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sinx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cosy</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cosx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siny</w:t>
      </w:r>
      <w:proofErr w:type="spellEnd"/>
    </w:p>
    <w:p w:rsidR="00C83D7B" w:rsidRPr="00C83D7B" w:rsidRDefault="00C83D7B" w:rsidP="00C83D7B">
      <w:pPr>
        <w:numPr>
          <w:ilvl w:val="0"/>
          <w:numId w:val="3"/>
        </w:numPr>
        <w:shd w:val="clear" w:color="auto" w:fill="FFFFFF"/>
        <w:spacing w:after="0" w:line="240" w:lineRule="auto"/>
        <w:rPr>
          <w:rFonts w:ascii="Segoe UI" w:eastAsia="Times New Roman" w:hAnsi="Segoe UI" w:cs="Segoe UI"/>
          <w:color w:val="222222"/>
          <w:sz w:val="26"/>
          <w:szCs w:val="26"/>
        </w:rPr>
      </w:pPr>
      <w:proofErr w:type="spellStart"/>
      <w:r w:rsidRPr="00C83D7B">
        <w:rPr>
          <w:rFonts w:ascii="MathJax_Math-italic" w:eastAsia="Times New Roman" w:hAnsi="MathJax_Math-italic" w:cs="Segoe UI"/>
          <w:color w:val="222222"/>
          <w:sz w:val="30"/>
          <w:szCs w:val="30"/>
          <w:bdr w:val="none" w:sz="0" w:space="0" w:color="auto" w:frame="1"/>
        </w:rPr>
        <w:t>cos</w:t>
      </w:r>
      <w:proofErr w:type="spellEnd"/>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π</w:t>
      </w:r>
      <w:r w:rsidRPr="00C83D7B">
        <w:rPr>
          <w:rFonts w:ascii="MathJax_Main" w:eastAsia="Times New Roman" w:hAnsi="MathJax_Main" w:cs="Segoe UI"/>
          <w:color w:val="222222"/>
          <w:sz w:val="21"/>
          <w:szCs w:val="21"/>
          <w:bdr w:val="none" w:sz="0" w:space="0" w:color="auto" w:frame="1"/>
        </w:rPr>
        <w:t>2</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sinx</w:t>
      </w:r>
      <w:proofErr w:type="spellEnd"/>
    </w:p>
    <w:p w:rsidR="00C83D7B" w:rsidRPr="00C83D7B" w:rsidRDefault="00C83D7B" w:rsidP="00C83D7B">
      <w:pPr>
        <w:numPr>
          <w:ilvl w:val="0"/>
          <w:numId w:val="3"/>
        </w:numPr>
        <w:shd w:val="clear" w:color="auto" w:fill="FFFFFF"/>
        <w:spacing w:after="0" w:line="240" w:lineRule="auto"/>
        <w:rPr>
          <w:rFonts w:ascii="Segoe UI" w:eastAsia="Times New Roman" w:hAnsi="Segoe UI" w:cs="Segoe UI"/>
          <w:color w:val="222222"/>
          <w:sz w:val="26"/>
          <w:szCs w:val="26"/>
        </w:rPr>
      </w:pPr>
      <w:r w:rsidRPr="00C83D7B">
        <w:rPr>
          <w:rFonts w:ascii="MathJax_Math-italic" w:eastAsia="Times New Roman" w:hAnsi="MathJax_Math-italic" w:cs="Segoe UI"/>
          <w:color w:val="222222"/>
          <w:sz w:val="30"/>
          <w:szCs w:val="30"/>
          <w:bdr w:val="none" w:sz="0" w:space="0" w:color="auto" w:frame="1"/>
        </w:rPr>
        <w:t>sin</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π</w:t>
      </w:r>
      <w:r w:rsidRPr="00C83D7B">
        <w:rPr>
          <w:rFonts w:ascii="MathJax_Main" w:eastAsia="Times New Roman" w:hAnsi="MathJax_Main" w:cs="Segoe UI"/>
          <w:color w:val="222222"/>
          <w:sz w:val="21"/>
          <w:szCs w:val="21"/>
          <w:bdr w:val="none" w:sz="0" w:space="0" w:color="auto" w:frame="1"/>
        </w:rPr>
        <w:t>2</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cosx</w:t>
      </w:r>
      <w:proofErr w:type="spellEnd"/>
    </w:p>
    <w:p w:rsidR="00C83D7B" w:rsidRPr="00C83D7B" w:rsidRDefault="00C83D7B" w:rsidP="00C83D7B">
      <w:pPr>
        <w:numPr>
          <w:ilvl w:val="0"/>
          <w:numId w:val="3"/>
        </w:numPr>
        <w:shd w:val="clear" w:color="auto" w:fill="FFFFFF"/>
        <w:spacing w:after="0" w:line="240" w:lineRule="auto"/>
        <w:rPr>
          <w:rFonts w:ascii="Segoe UI" w:eastAsia="Times New Roman" w:hAnsi="Segoe UI" w:cs="Segoe UI"/>
          <w:color w:val="222222"/>
          <w:sz w:val="26"/>
          <w:szCs w:val="26"/>
        </w:rPr>
      </w:pPr>
      <w:proofErr w:type="spellStart"/>
      <w:r w:rsidRPr="00C83D7B">
        <w:rPr>
          <w:rFonts w:ascii="MathJax_Math-italic" w:eastAsia="Times New Roman" w:hAnsi="MathJax_Math-italic" w:cs="Segoe UI"/>
          <w:color w:val="222222"/>
          <w:sz w:val="30"/>
          <w:szCs w:val="30"/>
          <w:bdr w:val="none" w:sz="0" w:space="0" w:color="auto" w:frame="1"/>
        </w:rPr>
        <w:t>cos</w:t>
      </w:r>
      <w:proofErr w:type="spellEnd"/>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π</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cosx</w:t>
      </w:r>
      <w:proofErr w:type="spellEnd"/>
    </w:p>
    <w:p w:rsidR="00C83D7B" w:rsidRPr="00C83D7B" w:rsidRDefault="00C83D7B" w:rsidP="00C83D7B">
      <w:pPr>
        <w:numPr>
          <w:ilvl w:val="0"/>
          <w:numId w:val="3"/>
        </w:numPr>
        <w:shd w:val="clear" w:color="auto" w:fill="FFFFFF"/>
        <w:spacing w:after="0" w:line="240" w:lineRule="auto"/>
        <w:rPr>
          <w:rFonts w:ascii="Segoe UI" w:eastAsia="Times New Roman" w:hAnsi="Segoe UI" w:cs="Segoe UI"/>
          <w:color w:val="222222"/>
          <w:sz w:val="26"/>
          <w:szCs w:val="26"/>
        </w:rPr>
      </w:pPr>
      <w:r w:rsidRPr="00C83D7B">
        <w:rPr>
          <w:rFonts w:ascii="MathJax_Math-italic" w:eastAsia="Times New Roman" w:hAnsi="MathJax_Math-italic" w:cs="Segoe UI"/>
          <w:color w:val="222222"/>
          <w:sz w:val="30"/>
          <w:szCs w:val="30"/>
          <w:bdr w:val="none" w:sz="0" w:space="0" w:color="auto" w:frame="1"/>
        </w:rPr>
        <w:lastRenderedPageBreak/>
        <w:t>sin</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π</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sinx</w:t>
      </w:r>
      <w:proofErr w:type="spellEnd"/>
    </w:p>
    <w:p w:rsidR="00C83D7B" w:rsidRPr="00C83D7B" w:rsidRDefault="00C83D7B" w:rsidP="00C83D7B">
      <w:pPr>
        <w:numPr>
          <w:ilvl w:val="0"/>
          <w:numId w:val="3"/>
        </w:numPr>
        <w:shd w:val="clear" w:color="auto" w:fill="FFFFFF"/>
        <w:spacing w:after="0" w:line="240" w:lineRule="auto"/>
        <w:rPr>
          <w:rFonts w:ascii="Segoe UI" w:eastAsia="Times New Roman" w:hAnsi="Segoe UI" w:cs="Segoe UI"/>
          <w:color w:val="222222"/>
          <w:sz w:val="26"/>
          <w:szCs w:val="26"/>
        </w:rPr>
      </w:pPr>
      <w:proofErr w:type="spellStart"/>
      <w:r w:rsidRPr="00C83D7B">
        <w:rPr>
          <w:rFonts w:ascii="MathJax_Math-italic" w:eastAsia="Times New Roman" w:hAnsi="MathJax_Math-italic" w:cs="Segoe UI"/>
          <w:color w:val="222222"/>
          <w:sz w:val="30"/>
          <w:szCs w:val="30"/>
          <w:bdr w:val="none" w:sz="0" w:space="0" w:color="auto" w:frame="1"/>
        </w:rPr>
        <w:t>cos</w:t>
      </w:r>
      <w:proofErr w:type="spellEnd"/>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π</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cosx</w:t>
      </w:r>
      <w:proofErr w:type="spellEnd"/>
    </w:p>
    <w:p w:rsidR="00C83D7B" w:rsidRPr="00C83D7B" w:rsidRDefault="00C83D7B" w:rsidP="00C83D7B">
      <w:pPr>
        <w:numPr>
          <w:ilvl w:val="0"/>
          <w:numId w:val="3"/>
        </w:numPr>
        <w:shd w:val="clear" w:color="auto" w:fill="FFFFFF"/>
        <w:spacing w:after="0" w:line="240" w:lineRule="auto"/>
        <w:rPr>
          <w:rFonts w:ascii="Segoe UI" w:eastAsia="Times New Roman" w:hAnsi="Segoe UI" w:cs="Segoe UI"/>
          <w:color w:val="222222"/>
          <w:sz w:val="26"/>
          <w:szCs w:val="26"/>
        </w:rPr>
      </w:pPr>
      <w:r w:rsidRPr="00C83D7B">
        <w:rPr>
          <w:rFonts w:ascii="MathJax_Math-italic" w:eastAsia="Times New Roman" w:hAnsi="MathJax_Math-italic" w:cs="Segoe UI"/>
          <w:color w:val="222222"/>
          <w:sz w:val="30"/>
          <w:szCs w:val="30"/>
          <w:bdr w:val="none" w:sz="0" w:space="0" w:color="auto" w:frame="1"/>
        </w:rPr>
        <w:t>sin</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π</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sinx</w:t>
      </w:r>
      <w:proofErr w:type="spellEnd"/>
    </w:p>
    <w:p w:rsidR="00C83D7B" w:rsidRPr="00C83D7B" w:rsidRDefault="00C83D7B" w:rsidP="00C83D7B">
      <w:pPr>
        <w:numPr>
          <w:ilvl w:val="0"/>
          <w:numId w:val="3"/>
        </w:numPr>
        <w:shd w:val="clear" w:color="auto" w:fill="FFFFFF"/>
        <w:spacing w:after="0" w:line="240" w:lineRule="auto"/>
        <w:rPr>
          <w:rFonts w:ascii="Segoe UI" w:eastAsia="Times New Roman" w:hAnsi="Segoe UI" w:cs="Segoe UI"/>
          <w:color w:val="222222"/>
          <w:sz w:val="26"/>
          <w:szCs w:val="26"/>
        </w:rPr>
      </w:pPr>
      <w:proofErr w:type="spellStart"/>
      <w:r w:rsidRPr="00C83D7B">
        <w:rPr>
          <w:rFonts w:ascii="MathJax_Math-italic" w:eastAsia="Times New Roman" w:hAnsi="MathJax_Math-italic" w:cs="Segoe UI"/>
          <w:color w:val="222222"/>
          <w:sz w:val="30"/>
          <w:szCs w:val="30"/>
          <w:bdr w:val="none" w:sz="0" w:space="0" w:color="auto" w:frame="1"/>
        </w:rPr>
        <w:t>cos</w:t>
      </w:r>
      <w:proofErr w:type="spellEnd"/>
      <w:r w:rsidRPr="00C83D7B">
        <w:rPr>
          <w:rFonts w:ascii="MathJax_Main" w:eastAsia="Times New Roman" w:hAnsi="MathJax_Main" w:cs="Segoe UI"/>
          <w:color w:val="222222"/>
          <w:sz w:val="30"/>
          <w:szCs w:val="30"/>
          <w:bdr w:val="none" w:sz="0" w:space="0" w:color="auto" w:frame="1"/>
        </w:rPr>
        <w:t>(2</w:t>
      </w:r>
      <w:r w:rsidRPr="00C83D7B">
        <w:rPr>
          <w:rFonts w:ascii="MathJax_Math-italic" w:eastAsia="Times New Roman" w:hAnsi="MathJax_Math-italic" w:cs="Segoe UI"/>
          <w:color w:val="222222"/>
          <w:sz w:val="30"/>
          <w:szCs w:val="30"/>
          <w:bdr w:val="none" w:sz="0" w:space="0" w:color="auto" w:frame="1"/>
        </w:rPr>
        <w:t>π</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cosx</w:t>
      </w:r>
      <w:proofErr w:type="spellEnd"/>
    </w:p>
    <w:p w:rsidR="00C83D7B" w:rsidRPr="00C83D7B" w:rsidRDefault="00C83D7B" w:rsidP="00C83D7B">
      <w:pPr>
        <w:numPr>
          <w:ilvl w:val="0"/>
          <w:numId w:val="3"/>
        </w:numPr>
        <w:shd w:val="clear" w:color="auto" w:fill="FFFFFF"/>
        <w:spacing w:after="0" w:line="240" w:lineRule="auto"/>
        <w:rPr>
          <w:rFonts w:ascii="Segoe UI" w:eastAsia="Times New Roman" w:hAnsi="Segoe UI" w:cs="Segoe UI"/>
          <w:color w:val="222222"/>
          <w:sz w:val="26"/>
          <w:szCs w:val="26"/>
        </w:rPr>
      </w:pPr>
      <w:r w:rsidRPr="00C83D7B">
        <w:rPr>
          <w:rFonts w:ascii="MathJax_Math-italic" w:eastAsia="Times New Roman" w:hAnsi="MathJax_Math-italic" w:cs="Segoe UI"/>
          <w:color w:val="222222"/>
          <w:sz w:val="30"/>
          <w:szCs w:val="30"/>
          <w:bdr w:val="none" w:sz="0" w:space="0" w:color="auto" w:frame="1"/>
        </w:rPr>
        <w:t>sin</w:t>
      </w:r>
      <w:r w:rsidRPr="00C83D7B">
        <w:rPr>
          <w:rFonts w:ascii="MathJax_Main" w:eastAsia="Times New Roman" w:hAnsi="MathJax_Main" w:cs="Segoe UI"/>
          <w:color w:val="222222"/>
          <w:sz w:val="30"/>
          <w:szCs w:val="30"/>
          <w:bdr w:val="none" w:sz="0" w:space="0" w:color="auto" w:frame="1"/>
        </w:rPr>
        <w:t>(2</w:t>
      </w:r>
      <w:r w:rsidRPr="00C83D7B">
        <w:rPr>
          <w:rFonts w:ascii="MathJax_Math-italic" w:eastAsia="Times New Roman" w:hAnsi="MathJax_Math-italic" w:cs="Segoe UI"/>
          <w:color w:val="222222"/>
          <w:sz w:val="30"/>
          <w:szCs w:val="30"/>
          <w:bdr w:val="none" w:sz="0" w:space="0" w:color="auto" w:frame="1"/>
        </w:rPr>
        <w:t>π</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sinx</w:t>
      </w:r>
      <w:proofErr w:type="spellEnd"/>
    </w:p>
    <w:p w:rsidR="00C83D7B" w:rsidRPr="00C83D7B" w:rsidRDefault="00C83D7B" w:rsidP="00C83D7B">
      <w:pPr>
        <w:numPr>
          <w:ilvl w:val="0"/>
          <w:numId w:val="3"/>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If there are no angles x, y and (x ± y) is an odd multiple of (π / 2); then:</w:t>
      </w:r>
    </w:p>
    <w:p w:rsidR="00C83D7B" w:rsidRPr="00C83D7B" w:rsidRDefault="00C83D7B" w:rsidP="00C83D7B">
      <w:pPr>
        <w:numPr>
          <w:ilvl w:val="1"/>
          <w:numId w:val="3"/>
        </w:numPr>
        <w:shd w:val="clear" w:color="auto" w:fill="FFFFFF"/>
        <w:spacing w:after="0" w:line="240" w:lineRule="auto"/>
        <w:ind w:left="1080"/>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(i) </w:t>
      </w:r>
      <w:r w:rsidRPr="00C83D7B">
        <w:rPr>
          <w:rFonts w:ascii="MathJax_Math-italic" w:eastAsia="Times New Roman" w:hAnsi="MathJax_Math-italic" w:cs="Segoe UI"/>
          <w:color w:val="222222"/>
          <w:sz w:val="30"/>
          <w:szCs w:val="30"/>
          <w:bdr w:val="none" w:sz="0" w:space="0" w:color="auto" w:frame="1"/>
        </w:rPr>
        <w:t>tan</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y</w:t>
      </w:r>
      <w:proofErr w:type="spellEnd"/>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tanx</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tany</w:t>
      </w:r>
      <w:r w:rsidRPr="00C83D7B">
        <w:rPr>
          <w:rFonts w:ascii="MathJax_Main" w:eastAsia="Times New Roman" w:hAnsi="MathJax_Main" w:cs="Segoe UI"/>
          <w:color w:val="222222"/>
          <w:sz w:val="21"/>
          <w:szCs w:val="21"/>
          <w:bdr w:val="none" w:sz="0" w:space="0" w:color="auto" w:frame="1"/>
        </w:rPr>
        <w:t>1−</w:t>
      </w:r>
      <w:r w:rsidRPr="00C83D7B">
        <w:rPr>
          <w:rFonts w:ascii="MathJax_Math-italic" w:eastAsia="Times New Roman" w:hAnsi="MathJax_Math-italic" w:cs="Segoe UI"/>
          <w:color w:val="222222"/>
          <w:sz w:val="21"/>
          <w:szCs w:val="21"/>
          <w:bdr w:val="none" w:sz="0" w:space="0" w:color="auto" w:frame="1"/>
        </w:rPr>
        <w:t>tanxtany</w:t>
      </w:r>
    </w:p>
    <w:p w:rsidR="00C83D7B" w:rsidRPr="00C83D7B" w:rsidRDefault="00C83D7B" w:rsidP="00C83D7B">
      <w:pPr>
        <w:numPr>
          <w:ilvl w:val="1"/>
          <w:numId w:val="3"/>
        </w:numPr>
        <w:shd w:val="clear" w:color="auto" w:fill="FFFFFF"/>
        <w:spacing w:after="0" w:line="240" w:lineRule="auto"/>
        <w:ind w:left="1080"/>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(ii) </w:t>
      </w:r>
      <w:r w:rsidRPr="00C83D7B">
        <w:rPr>
          <w:rFonts w:ascii="MathJax_Math-italic" w:eastAsia="Times New Roman" w:hAnsi="MathJax_Math-italic" w:cs="Segoe UI"/>
          <w:color w:val="222222"/>
          <w:sz w:val="30"/>
          <w:szCs w:val="30"/>
          <w:bdr w:val="none" w:sz="0" w:space="0" w:color="auto" w:frame="1"/>
        </w:rPr>
        <w:t>tan</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y</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tanx</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tany</w:t>
      </w:r>
      <w:r w:rsidRPr="00C83D7B">
        <w:rPr>
          <w:rFonts w:ascii="MathJax_Main" w:eastAsia="Times New Roman" w:hAnsi="MathJax_Main" w:cs="Segoe UI"/>
          <w:color w:val="222222"/>
          <w:sz w:val="21"/>
          <w:szCs w:val="21"/>
          <w:bdr w:val="none" w:sz="0" w:space="0" w:color="auto" w:frame="1"/>
        </w:rPr>
        <w:t>1+</w:t>
      </w:r>
      <w:r w:rsidRPr="00C83D7B">
        <w:rPr>
          <w:rFonts w:ascii="MathJax_Math-italic" w:eastAsia="Times New Roman" w:hAnsi="MathJax_Math-italic" w:cs="Segoe UI"/>
          <w:color w:val="222222"/>
          <w:sz w:val="21"/>
          <w:szCs w:val="21"/>
          <w:bdr w:val="none" w:sz="0" w:space="0" w:color="auto" w:frame="1"/>
        </w:rPr>
        <w:t>tanxtany</w:t>
      </w:r>
    </w:p>
    <w:p w:rsidR="00C83D7B" w:rsidRPr="00C83D7B" w:rsidRDefault="00C83D7B" w:rsidP="00C83D7B">
      <w:pPr>
        <w:numPr>
          <w:ilvl w:val="0"/>
          <w:numId w:val="3"/>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If there are no angles x, y and (x ± y) is an odd multiple of π; then:</w:t>
      </w:r>
    </w:p>
    <w:p w:rsidR="00C83D7B" w:rsidRPr="00C83D7B" w:rsidRDefault="00C83D7B" w:rsidP="00C83D7B">
      <w:pPr>
        <w:numPr>
          <w:ilvl w:val="1"/>
          <w:numId w:val="3"/>
        </w:numPr>
        <w:shd w:val="clear" w:color="auto" w:fill="FFFFFF"/>
        <w:spacing w:after="0" w:line="240" w:lineRule="auto"/>
        <w:ind w:left="1080"/>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(i) </w:t>
      </w:r>
      <w:r w:rsidRPr="00C83D7B">
        <w:rPr>
          <w:rFonts w:ascii="MathJax_Math-italic" w:eastAsia="Times New Roman" w:hAnsi="MathJax_Math-italic" w:cs="Segoe UI"/>
          <w:color w:val="222222"/>
          <w:sz w:val="30"/>
          <w:szCs w:val="30"/>
          <w:bdr w:val="none" w:sz="0" w:space="0" w:color="auto" w:frame="1"/>
        </w:rPr>
        <w:t>cot</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y</w:t>
      </w:r>
      <w:proofErr w:type="spellEnd"/>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cotxcoty</w:t>
      </w:r>
      <w:r w:rsidRPr="00C83D7B">
        <w:rPr>
          <w:rFonts w:ascii="MathJax_Main" w:eastAsia="Times New Roman" w:hAnsi="MathJax_Main" w:cs="Segoe UI"/>
          <w:color w:val="222222"/>
          <w:sz w:val="21"/>
          <w:szCs w:val="21"/>
          <w:bdr w:val="none" w:sz="0" w:space="0" w:color="auto" w:frame="1"/>
        </w:rPr>
        <w:t>−1</w:t>
      </w:r>
      <w:r w:rsidRPr="00C83D7B">
        <w:rPr>
          <w:rFonts w:ascii="MathJax_Math-italic" w:eastAsia="Times New Roman" w:hAnsi="MathJax_Math-italic" w:cs="Segoe UI"/>
          <w:color w:val="222222"/>
          <w:sz w:val="21"/>
          <w:szCs w:val="21"/>
          <w:bdr w:val="none" w:sz="0" w:space="0" w:color="auto" w:frame="1"/>
        </w:rPr>
        <w:t>coty</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cotx</w:t>
      </w:r>
    </w:p>
    <w:p w:rsidR="00C83D7B" w:rsidRPr="00C83D7B" w:rsidRDefault="00C83D7B" w:rsidP="00C83D7B">
      <w:pPr>
        <w:numPr>
          <w:ilvl w:val="1"/>
          <w:numId w:val="3"/>
        </w:numPr>
        <w:shd w:val="clear" w:color="auto" w:fill="FFFFFF"/>
        <w:spacing w:after="0" w:line="240" w:lineRule="auto"/>
        <w:ind w:left="1080"/>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(ii) </w:t>
      </w:r>
      <w:r w:rsidRPr="00C83D7B">
        <w:rPr>
          <w:rFonts w:ascii="MathJax_Math-italic" w:eastAsia="Times New Roman" w:hAnsi="MathJax_Math-italic" w:cs="Segoe UI"/>
          <w:color w:val="222222"/>
          <w:sz w:val="30"/>
          <w:szCs w:val="30"/>
          <w:bdr w:val="none" w:sz="0" w:space="0" w:color="auto" w:frame="1"/>
        </w:rPr>
        <w:t>cot</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y</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cotxcoty</w:t>
      </w:r>
      <w:r w:rsidRPr="00C83D7B">
        <w:rPr>
          <w:rFonts w:ascii="MathJax_Main" w:eastAsia="Times New Roman" w:hAnsi="MathJax_Main" w:cs="Segoe UI"/>
          <w:color w:val="222222"/>
          <w:sz w:val="21"/>
          <w:szCs w:val="21"/>
          <w:bdr w:val="none" w:sz="0" w:space="0" w:color="auto" w:frame="1"/>
        </w:rPr>
        <w:t>+1</w:t>
      </w:r>
      <w:r w:rsidRPr="00C83D7B">
        <w:rPr>
          <w:rFonts w:ascii="MathJax_Math-italic" w:eastAsia="Times New Roman" w:hAnsi="MathJax_Math-italic" w:cs="Segoe UI"/>
          <w:color w:val="222222"/>
          <w:sz w:val="21"/>
          <w:szCs w:val="21"/>
          <w:bdr w:val="none" w:sz="0" w:space="0" w:color="auto" w:frame="1"/>
        </w:rPr>
        <w:t>coty</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cotx</w:t>
      </w:r>
    </w:p>
    <w:p w:rsidR="00C83D7B" w:rsidRPr="00C83D7B" w:rsidRDefault="00C83D7B" w:rsidP="00C83D7B">
      <w:pPr>
        <w:numPr>
          <w:ilvl w:val="0"/>
          <w:numId w:val="3"/>
        </w:numPr>
        <w:shd w:val="clear" w:color="auto" w:fill="FFFFFF"/>
        <w:spacing w:after="0" w:line="240" w:lineRule="auto"/>
        <w:rPr>
          <w:rFonts w:ascii="Segoe UI" w:eastAsia="Times New Roman" w:hAnsi="Segoe UI" w:cs="Segoe UI"/>
          <w:color w:val="222222"/>
          <w:sz w:val="26"/>
          <w:szCs w:val="26"/>
        </w:rPr>
      </w:pPr>
      <w:r w:rsidRPr="00C83D7B">
        <w:rPr>
          <w:rFonts w:ascii="MathJax_Math-italic" w:eastAsia="Times New Roman" w:hAnsi="MathJax_Math-italic" w:cs="Segoe UI"/>
          <w:color w:val="222222"/>
          <w:sz w:val="30"/>
          <w:szCs w:val="30"/>
          <w:bdr w:val="none" w:sz="0" w:space="0" w:color="auto" w:frame="1"/>
        </w:rPr>
        <w:t>cos</w:t>
      </w:r>
      <w:r w:rsidRPr="00C83D7B">
        <w:rPr>
          <w:rFonts w:ascii="MathJax_Main" w:eastAsia="Times New Roman" w:hAnsi="MathJax_Main" w:cs="Segoe UI"/>
          <w:color w:val="222222"/>
          <w:sz w:val="30"/>
          <w:szCs w:val="30"/>
          <w:bdr w:val="none" w:sz="0" w:space="0" w:color="auto" w:frame="1"/>
        </w:rPr>
        <w:t>2</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cos</w:t>
      </w:r>
      <w:r w:rsidRPr="00C83D7B">
        <w:rPr>
          <w:rFonts w:ascii="MathJax_Main" w:eastAsia="Times New Roman" w:hAnsi="MathJax_Main" w:cs="Segoe UI"/>
          <w:color w:val="222222"/>
          <w:sz w:val="21"/>
          <w:szCs w:val="21"/>
          <w:bdr w:val="none" w:sz="0" w:space="0" w:color="auto" w:frame="1"/>
        </w:rPr>
        <w:t>2</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sin</w:t>
      </w:r>
      <w:r w:rsidRPr="00C83D7B">
        <w:rPr>
          <w:rFonts w:ascii="MathJax_Main" w:eastAsia="Times New Roman" w:hAnsi="MathJax_Main" w:cs="Segoe UI"/>
          <w:color w:val="222222"/>
          <w:sz w:val="21"/>
          <w:szCs w:val="21"/>
          <w:bdr w:val="none" w:sz="0" w:space="0" w:color="auto" w:frame="1"/>
        </w:rPr>
        <w:t>2</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=2</w:t>
      </w:r>
      <w:r w:rsidRPr="00C83D7B">
        <w:rPr>
          <w:rFonts w:ascii="MathJax_Math-italic" w:eastAsia="Times New Roman" w:hAnsi="MathJax_Math-italic" w:cs="Segoe UI"/>
          <w:color w:val="222222"/>
          <w:sz w:val="30"/>
          <w:szCs w:val="30"/>
          <w:bdr w:val="none" w:sz="0" w:space="0" w:color="auto" w:frame="1"/>
        </w:rPr>
        <w:t>cos</w:t>
      </w:r>
      <w:r w:rsidRPr="00C83D7B">
        <w:rPr>
          <w:rFonts w:ascii="MathJax_Main" w:eastAsia="Times New Roman" w:hAnsi="MathJax_Main" w:cs="Segoe UI"/>
          <w:color w:val="222222"/>
          <w:sz w:val="21"/>
          <w:szCs w:val="21"/>
          <w:bdr w:val="none" w:sz="0" w:space="0" w:color="auto" w:frame="1"/>
        </w:rPr>
        <w:t>2</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−1=1−2</w:t>
      </w:r>
      <w:r w:rsidRPr="00C83D7B">
        <w:rPr>
          <w:rFonts w:ascii="MathJax_Math-italic" w:eastAsia="Times New Roman" w:hAnsi="MathJax_Math-italic" w:cs="Segoe UI"/>
          <w:color w:val="222222"/>
          <w:sz w:val="30"/>
          <w:szCs w:val="30"/>
          <w:bdr w:val="none" w:sz="0" w:space="0" w:color="auto" w:frame="1"/>
        </w:rPr>
        <w:t>sin</w:t>
      </w:r>
      <w:r w:rsidRPr="00C83D7B">
        <w:rPr>
          <w:rFonts w:ascii="MathJax_Main" w:eastAsia="Times New Roman" w:hAnsi="MathJax_Main" w:cs="Segoe UI"/>
          <w:color w:val="222222"/>
          <w:sz w:val="21"/>
          <w:szCs w:val="21"/>
          <w:bdr w:val="none" w:sz="0" w:space="0" w:color="auto" w:frame="1"/>
        </w:rPr>
        <w:t>2</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r w:rsidRPr="00C83D7B">
        <w:rPr>
          <w:rFonts w:ascii="MathJax_Main" w:eastAsia="Times New Roman" w:hAnsi="MathJax_Main" w:cs="Segoe UI"/>
          <w:color w:val="222222"/>
          <w:sz w:val="21"/>
          <w:szCs w:val="21"/>
          <w:bdr w:val="none" w:sz="0" w:space="0" w:color="auto" w:frame="1"/>
        </w:rPr>
        <w:t>1−</w:t>
      </w:r>
      <w:r w:rsidRPr="00C83D7B">
        <w:rPr>
          <w:rFonts w:ascii="MathJax_Math-italic" w:eastAsia="Times New Roman" w:hAnsi="MathJax_Math-italic" w:cs="Segoe UI"/>
          <w:color w:val="222222"/>
          <w:sz w:val="21"/>
          <w:szCs w:val="21"/>
          <w:bdr w:val="none" w:sz="0" w:space="0" w:color="auto" w:frame="1"/>
        </w:rPr>
        <w:t>tan</w:t>
      </w:r>
      <w:r w:rsidRPr="00C83D7B">
        <w:rPr>
          <w:rFonts w:ascii="MathJax_Main" w:eastAsia="Times New Roman" w:hAnsi="MathJax_Main" w:cs="Segoe UI"/>
          <w:color w:val="222222"/>
          <w:sz w:val="15"/>
          <w:szCs w:val="15"/>
          <w:bdr w:val="none" w:sz="0" w:space="0" w:color="auto" w:frame="1"/>
        </w:rPr>
        <w:t>2</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21"/>
          <w:szCs w:val="21"/>
          <w:bdr w:val="none" w:sz="0" w:space="0" w:color="auto" w:frame="1"/>
        </w:rPr>
        <w:t>1+</w:t>
      </w:r>
      <w:r w:rsidRPr="00C83D7B">
        <w:rPr>
          <w:rFonts w:ascii="MathJax_Math-italic" w:eastAsia="Times New Roman" w:hAnsi="MathJax_Math-italic" w:cs="Segoe UI"/>
          <w:color w:val="222222"/>
          <w:sz w:val="21"/>
          <w:szCs w:val="21"/>
          <w:bdr w:val="none" w:sz="0" w:space="0" w:color="auto" w:frame="1"/>
        </w:rPr>
        <w:t>tan</w:t>
      </w:r>
      <w:r w:rsidRPr="00C83D7B">
        <w:rPr>
          <w:rFonts w:ascii="MathJax_Main" w:eastAsia="Times New Roman" w:hAnsi="MathJax_Main" w:cs="Segoe UI"/>
          <w:color w:val="222222"/>
          <w:sz w:val="15"/>
          <w:szCs w:val="15"/>
          <w:bdr w:val="none" w:sz="0" w:space="0" w:color="auto" w:frame="1"/>
        </w:rPr>
        <w:t>2</w:t>
      </w:r>
      <w:r w:rsidRPr="00C83D7B">
        <w:rPr>
          <w:rFonts w:ascii="MathJax_Math-italic" w:eastAsia="Times New Roman" w:hAnsi="MathJax_Math-italic" w:cs="Segoe UI"/>
          <w:color w:val="222222"/>
          <w:sz w:val="21"/>
          <w:szCs w:val="21"/>
          <w:bdr w:val="none" w:sz="0" w:space="0" w:color="auto" w:frame="1"/>
        </w:rPr>
        <w:t>x</w:t>
      </w:r>
    </w:p>
    <w:p w:rsidR="00C83D7B" w:rsidRPr="00C83D7B" w:rsidRDefault="00C83D7B" w:rsidP="00C83D7B">
      <w:pPr>
        <w:numPr>
          <w:ilvl w:val="0"/>
          <w:numId w:val="3"/>
        </w:numPr>
        <w:shd w:val="clear" w:color="auto" w:fill="FFFFFF"/>
        <w:spacing w:after="0" w:line="240" w:lineRule="auto"/>
        <w:rPr>
          <w:rFonts w:ascii="Segoe UI" w:eastAsia="Times New Roman" w:hAnsi="Segoe UI" w:cs="Segoe UI"/>
          <w:color w:val="222222"/>
          <w:sz w:val="26"/>
          <w:szCs w:val="26"/>
        </w:rPr>
      </w:pPr>
      <w:r w:rsidRPr="00C83D7B">
        <w:rPr>
          <w:rFonts w:ascii="MathJax_Math-italic" w:eastAsia="Times New Roman" w:hAnsi="MathJax_Math-italic" w:cs="Segoe UI"/>
          <w:color w:val="222222"/>
          <w:sz w:val="30"/>
          <w:szCs w:val="30"/>
          <w:bdr w:val="none" w:sz="0" w:space="0" w:color="auto" w:frame="1"/>
        </w:rPr>
        <w:t>sin</w:t>
      </w:r>
      <w:r w:rsidRPr="00C83D7B">
        <w:rPr>
          <w:rFonts w:ascii="MathJax_Main" w:eastAsia="Times New Roman" w:hAnsi="MathJax_Main" w:cs="Segoe UI"/>
          <w:color w:val="222222"/>
          <w:sz w:val="30"/>
          <w:szCs w:val="30"/>
          <w:bdr w:val="none" w:sz="0" w:space="0" w:color="auto" w:frame="1"/>
        </w:rPr>
        <w:t>2</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=2</w:t>
      </w:r>
      <w:r w:rsidRPr="00C83D7B">
        <w:rPr>
          <w:rFonts w:ascii="MathJax_Math-italic" w:eastAsia="Times New Roman" w:hAnsi="MathJax_Math-italic" w:cs="Segoe UI"/>
          <w:color w:val="222222"/>
          <w:sz w:val="30"/>
          <w:szCs w:val="30"/>
          <w:bdr w:val="none" w:sz="0" w:space="0" w:color="auto" w:frame="1"/>
        </w:rPr>
        <w:t>sinx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cosx</w:t>
      </w:r>
      <w:r w:rsidRPr="00C83D7B">
        <w:rPr>
          <w:rFonts w:ascii="MathJax_Main" w:eastAsia="Times New Roman" w:hAnsi="MathJax_Main" w:cs="Segoe UI"/>
          <w:color w:val="222222"/>
          <w:sz w:val="30"/>
          <w:szCs w:val="30"/>
          <w:bdr w:val="none" w:sz="0" w:space="0" w:color="auto" w:frame="1"/>
        </w:rPr>
        <w:t>=</w:t>
      </w:r>
      <w:r w:rsidRPr="00C83D7B">
        <w:rPr>
          <w:rFonts w:ascii="MathJax_Main" w:eastAsia="Times New Roman" w:hAnsi="MathJax_Main" w:cs="Segoe UI"/>
          <w:color w:val="222222"/>
          <w:sz w:val="21"/>
          <w:szCs w:val="21"/>
          <w:bdr w:val="none" w:sz="0" w:space="0" w:color="auto" w:frame="1"/>
        </w:rPr>
        <w:t>2</w:t>
      </w:r>
      <w:r w:rsidRPr="00C83D7B">
        <w:rPr>
          <w:rFonts w:ascii="MathJax_Math-italic" w:eastAsia="Times New Roman" w:hAnsi="MathJax_Math-italic" w:cs="Segoe UI"/>
          <w:color w:val="222222"/>
          <w:sz w:val="21"/>
          <w:szCs w:val="21"/>
          <w:bdr w:val="none" w:sz="0" w:space="0" w:color="auto" w:frame="1"/>
        </w:rPr>
        <w:t>tanx</w:t>
      </w:r>
      <w:r w:rsidRPr="00C83D7B">
        <w:rPr>
          <w:rFonts w:ascii="MathJax_Main" w:eastAsia="Times New Roman" w:hAnsi="MathJax_Main" w:cs="Segoe UI"/>
          <w:color w:val="222222"/>
          <w:sz w:val="21"/>
          <w:szCs w:val="21"/>
          <w:bdr w:val="none" w:sz="0" w:space="0" w:color="auto" w:frame="1"/>
        </w:rPr>
        <w:t>1+</w:t>
      </w:r>
      <w:r w:rsidRPr="00C83D7B">
        <w:rPr>
          <w:rFonts w:ascii="MathJax_Math-italic" w:eastAsia="Times New Roman" w:hAnsi="MathJax_Math-italic" w:cs="Segoe UI"/>
          <w:color w:val="222222"/>
          <w:sz w:val="21"/>
          <w:szCs w:val="21"/>
          <w:bdr w:val="none" w:sz="0" w:space="0" w:color="auto" w:frame="1"/>
        </w:rPr>
        <w:t>tan</w:t>
      </w:r>
      <w:r w:rsidRPr="00C83D7B">
        <w:rPr>
          <w:rFonts w:ascii="MathJax_Main" w:eastAsia="Times New Roman" w:hAnsi="MathJax_Main" w:cs="Segoe UI"/>
          <w:color w:val="222222"/>
          <w:sz w:val="15"/>
          <w:szCs w:val="15"/>
          <w:bdr w:val="none" w:sz="0" w:space="0" w:color="auto" w:frame="1"/>
        </w:rPr>
        <w:t>2</w:t>
      </w:r>
      <w:r w:rsidRPr="00C83D7B">
        <w:rPr>
          <w:rFonts w:ascii="MathJax_Math-italic" w:eastAsia="Times New Roman" w:hAnsi="MathJax_Math-italic" w:cs="Segoe UI"/>
          <w:color w:val="222222"/>
          <w:sz w:val="21"/>
          <w:szCs w:val="21"/>
          <w:bdr w:val="none" w:sz="0" w:space="0" w:color="auto" w:frame="1"/>
        </w:rPr>
        <w:t>x</w:t>
      </w:r>
    </w:p>
    <w:p w:rsidR="00C83D7B" w:rsidRPr="00C83D7B" w:rsidRDefault="00C83D7B" w:rsidP="00C83D7B">
      <w:pPr>
        <w:numPr>
          <w:ilvl w:val="0"/>
          <w:numId w:val="3"/>
        </w:numPr>
        <w:shd w:val="clear" w:color="auto" w:fill="FFFFFF"/>
        <w:spacing w:after="0" w:line="240" w:lineRule="auto"/>
        <w:rPr>
          <w:rFonts w:ascii="Segoe UI" w:eastAsia="Times New Roman" w:hAnsi="Segoe UI" w:cs="Segoe UI"/>
          <w:color w:val="222222"/>
          <w:sz w:val="26"/>
          <w:szCs w:val="26"/>
        </w:rPr>
      </w:pPr>
      <w:r w:rsidRPr="00C83D7B">
        <w:rPr>
          <w:rFonts w:ascii="MathJax_Math-italic" w:eastAsia="Times New Roman" w:hAnsi="MathJax_Math-italic" w:cs="Segoe UI"/>
          <w:color w:val="222222"/>
          <w:sz w:val="30"/>
          <w:szCs w:val="30"/>
          <w:bdr w:val="none" w:sz="0" w:space="0" w:color="auto" w:frame="1"/>
        </w:rPr>
        <w:t>sin</w:t>
      </w:r>
      <w:r w:rsidRPr="00C83D7B">
        <w:rPr>
          <w:rFonts w:ascii="MathJax_Main" w:eastAsia="Times New Roman" w:hAnsi="MathJax_Main" w:cs="Segoe UI"/>
          <w:color w:val="222222"/>
          <w:sz w:val="30"/>
          <w:szCs w:val="30"/>
          <w:bdr w:val="none" w:sz="0" w:space="0" w:color="auto" w:frame="1"/>
        </w:rPr>
        <w:t>3</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=3</w:t>
      </w:r>
      <w:r w:rsidRPr="00C83D7B">
        <w:rPr>
          <w:rFonts w:ascii="MathJax_Math-italic" w:eastAsia="Times New Roman" w:hAnsi="MathJax_Math-italic" w:cs="Segoe UI"/>
          <w:color w:val="222222"/>
          <w:sz w:val="30"/>
          <w:szCs w:val="30"/>
          <w:bdr w:val="none" w:sz="0" w:space="0" w:color="auto" w:frame="1"/>
        </w:rPr>
        <w:t>sinx</w:t>
      </w:r>
      <w:r w:rsidRPr="00C83D7B">
        <w:rPr>
          <w:rFonts w:ascii="MathJax_Main" w:eastAsia="Times New Roman" w:hAnsi="MathJax_Main" w:cs="Segoe UI"/>
          <w:color w:val="222222"/>
          <w:sz w:val="30"/>
          <w:szCs w:val="30"/>
          <w:bdr w:val="none" w:sz="0" w:space="0" w:color="auto" w:frame="1"/>
        </w:rPr>
        <w:t>−4</w:t>
      </w:r>
      <w:r w:rsidRPr="00C83D7B">
        <w:rPr>
          <w:rFonts w:ascii="MathJax_Math-italic" w:eastAsia="Times New Roman" w:hAnsi="MathJax_Math-italic" w:cs="Segoe UI"/>
          <w:color w:val="222222"/>
          <w:sz w:val="30"/>
          <w:szCs w:val="30"/>
          <w:bdr w:val="none" w:sz="0" w:space="0" w:color="auto" w:frame="1"/>
        </w:rPr>
        <w:t>sin</w:t>
      </w:r>
      <w:r w:rsidRPr="00C83D7B">
        <w:rPr>
          <w:rFonts w:ascii="MathJax_Main" w:eastAsia="Times New Roman" w:hAnsi="MathJax_Main" w:cs="Segoe UI"/>
          <w:color w:val="222222"/>
          <w:sz w:val="21"/>
          <w:szCs w:val="21"/>
          <w:bdr w:val="none" w:sz="0" w:space="0" w:color="auto" w:frame="1"/>
        </w:rPr>
        <w:t>3</w:t>
      </w:r>
      <w:r w:rsidRPr="00C83D7B">
        <w:rPr>
          <w:rFonts w:ascii="MathJax_Math-italic" w:eastAsia="Times New Roman" w:hAnsi="MathJax_Math-italic" w:cs="Segoe UI"/>
          <w:color w:val="222222"/>
          <w:sz w:val="30"/>
          <w:szCs w:val="30"/>
          <w:bdr w:val="none" w:sz="0" w:space="0" w:color="auto" w:frame="1"/>
        </w:rPr>
        <w:t>x</w:t>
      </w:r>
    </w:p>
    <w:p w:rsidR="00C83D7B" w:rsidRPr="00C83D7B" w:rsidRDefault="00C83D7B" w:rsidP="00C83D7B">
      <w:pPr>
        <w:numPr>
          <w:ilvl w:val="0"/>
          <w:numId w:val="3"/>
        </w:numPr>
        <w:shd w:val="clear" w:color="auto" w:fill="FFFFFF"/>
        <w:spacing w:after="0" w:line="240" w:lineRule="auto"/>
        <w:rPr>
          <w:rFonts w:ascii="Segoe UI" w:eastAsia="Times New Roman" w:hAnsi="Segoe UI" w:cs="Segoe UI"/>
          <w:color w:val="222222"/>
          <w:sz w:val="26"/>
          <w:szCs w:val="26"/>
        </w:rPr>
      </w:pPr>
      <w:r w:rsidRPr="00C83D7B">
        <w:rPr>
          <w:rFonts w:ascii="MathJax_Math-italic" w:eastAsia="Times New Roman" w:hAnsi="MathJax_Math-italic" w:cs="Segoe UI"/>
          <w:color w:val="222222"/>
          <w:sz w:val="30"/>
          <w:szCs w:val="30"/>
          <w:bdr w:val="none" w:sz="0" w:space="0" w:color="auto" w:frame="1"/>
        </w:rPr>
        <w:t>cos</w:t>
      </w:r>
      <w:r w:rsidRPr="00C83D7B">
        <w:rPr>
          <w:rFonts w:ascii="MathJax_Main" w:eastAsia="Times New Roman" w:hAnsi="MathJax_Main" w:cs="Segoe UI"/>
          <w:color w:val="222222"/>
          <w:sz w:val="30"/>
          <w:szCs w:val="30"/>
          <w:bdr w:val="none" w:sz="0" w:space="0" w:color="auto" w:frame="1"/>
        </w:rPr>
        <w:t>3</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=4</w:t>
      </w:r>
      <w:r w:rsidRPr="00C83D7B">
        <w:rPr>
          <w:rFonts w:ascii="MathJax_Math-italic" w:eastAsia="Times New Roman" w:hAnsi="MathJax_Math-italic" w:cs="Segoe UI"/>
          <w:color w:val="222222"/>
          <w:sz w:val="30"/>
          <w:szCs w:val="30"/>
          <w:bdr w:val="none" w:sz="0" w:space="0" w:color="auto" w:frame="1"/>
        </w:rPr>
        <w:t>cos</w:t>
      </w:r>
      <w:r w:rsidRPr="00C83D7B">
        <w:rPr>
          <w:rFonts w:ascii="MathJax_Main" w:eastAsia="Times New Roman" w:hAnsi="MathJax_Main" w:cs="Segoe UI"/>
          <w:color w:val="222222"/>
          <w:sz w:val="21"/>
          <w:szCs w:val="21"/>
          <w:bdr w:val="none" w:sz="0" w:space="0" w:color="auto" w:frame="1"/>
        </w:rPr>
        <w:t>3</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−3</w:t>
      </w:r>
      <w:r w:rsidRPr="00C83D7B">
        <w:rPr>
          <w:rFonts w:ascii="MathJax_Math-italic" w:eastAsia="Times New Roman" w:hAnsi="MathJax_Math-italic" w:cs="Segoe UI"/>
          <w:color w:val="222222"/>
          <w:sz w:val="30"/>
          <w:szCs w:val="30"/>
          <w:bdr w:val="none" w:sz="0" w:space="0" w:color="auto" w:frame="1"/>
        </w:rPr>
        <w:t>cosx</w:t>
      </w:r>
    </w:p>
    <w:p w:rsidR="00C83D7B" w:rsidRPr="00C83D7B" w:rsidRDefault="00C83D7B" w:rsidP="00C83D7B">
      <w:pPr>
        <w:numPr>
          <w:ilvl w:val="0"/>
          <w:numId w:val="3"/>
        </w:numPr>
        <w:shd w:val="clear" w:color="auto" w:fill="FFFFFF"/>
        <w:spacing w:after="0" w:line="240" w:lineRule="auto"/>
        <w:rPr>
          <w:rFonts w:ascii="Segoe UI" w:eastAsia="Times New Roman" w:hAnsi="Segoe UI" w:cs="Segoe UI"/>
          <w:color w:val="222222"/>
          <w:sz w:val="26"/>
          <w:szCs w:val="26"/>
        </w:rPr>
      </w:pPr>
      <w:r w:rsidRPr="00C83D7B">
        <w:rPr>
          <w:rFonts w:ascii="MathJax_Math-italic" w:eastAsia="Times New Roman" w:hAnsi="MathJax_Math-italic" w:cs="Segoe UI"/>
          <w:color w:val="222222"/>
          <w:sz w:val="30"/>
          <w:szCs w:val="30"/>
          <w:bdr w:val="none" w:sz="0" w:space="0" w:color="auto" w:frame="1"/>
        </w:rPr>
        <w:t>tan</w:t>
      </w:r>
      <w:r w:rsidRPr="00C83D7B">
        <w:rPr>
          <w:rFonts w:ascii="MathJax_Main" w:eastAsia="Times New Roman" w:hAnsi="MathJax_Main" w:cs="Segoe UI"/>
          <w:color w:val="222222"/>
          <w:sz w:val="30"/>
          <w:szCs w:val="30"/>
          <w:bdr w:val="none" w:sz="0" w:space="0" w:color="auto" w:frame="1"/>
        </w:rPr>
        <w:t>3</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r w:rsidRPr="00C83D7B">
        <w:rPr>
          <w:rFonts w:ascii="MathJax_Main" w:eastAsia="Times New Roman" w:hAnsi="MathJax_Main" w:cs="Segoe UI"/>
          <w:color w:val="222222"/>
          <w:sz w:val="21"/>
          <w:szCs w:val="21"/>
          <w:bdr w:val="none" w:sz="0" w:space="0" w:color="auto" w:frame="1"/>
        </w:rPr>
        <w:t>3</w:t>
      </w:r>
      <w:r w:rsidRPr="00C83D7B">
        <w:rPr>
          <w:rFonts w:ascii="MathJax_Math-italic" w:eastAsia="Times New Roman" w:hAnsi="MathJax_Math-italic" w:cs="Segoe UI"/>
          <w:color w:val="222222"/>
          <w:sz w:val="21"/>
          <w:szCs w:val="21"/>
          <w:bdr w:val="none" w:sz="0" w:space="0" w:color="auto" w:frame="1"/>
        </w:rPr>
        <w:t>tanx</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tan</w:t>
      </w:r>
      <w:r w:rsidRPr="00C83D7B">
        <w:rPr>
          <w:rFonts w:ascii="MathJax_Main" w:eastAsia="Times New Roman" w:hAnsi="MathJax_Main" w:cs="Segoe UI"/>
          <w:color w:val="222222"/>
          <w:sz w:val="15"/>
          <w:szCs w:val="15"/>
          <w:bdr w:val="none" w:sz="0" w:space="0" w:color="auto" w:frame="1"/>
        </w:rPr>
        <w:t>3</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21"/>
          <w:szCs w:val="21"/>
          <w:bdr w:val="none" w:sz="0" w:space="0" w:color="auto" w:frame="1"/>
        </w:rPr>
        <w:t>1−3</w:t>
      </w:r>
      <w:r w:rsidRPr="00C83D7B">
        <w:rPr>
          <w:rFonts w:ascii="MathJax_Math-italic" w:eastAsia="Times New Roman" w:hAnsi="MathJax_Math-italic" w:cs="Segoe UI"/>
          <w:color w:val="222222"/>
          <w:sz w:val="21"/>
          <w:szCs w:val="21"/>
          <w:bdr w:val="none" w:sz="0" w:space="0" w:color="auto" w:frame="1"/>
        </w:rPr>
        <w:t>tan</w:t>
      </w:r>
      <w:r w:rsidRPr="00C83D7B">
        <w:rPr>
          <w:rFonts w:ascii="MathJax_Main" w:eastAsia="Times New Roman" w:hAnsi="MathJax_Main" w:cs="Segoe UI"/>
          <w:color w:val="222222"/>
          <w:sz w:val="15"/>
          <w:szCs w:val="15"/>
          <w:bdr w:val="none" w:sz="0" w:space="0" w:color="auto" w:frame="1"/>
        </w:rPr>
        <w:t>2</w:t>
      </w:r>
      <w:r w:rsidRPr="00C83D7B">
        <w:rPr>
          <w:rFonts w:ascii="MathJax_Math-italic" w:eastAsia="Times New Roman" w:hAnsi="MathJax_Math-italic" w:cs="Segoe UI"/>
          <w:color w:val="222222"/>
          <w:sz w:val="21"/>
          <w:szCs w:val="21"/>
          <w:bdr w:val="none" w:sz="0" w:space="0" w:color="auto" w:frame="1"/>
        </w:rPr>
        <w:t>x</w:t>
      </w:r>
    </w:p>
    <w:p w:rsidR="00C83D7B" w:rsidRPr="00C83D7B" w:rsidRDefault="00C83D7B" w:rsidP="00C83D7B">
      <w:pPr>
        <w:numPr>
          <w:ilvl w:val="0"/>
          <w:numId w:val="3"/>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 xml:space="preserve">Addition and Subtraction of sin and </w:t>
      </w:r>
      <w:proofErr w:type="spellStart"/>
      <w:r w:rsidRPr="00C83D7B">
        <w:rPr>
          <w:rFonts w:ascii="Segoe UI" w:eastAsia="Times New Roman" w:hAnsi="Segoe UI" w:cs="Segoe UI"/>
          <w:color w:val="222222"/>
          <w:sz w:val="26"/>
          <w:szCs w:val="26"/>
        </w:rPr>
        <w:t>cos</w:t>
      </w:r>
      <w:proofErr w:type="spellEnd"/>
    </w:p>
    <w:p w:rsidR="00C83D7B" w:rsidRPr="00C83D7B" w:rsidRDefault="00C83D7B" w:rsidP="00C83D7B">
      <w:pPr>
        <w:numPr>
          <w:ilvl w:val="1"/>
          <w:numId w:val="3"/>
        </w:numPr>
        <w:shd w:val="clear" w:color="auto" w:fill="FFFFFF"/>
        <w:spacing w:after="0" w:line="240" w:lineRule="auto"/>
        <w:ind w:left="1080"/>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(i) </w:t>
      </w:r>
      <w:proofErr w:type="spellStart"/>
      <w:r w:rsidRPr="00C83D7B">
        <w:rPr>
          <w:rFonts w:ascii="MathJax_Math-italic" w:eastAsia="Times New Roman" w:hAnsi="MathJax_Math-italic" w:cs="Segoe UI"/>
          <w:color w:val="222222"/>
          <w:sz w:val="30"/>
          <w:szCs w:val="30"/>
          <w:bdr w:val="none" w:sz="0" w:space="0" w:color="auto" w:frame="1"/>
        </w:rPr>
        <w:t>cosx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cosy</w:t>
      </w:r>
      <w:proofErr w:type="spellEnd"/>
      <w:r w:rsidRPr="00C83D7B">
        <w:rPr>
          <w:rFonts w:ascii="MathJax_Main" w:eastAsia="Times New Roman" w:hAnsi="MathJax_Main" w:cs="Segoe UI"/>
          <w:color w:val="222222"/>
          <w:sz w:val="30"/>
          <w:szCs w:val="30"/>
          <w:bdr w:val="none" w:sz="0" w:space="0" w:color="auto" w:frame="1"/>
        </w:rPr>
        <w:t>=2</w:t>
      </w:r>
      <w:r w:rsidRPr="00C83D7B">
        <w:rPr>
          <w:rFonts w:ascii="MathJax_Math-italic" w:eastAsia="Times New Roman" w:hAnsi="MathJax_Math-italic" w:cs="Segoe UI"/>
          <w:color w:val="222222"/>
          <w:sz w:val="30"/>
          <w:szCs w:val="30"/>
          <w:bdr w:val="none" w:sz="0" w:space="0" w:color="auto" w:frame="1"/>
        </w:rPr>
        <w:t>cos</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y</w:t>
      </w:r>
      <w:r w:rsidRPr="00C83D7B">
        <w:rPr>
          <w:rFonts w:ascii="MathJax_Main" w:eastAsia="Times New Roman" w:hAnsi="MathJax_Main" w:cs="Segoe UI"/>
          <w:color w:val="222222"/>
          <w:sz w:val="21"/>
          <w:szCs w:val="21"/>
          <w:bdr w:val="none" w:sz="0" w:space="0" w:color="auto" w:frame="1"/>
        </w:rPr>
        <w:t>2</w:t>
      </w:r>
      <w:r w:rsidRPr="00C83D7B">
        <w:rPr>
          <w:rFonts w:ascii="MathJax_Math-italic" w:eastAsia="Times New Roman" w:hAnsi="MathJax_Math-italic" w:cs="Segoe UI"/>
          <w:color w:val="222222"/>
          <w:sz w:val="30"/>
          <w:szCs w:val="30"/>
          <w:bdr w:val="none" w:sz="0" w:space="0" w:color="auto" w:frame="1"/>
        </w:rPr>
        <w:t>cos</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y</w:t>
      </w:r>
      <w:r w:rsidRPr="00C83D7B">
        <w:rPr>
          <w:rFonts w:ascii="MathJax_Main" w:eastAsia="Times New Roman" w:hAnsi="MathJax_Main" w:cs="Segoe UI"/>
          <w:color w:val="222222"/>
          <w:sz w:val="21"/>
          <w:szCs w:val="21"/>
          <w:bdr w:val="none" w:sz="0" w:space="0" w:color="auto" w:frame="1"/>
        </w:rPr>
        <w:t>2</w:t>
      </w:r>
    </w:p>
    <w:p w:rsidR="00C83D7B" w:rsidRPr="00C83D7B" w:rsidRDefault="00C83D7B" w:rsidP="00C83D7B">
      <w:pPr>
        <w:numPr>
          <w:ilvl w:val="1"/>
          <w:numId w:val="3"/>
        </w:numPr>
        <w:shd w:val="clear" w:color="auto" w:fill="FFFFFF"/>
        <w:spacing w:after="0" w:line="240" w:lineRule="auto"/>
        <w:ind w:left="1080"/>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(ii) </w:t>
      </w:r>
      <w:proofErr w:type="spellStart"/>
      <w:r w:rsidRPr="00C83D7B">
        <w:rPr>
          <w:rFonts w:ascii="MathJax_Math-italic" w:eastAsia="Times New Roman" w:hAnsi="MathJax_Math-italic" w:cs="Segoe UI"/>
          <w:color w:val="222222"/>
          <w:sz w:val="30"/>
          <w:szCs w:val="30"/>
          <w:bdr w:val="none" w:sz="0" w:space="0" w:color="auto" w:frame="1"/>
        </w:rPr>
        <w:t>cosx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cosy</w:t>
      </w:r>
      <w:proofErr w:type="spellEnd"/>
      <w:r w:rsidRPr="00C83D7B">
        <w:rPr>
          <w:rFonts w:ascii="MathJax_Main" w:eastAsia="Times New Roman" w:hAnsi="MathJax_Main" w:cs="Segoe UI"/>
          <w:color w:val="222222"/>
          <w:sz w:val="30"/>
          <w:szCs w:val="30"/>
          <w:bdr w:val="none" w:sz="0" w:space="0" w:color="auto" w:frame="1"/>
        </w:rPr>
        <w:t>=−2</w:t>
      </w:r>
      <w:r w:rsidRPr="00C83D7B">
        <w:rPr>
          <w:rFonts w:ascii="MathJax_Math-italic" w:eastAsia="Times New Roman" w:hAnsi="MathJax_Math-italic" w:cs="Segoe UI"/>
          <w:color w:val="222222"/>
          <w:sz w:val="30"/>
          <w:szCs w:val="30"/>
          <w:bdr w:val="none" w:sz="0" w:space="0" w:color="auto" w:frame="1"/>
        </w:rPr>
        <w:t>sin</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y</w:t>
      </w:r>
      <w:r w:rsidRPr="00C83D7B">
        <w:rPr>
          <w:rFonts w:ascii="MathJax_Main" w:eastAsia="Times New Roman" w:hAnsi="MathJax_Main" w:cs="Segoe UI"/>
          <w:color w:val="222222"/>
          <w:sz w:val="21"/>
          <w:szCs w:val="21"/>
          <w:bdr w:val="none" w:sz="0" w:space="0" w:color="auto" w:frame="1"/>
        </w:rPr>
        <w:t>2</w:t>
      </w:r>
      <w:r w:rsidRPr="00C83D7B">
        <w:rPr>
          <w:rFonts w:ascii="MathJax_Math-italic" w:eastAsia="Times New Roman" w:hAnsi="MathJax_Math-italic" w:cs="Segoe UI"/>
          <w:color w:val="222222"/>
          <w:sz w:val="30"/>
          <w:szCs w:val="30"/>
          <w:bdr w:val="none" w:sz="0" w:space="0" w:color="auto" w:frame="1"/>
        </w:rPr>
        <w:t>sin</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y</w:t>
      </w:r>
      <w:r w:rsidRPr="00C83D7B">
        <w:rPr>
          <w:rFonts w:ascii="MathJax_Main" w:eastAsia="Times New Roman" w:hAnsi="MathJax_Main" w:cs="Segoe UI"/>
          <w:color w:val="222222"/>
          <w:sz w:val="21"/>
          <w:szCs w:val="21"/>
          <w:bdr w:val="none" w:sz="0" w:space="0" w:color="auto" w:frame="1"/>
        </w:rPr>
        <w:t>2</w:t>
      </w:r>
    </w:p>
    <w:p w:rsidR="00C83D7B" w:rsidRPr="00C83D7B" w:rsidRDefault="00C83D7B" w:rsidP="00C83D7B">
      <w:pPr>
        <w:numPr>
          <w:ilvl w:val="1"/>
          <w:numId w:val="3"/>
        </w:numPr>
        <w:shd w:val="clear" w:color="auto" w:fill="FFFFFF"/>
        <w:spacing w:after="0" w:line="240" w:lineRule="auto"/>
        <w:ind w:left="1080"/>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(iii) </w:t>
      </w:r>
      <w:proofErr w:type="spellStart"/>
      <w:r w:rsidRPr="00C83D7B">
        <w:rPr>
          <w:rFonts w:ascii="MathJax_Math-italic" w:eastAsia="Times New Roman" w:hAnsi="MathJax_Math-italic" w:cs="Segoe UI"/>
          <w:color w:val="222222"/>
          <w:sz w:val="30"/>
          <w:szCs w:val="30"/>
          <w:bdr w:val="none" w:sz="0" w:space="0" w:color="auto" w:frame="1"/>
        </w:rPr>
        <w:t>sinx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siny</w:t>
      </w:r>
      <w:proofErr w:type="spellEnd"/>
      <w:r w:rsidRPr="00C83D7B">
        <w:rPr>
          <w:rFonts w:ascii="MathJax_Main" w:eastAsia="Times New Roman" w:hAnsi="MathJax_Main" w:cs="Segoe UI"/>
          <w:color w:val="222222"/>
          <w:sz w:val="30"/>
          <w:szCs w:val="30"/>
          <w:bdr w:val="none" w:sz="0" w:space="0" w:color="auto" w:frame="1"/>
        </w:rPr>
        <w:t>=2</w:t>
      </w:r>
      <w:r w:rsidRPr="00C83D7B">
        <w:rPr>
          <w:rFonts w:ascii="MathJax_Math-italic" w:eastAsia="Times New Roman" w:hAnsi="MathJax_Math-italic" w:cs="Segoe UI"/>
          <w:color w:val="222222"/>
          <w:sz w:val="30"/>
          <w:szCs w:val="30"/>
          <w:bdr w:val="none" w:sz="0" w:space="0" w:color="auto" w:frame="1"/>
        </w:rPr>
        <w:t>sin</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y</w:t>
      </w:r>
      <w:r w:rsidRPr="00C83D7B">
        <w:rPr>
          <w:rFonts w:ascii="MathJax_Main" w:eastAsia="Times New Roman" w:hAnsi="MathJax_Main" w:cs="Segoe UI"/>
          <w:color w:val="222222"/>
          <w:sz w:val="21"/>
          <w:szCs w:val="21"/>
          <w:bdr w:val="none" w:sz="0" w:space="0" w:color="auto" w:frame="1"/>
        </w:rPr>
        <w:t>2</w:t>
      </w:r>
      <w:r w:rsidRPr="00C83D7B">
        <w:rPr>
          <w:rFonts w:ascii="MathJax_Math-italic" w:eastAsia="Times New Roman" w:hAnsi="MathJax_Math-italic" w:cs="Segoe UI"/>
          <w:color w:val="222222"/>
          <w:sz w:val="30"/>
          <w:szCs w:val="30"/>
          <w:bdr w:val="none" w:sz="0" w:space="0" w:color="auto" w:frame="1"/>
        </w:rPr>
        <w:t>cos</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y</w:t>
      </w:r>
      <w:r w:rsidRPr="00C83D7B">
        <w:rPr>
          <w:rFonts w:ascii="MathJax_Main" w:eastAsia="Times New Roman" w:hAnsi="MathJax_Main" w:cs="Segoe UI"/>
          <w:color w:val="222222"/>
          <w:sz w:val="21"/>
          <w:szCs w:val="21"/>
          <w:bdr w:val="none" w:sz="0" w:space="0" w:color="auto" w:frame="1"/>
        </w:rPr>
        <w:t>2</w:t>
      </w:r>
    </w:p>
    <w:p w:rsidR="00C83D7B" w:rsidRPr="00C83D7B" w:rsidRDefault="00C83D7B" w:rsidP="00C83D7B">
      <w:pPr>
        <w:numPr>
          <w:ilvl w:val="1"/>
          <w:numId w:val="3"/>
        </w:numPr>
        <w:shd w:val="clear" w:color="auto" w:fill="FFFFFF"/>
        <w:spacing w:after="0" w:line="240" w:lineRule="auto"/>
        <w:ind w:left="1080"/>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(iv) </w:t>
      </w:r>
      <w:proofErr w:type="spellStart"/>
      <w:r w:rsidRPr="00C83D7B">
        <w:rPr>
          <w:rFonts w:ascii="MathJax_Math-italic" w:eastAsia="Times New Roman" w:hAnsi="MathJax_Math-italic" w:cs="Segoe UI"/>
          <w:color w:val="222222"/>
          <w:sz w:val="30"/>
          <w:szCs w:val="30"/>
          <w:bdr w:val="none" w:sz="0" w:space="0" w:color="auto" w:frame="1"/>
        </w:rPr>
        <w:t>sinx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siny</w:t>
      </w:r>
      <w:proofErr w:type="spellEnd"/>
      <w:r w:rsidRPr="00C83D7B">
        <w:rPr>
          <w:rFonts w:ascii="MathJax_Main" w:eastAsia="Times New Roman" w:hAnsi="MathJax_Main" w:cs="Segoe UI"/>
          <w:color w:val="222222"/>
          <w:sz w:val="30"/>
          <w:szCs w:val="30"/>
          <w:bdr w:val="none" w:sz="0" w:space="0" w:color="auto" w:frame="1"/>
        </w:rPr>
        <w:t>=2</w:t>
      </w:r>
      <w:r w:rsidRPr="00C83D7B">
        <w:rPr>
          <w:rFonts w:ascii="MathJax_Math-italic" w:eastAsia="Times New Roman" w:hAnsi="MathJax_Math-italic" w:cs="Segoe UI"/>
          <w:color w:val="222222"/>
          <w:sz w:val="30"/>
          <w:szCs w:val="30"/>
          <w:bdr w:val="none" w:sz="0" w:space="0" w:color="auto" w:frame="1"/>
        </w:rPr>
        <w:t>cos</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y</w:t>
      </w:r>
      <w:r w:rsidRPr="00C83D7B">
        <w:rPr>
          <w:rFonts w:ascii="MathJax_Main" w:eastAsia="Times New Roman" w:hAnsi="MathJax_Main" w:cs="Segoe UI"/>
          <w:color w:val="222222"/>
          <w:sz w:val="21"/>
          <w:szCs w:val="21"/>
          <w:bdr w:val="none" w:sz="0" w:space="0" w:color="auto" w:frame="1"/>
        </w:rPr>
        <w:t>2</w:t>
      </w:r>
      <w:r w:rsidRPr="00C83D7B">
        <w:rPr>
          <w:rFonts w:ascii="MathJax_Math-italic" w:eastAsia="Times New Roman" w:hAnsi="MathJax_Math-italic" w:cs="Segoe UI"/>
          <w:color w:val="222222"/>
          <w:sz w:val="30"/>
          <w:szCs w:val="30"/>
          <w:bdr w:val="none" w:sz="0" w:space="0" w:color="auto" w:frame="1"/>
        </w:rPr>
        <w:t>sin</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y</w:t>
      </w:r>
      <w:r w:rsidRPr="00C83D7B">
        <w:rPr>
          <w:rFonts w:ascii="MathJax_Main" w:eastAsia="Times New Roman" w:hAnsi="MathJax_Main" w:cs="Segoe UI"/>
          <w:color w:val="222222"/>
          <w:sz w:val="21"/>
          <w:szCs w:val="21"/>
          <w:bdr w:val="none" w:sz="0" w:space="0" w:color="auto" w:frame="1"/>
        </w:rPr>
        <w:t>2</w:t>
      </w:r>
    </w:p>
    <w:p w:rsidR="00C83D7B" w:rsidRPr="00C83D7B" w:rsidRDefault="00C83D7B" w:rsidP="00C83D7B">
      <w:pPr>
        <w:numPr>
          <w:ilvl w:val="0"/>
          <w:numId w:val="3"/>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 xml:space="preserve">Multiplication of sin and </w:t>
      </w:r>
      <w:proofErr w:type="spellStart"/>
      <w:r w:rsidRPr="00C83D7B">
        <w:rPr>
          <w:rFonts w:ascii="Segoe UI" w:eastAsia="Times New Roman" w:hAnsi="Segoe UI" w:cs="Segoe UI"/>
          <w:color w:val="222222"/>
          <w:sz w:val="26"/>
          <w:szCs w:val="26"/>
        </w:rPr>
        <w:t>cos</w:t>
      </w:r>
      <w:proofErr w:type="spellEnd"/>
    </w:p>
    <w:p w:rsidR="00C83D7B" w:rsidRPr="00C83D7B" w:rsidRDefault="00C83D7B" w:rsidP="00C83D7B">
      <w:pPr>
        <w:numPr>
          <w:ilvl w:val="1"/>
          <w:numId w:val="3"/>
        </w:numPr>
        <w:shd w:val="clear" w:color="auto" w:fill="FFFFFF"/>
        <w:spacing w:after="0" w:line="240" w:lineRule="auto"/>
        <w:ind w:left="1080"/>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(i) </w:t>
      </w:r>
      <w:r w:rsidRPr="00C83D7B">
        <w:rPr>
          <w:rFonts w:ascii="MathJax_Main" w:eastAsia="Times New Roman" w:hAnsi="MathJax_Main" w:cs="Segoe UI"/>
          <w:color w:val="222222"/>
          <w:sz w:val="30"/>
          <w:szCs w:val="30"/>
          <w:bdr w:val="none" w:sz="0" w:space="0" w:color="auto" w:frame="1"/>
        </w:rPr>
        <w:t>2</w:t>
      </w:r>
      <w:r w:rsidRPr="00C83D7B">
        <w:rPr>
          <w:rFonts w:ascii="MathJax_Math-italic" w:eastAsia="Times New Roman" w:hAnsi="MathJax_Math-italic" w:cs="Segoe UI"/>
          <w:color w:val="222222"/>
          <w:sz w:val="30"/>
          <w:szCs w:val="30"/>
          <w:bdr w:val="none" w:sz="0" w:space="0" w:color="auto" w:frame="1"/>
        </w:rPr>
        <w:t>cosxcosy</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cos</w:t>
      </w:r>
      <w:proofErr w:type="spellEnd"/>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y</w:t>
      </w:r>
      <w:proofErr w:type="spellEnd"/>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cos</w:t>
      </w:r>
      <w:proofErr w:type="spellEnd"/>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y</w:t>
      </w:r>
      <w:r w:rsidRPr="00C83D7B">
        <w:rPr>
          <w:rFonts w:ascii="MathJax_Main" w:eastAsia="Times New Roman" w:hAnsi="MathJax_Main" w:cs="Segoe UI"/>
          <w:color w:val="222222"/>
          <w:sz w:val="30"/>
          <w:szCs w:val="30"/>
          <w:bdr w:val="none" w:sz="0" w:space="0" w:color="auto" w:frame="1"/>
        </w:rPr>
        <w:t>)</w:t>
      </w:r>
    </w:p>
    <w:p w:rsidR="00C83D7B" w:rsidRPr="00C83D7B" w:rsidRDefault="00C83D7B" w:rsidP="00C83D7B">
      <w:pPr>
        <w:numPr>
          <w:ilvl w:val="1"/>
          <w:numId w:val="3"/>
        </w:numPr>
        <w:shd w:val="clear" w:color="auto" w:fill="FFFFFF"/>
        <w:spacing w:after="0" w:line="240" w:lineRule="auto"/>
        <w:ind w:left="1080"/>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(ii) </w:t>
      </w:r>
      <w:r w:rsidRPr="00C83D7B">
        <w:rPr>
          <w:rFonts w:ascii="MathJax_Main" w:eastAsia="Times New Roman" w:hAnsi="MathJax_Main" w:cs="Segoe UI"/>
          <w:color w:val="222222"/>
          <w:sz w:val="30"/>
          <w:szCs w:val="30"/>
          <w:bdr w:val="none" w:sz="0" w:space="0" w:color="auto" w:frame="1"/>
        </w:rPr>
        <w:t>−2</w:t>
      </w:r>
      <w:r w:rsidRPr="00C83D7B">
        <w:rPr>
          <w:rFonts w:ascii="MathJax_Math-italic" w:eastAsia="Times New Roman" w:hAnsi="MathJax_Math-italic" w:cs="Segoe UI"/>
          <w:color w:val="222222"/>
          <w:sz w:val="30"/>
          <w:szCs w:val="30"/>
          <w:bdr w:val="none" w:sz="0" w:space="0" w:color="auto" w:frame="1"/>
        </w:rPr>
        <w:t>sinxsiny</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cos</w:t>
      </w:r>
      <w:proofErr w:type="spellEnd"/>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y</w:t>
      </w:r>
      <w:proofErr w:type="spellEnd"/>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cos</w:t>
      </w:r>
      <w:proofErr w:type="spellEnd"/>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y</w:t>
      </w:r>
      <w:r w:rsidRPr="00C83D7B">
        <w:rPr>
          <w:rFonts w:ascii="MathJax_Main" w:eastAsia="Times New Roman" w:hAnsi="MathJax_Main" w:cs="Segoe UI"/>
          <w:color w:val="222222"/>
          <w:sz w:val="30"/>
          <w:szCs w:val="30"/>
          <w:bdr w:val="none" w:sz="0" w:space="0" w:color="auto" w:frame="1"/>
        </w:rPr>
        <w:t>)</w:t>
      </w:r>
    </w:p>
    <w:p w:rsidR="00C83D7B" w:rsidRPr="00C83D7B" w:rsidRDefault="00C83D7B" w:rsidP="00C83D7B">
      <w:pPr>
        <w:numPr>
          <w:ilvl w:val="1"/>
          <w:numId w:val="3"/>
        </w:numPr>
        <w:shd w:val="clear" w:color="auto" w:fill="FFFFFF"/>
        <w:spacing w:after="0" w:line="240" w:lineRule="auto"/>
        <w:ind w:left="1080"/>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(iii) </w:t>
      </w:r>
      <w:r w:rsidRPr="00C83D7B">
        <w:rPr>
          <w:rFonts w:ascii="MathJax_Main" w:eastAsia="Times New Roman" w:hAnsi="MathJax_Main" w:cs="Segoe UI"/>
          <w:color w:val="222222"/>
          <w:sz w:val="30"/>
          <w:szCs w:val="30"/>
          <w:bdr w:val="none" w:sz="0" w:space="0" w:color="auto" w:frame="1"/>
        </w:rPr>
        <w:t>2</w:t>
      </w:r>
      <w:r w:rsidRPr="00C83D7B">
        <w:rPr>
          <w:rFonts w:ascii="MathJax_Math-italic" w:eastAsia="Times New Roman" w:hAnsi="MathJax_Math-italic" w:cs="Segoe UI"/>
          <w:color w:val="222222"/>
          <w:sz w:val="30"/>
          <w:szCs w:val="30"/>
          <w:bdr w:val="none" w:sz="0" w:space="0" w:color="auto" w:frame="1"/>
        </w:rPr>
        <w:t>sinxcosy</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sin</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y</w:t>
      </w:r>
      <w:proofErr w:type="spellEnd"/>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sin</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y</w:t>
      </w:r>
      <w:r w:rsidRPr="00C83D7B">
        <w:rPr>
          <w:rFonts w:ascii="MathJax_Main" w:eastAsia="Times New Roman" w:hAnsi="MathJax_Main" w:cs="Segoe UI"/>
          <w:color w:val="222222"/>
          <w:sz w:val="30"/>
          <w:szCs w:val="30"/>
          <w:bdr w:val="none" w:sz="0" w:space="0" w:color="auto" w:frame="1"/>
        </w:rPr>
        <w:t>)</w:t>
      </w:r>
    </w:p>
    <w:p w:rsidR="00C83D7B" w:rsidRPr="00C83D7B" w:rsidRDefault="00C83D7B" w:rsidP="00C83D7B">
      <w:pPr>
        <w:numPr>
          <w:ilvl w:val="1"/>
          <w:numId w:val="3"/>
        </w:numPr>
        <w:shd w:val="clear" w:color="auto" w:fill="FFFFFF"/>
        <w:spacing w:after="0" w:line="240" w:lineRule="auto"/>
        <w:ind w:left="1080"/>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(iv) </w:t>
      </w:r>
      <w:r w:rsidRPr="00C83D7B">
        <w:rPr>
          <w:rFonts w:ascii="MathJax_Main" w:eastAsia="Times New Roman" w:hAnsi="MathJax_Main" w:cs="Segoe UI"/>
          <w:color w:val="222222"/>
          <w:sz w:val="30"/>
          <w:szCs w:val="30"/>
          <w:bdr w:val="none" w:sz="0" w:space="0" w:color="auto" w:frame="1"/>
        </w:rPr>
        <w:t>2</w:t>
      </w:r>
      <w:r w:rsidRPr="00C83D7B">
        <w:rPr>
          <w:rFonts w:ascii="MathJax_Math-italic" w:eastAsia="Times New Roman" w:hAnsi="MathJax_Math-italic" w:cs="Segoe UI"/>
          <w:color w:val="222222"/>
          <w:sz w:val="30"/>
          <w:szCs w:val="30"/>
          <w:bdr w:val="none" w:sz="0" w:space="0" w:color="auto" w:frame="1"/>
        </w:rPr>
        <w:t>cosxsiny</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sin</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y</w:t>
      </w:r>
      <w:proofErr w:type="spellEnd"/>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sin</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y</w:t>
      </w:r>
      <w:r w:rsidRPr="00C83D7B">
        <w:rPr>
          <w:rFonts w:ascii="MathJax_Main" w:eastAsia="Times New Roman" w:hAnsi="MathJax_Main" w:cs="Segoe UI"/>
          <w:color w:val="222222"/>
          <w:sz w:val="30"/>
          <w:szCs w:val="30"/>
          <w:bdr w:val="none" w:sz="0" w:space="0" w:color="auto" w:frame="1"/>
        </w:rPr>
        <w:t>)</w:t>
      </w:r>
    </w:p>
    <w:p w:rsidR="00C83D7B" w:rsidRPr="00C83D7B" w:rsidRDefault="00C83D7B" w:rsidP="00C83D7B">
      <w:pPr>
        <w:numPr>
          <w:ilvl w:val="0"/>
          <w:numId w:val="3"/>
        </w:numPr>
        <w:shd w:val="clear" w:color="auto" w:fill="FFFFFF"/>
        <w:spacing w:after="0" w:line="240" w:lineRule="auto"/>
        <w:rPr>
          <w:rFonts w:ascii="Segoe UI" w:eastAsia="Times New Roman" w:hAnsi="Segoe UI" w:cs="Segoe UI"/>
          <w:color w:val="222222"/>
          <w:sz w:val="26"/>
          <w:szCs w:val="26"/>
        </w:rPr>
      </w:pPr>
      <w:proofErr w:type="spellStart"/>
      <w:r w:rsidRPr="00C83D7B">
        <w:rPr>
          <w:rFonts w:ascii="MathJax_Math-italic" w:eastAsia="Times New Roman" w:hAnsi="MathJax_Math-italic" w:cs="Segoe UI"/>
          <w:color w:val="222222"/>
          <w:sz w:val="30"/>
          <w:szCs w:val="30"/>
          <w:bdr w:val="none" w:sz="0" w:space="0" w:color="auto" w:frame="1"/>
        </w:rPr>
        <w:t>sinx</w:t>
      </w:r>
      <w:proofErr w:type="spellEnd"/>
      <w:r w:rsidRPr="00C83D7B">
        <w:rPr>
          <w:rFonts w:ascii="MathJax_Main" w:eastAsia="Times New Roman" w:hAnsi="MathJax_Main" w:cs="Segoe UI"/>
          <w:color w:val="222222"/>
          <w:sz w:val="30"/>
          <w:szCs w:val="30"/>
          <w:bdr w:val="none" w:sz="0" w:space="0" w:color="auto" w:frame="1"/>
        </w:rPr>
        <w:t>=0;</w:t>
      </w:r>
      <w:r w:rsidRPr="00C83D7B">
        <w:rPr>
          <w:rFonts w:ascii="MathJax_Math-italic" w:eastAsia="Times New Roman" w:hAnsi="MathJax_Math-italic" w:cs="Segoe UI"/>
          <w:color w:val="222222"/>
          <w:sz w:val="30"/>
          <w:szCs w:val="30"/>
          <w:bdr w:val="none" w:sz="0" w:space="0" w:color="auto" w:frame="1"/>
        </w:rPr>
        <w:t>givesx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nπ</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wherenϵZ</w:t>
      </w:r>
      <w:proofErr w:type="spellEnd"/>
    </w:p>
    <w:p w:rsidR="00C83D7B" w:rsidRPr="00C83D7B" w:rsidRDefault="00C83D7B" w:rsidP="00C83D7B">
      <w:pPr>
        <w:numPr>
          <w:ilvl w:val="0"/>
          <w:numId w:val="3"/>
        </w:numPr>
        <w:shd w:val="clear" w:color="auto" w:fill="FFFFFF"/>
        <w:spacing w:after="0" w:line="240" w:lineRule="auto"/>
        <w:rPr>
          <w:rFonts w:ascii="Segoe UI" w:eastAsia="Times New Roman" w:hAnsi="Segoe UI" w:cs="Segoe UI"/>
          <w:color w:val="222222"/>
          <w:sz w:val="26"/>
          <w:szCs w:val="26"/>
        </w:rPr>
      </w:pPr>
      <w:proofErr w:type="spellStart"/>
      <w:r w:rsidRPr="00C83D7B">
        <w:rPr>
          <w:rFonts w:ascii="MathJax_Math-italic" w:eastAsia="Times New Roman" w:hAnsi="MathJax_Math-italic" w:cs="Segoe UI"/>
          <w:color w:val="222222"/>
          <w:sz w:val="30"/>
          <w:szCs w:val="30"/>
          <w:bdr w:val="none" w:sz="0" w:space="0" w:color="auto" w:frame="1"/>
        </w:rPr>
        <w:t>cosx</w:t>
      </w:r>
      <w:proofErr w:type="spellEnd"/>
      <w:r w:rsidRPr="00C83D7B">
        <w:rPr>
          <w:rFonts w:ascii="MathJax_Main" w:eastAsia="Times New Roman" w:hAnsi="MathJax_Main" w:cs="Segoe UI"/>
          <w:color w:val="222222"/>
          <w:sz w:val="30"/>
          <w:szCs w:val="30"/>
          <w:bdr w:val="none" w:sz="0" w:space="0" w:color="auto" w:frame="1"/>
        </w:rPr>
        <w:t>=0;</w:t>
      </w:r>
      <w:r w:rsidRPr="00C83D7B">
        <w:rPr>
          <w:rFonts w:ascii="MathJax_Math-italic" w:eastAsia="Times New Roman" w:hAnsi="MathJax_Math-italic" w:cs="Segoe UI"/>
          <w:color w:val="222222"/>
          <w:sz w:val="30"/>
          <w:szCs w:val="30"/>
          <w:bdr w:val="none" w:sz="0" w:space="0" w:color="auto" w:frame="1"/>
        </w:rPr>
        <w:t>givesx</w:t>
      </w:r>
      <w:r w:rsidRPr="00C83D7B">
        <w:rPr>
          <w:rFonts w:ascii="MathJax_Main" w:eastAsia="Times New Roman" w:hAnsi="MathJax_Main" w:cs="Segoe UI"/>
          <w:color w:val="222222"/>
          <w:sz w:val="30"/>
          <w:szCs w:val="30"/>
          <w:bdr w:val="none" w:sz="0" w:space="0" w:color="auto" w:frame="1"/>
        </w:rPr>
        <w:t>=(2</w:t>
      </w:r>
      <w:r w:rsidRPr="00C83D7B">
        <w:rPr>
          <w:rFonts w:ascii="MathJax_Math-italic" w:eastAsia="Times New Roman" w:hAnsi="MathJax_Math-italic" w:cs="Segoe UI"/>
          <w:color w:val="222222"/>
          <w:sz w:val="30"/>
          <w:szCs w:val="30"/>
          <w:bdr w:val="none" w:sz="0" w:space="0" w:color="auto" w:frame="1"/>
        </w:rPr>
        <w:t>n</w:t>
      </w:r>
      <w:r w:rsidRPr="00C83D7B">
        <w:rPr>
          <w:rFonts w:ascii="MathJax_Main" w:eastAsia="Times New Roman" w:hAnsi="MathJax_Main" w:cs="Segoe UI"/>
          <w:color w:val="222222"/>
          <w:sz w:val="30"/>
          <w:szCs w:val="30"/>
          <w:bdr w:val="none" w:sz="0" w:space="0" w:color="auto" w:frame="1"/>
        </w:rPr>
        <w:t>+1)</w:t>
      </w:r>
      <w:r w:rsidRPr="00C83D7B">
        <w:rPr>
          <w:rFonts w:ascii="MathJax_Math-italic" w:eastAsia="Times New Roman" w:hAnsi="MathJax_Math-italic" w:cs="Segoe UI"/>
          <w:color w:val="222222"/>
          <w:sz w:val="21"/>
          <w:szCs w:val="21"/>
          <w:bdr w:val="none" w:sz="0" w:space="0" w:color="auto" w:frame="1"/>
        </w:rPr>
        <w:t>π</w:t>
      </w:r>
      <w:r w:rsidRPr="00C83D7B">
        <w:rPr>
          <w:rFonts w:ascii="MathJax_Main" w:eastAsia="Times New Roman" w:hAnsi="MathJax_Main" w:cs="Segoe UI"/>
          <w:color w:val="222222"/>
          <w:sz w:val="21"/>
          <w:szCs w:val="21"/>
          <w:bdr w:val="none" w:sz="0" w:space="0" w:color="auto" w:frame="1"/>
        </w:rPr>
        <w:t>2</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wherenϵZ</w:t>
      </w:r>
    </w:p>
    <w:p w:rsidR="00C83D7B" w:rsidRPr="00C83D7B" w:rsidRDefault="00C83D7B" w:rsidP="00C83D7B">
      <w:pPr>
        <w:numPr>
          <w:ilvl w:val="0"/>
          <w:numId w:val="3"/>
        </w:numPr>
        <w:shd w:val="clear" w:color="auto" w:fill="FFFFFF"/>
        <w:spacing w:after="0" w:line="240" w:lineRule="auto"/>
        <w:rPr>
          <w:rFonts w:ascii="Segoe UI" w:eastAsia="Times New Roman" w:hAnsi="Segoe UI" w:cs="Segoe UI"/>
          <w:color w:val="222222"/>
          <w:sz w:val="26"/>
          <w:szCs w:val="26"/>
        </w:rPr>
      </w:pPr>
      <w:proofErr w:type="spellStart"/>
      <w:r w:rsidRPr="00C83D7B">
        <w:rPr>
          <w:rFonts w:ascii="MathJax_Math-italic" w:eastAsia="Times New Roman" w:hAnsi="MathJax_Math-italic" w:cs="Segoe UI"/>
          <w:color w:val="222222"/>
          <w:sz w:val="30"/>
          <w:szCs w:val="30"/>
          <w:bdr w:val="none" w:sz="0" w:space="0" w:color="auto" w:frame="1"/>
        </w:rPr>
        <w:t>sinx</w:t>
      </w:r>
      <w:proofErr w:type="spellEnd"/>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siny</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impliesx</w:t>
      </w:r>
      <w:proofErr w:type="spellEnd"/>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nπ</w:t>
      </w:r>
      <w:r w:rsidRPr="00C83D7B">
        <w:rPr>
          <w:rFonts w:ascii="MathJax_Main" w:eastAsia="Times New Roman" w:hAnsi="MathJax_Main" w:cs="Segoe UI"/>
          <w:color w:val="222222"/>
          <w:sz w:val="30"/>
          <w:szCs w:val="30"/>
          <w:bdr w:val="none" w:sz="0" w:space="0" w:color="auto" w:frame="1"/>
        </w:rPr>
        <w:t>+(−1)</w:t>
      </w:r>
      <w:proofErr w:type="spellStart"/>
      <w:r w:rsidRPr="00C83D7B">
        <w:rPr>
          <w:rFonts w:ascii="MathJax_Math-italic" w:eastAsia="Times New Roman" w:hAnsi="MathJax_Math-italic" w:cs="Segoe UI"/>
          <w:color w:val="222222"/>
          <w:sz w:val="21"/>
          <w:szCs w:val="21"/>
          <w:bdr w:val="none" w:sz="0" w:space="0" w:color="auto" w:frame="1"/>
        </w:rPr>
        <w:t>n</w:t>
      </w:r>
      <w:r w:rsidRPr="00C83D7B">
        <w:rPr>
          <w:rFonts w:ascii="MathJax_Math-italic" w:eastAsia="Times New Roman" w:hAnsi="MathJax_Math-italic" w:cs="Segoe UI"/>
          <w:color w:val="222222"/>
          <w:sz w:val="30"/>
          <w:szCs w:val="30"/>
          <w:bdr w:val="none" w:sz="0" w:space="0" w:color="auto" w:frame="1"/>
        </w:rPr>
        <w:t>y</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wherenϵZ</w:t>
      </w:r>
      <w:proofErr w:type="spellEnd"/>
    </w:p>
    <w:p w:rsidR="00C83D7B" w:rsidRPr="00C83D7B" w:rsidRDefault="00C83D7B" w:rsidP="00C83D7B">
      <w:pPr>
        <w:numPr>
          <w:ilvl w:val="0"/>
          <w:numId w:val="3"/>
        </w:numPr>
        <w:shd w:val="clear" w:color="auto" w:fill="FFFFFF"/>
        <w:spacing w:after="0" w:line="240" w:lineRule="auto"/>
        <w:rPr>
          <w:rFonts w:ascii="Segoe UI" w:eastAsia="Times New Roman" w:hAnsi="Segoe UI" w:cs="Segoe UI"/>
          <w:color w:val="222222"/>
          <w:sz w:val="26"/>
          <w:szCs w:val="26"/>
        </w:rPr>
      </w:pPr>
      <w:proofErr w:type="spellStart"/>
      <w:r w:rsidRPr="00C83D7B">
        <w:rPr>
          <w:rFonts w:ascii="MathJax_Math-italic" w:eastAsia="Times New Roman" w:hAnsi="MathJax_Math-italic" w:cs="Segoe UI"/>
          <w:color w:val="222222"/>
          <w:sz w:val="30"/>
          <w:szCs w:val="30"/>
          <w:bdr w:val="none" w:sz="0" w:space="0" w:color="auto" w:frame="1"/>
        </w:rPr>
        <w:t>cosx</w:t>
      </w:r>
      <w:proofErr w:type="spellEnd"/>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cosy</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impliesx</w:t>
      </w:r>
      <w:proofErr w:type="spellEnd"/>
      <w:r w:rsidRPr="00C83D7B">
        <w:rPr>
          <w:rFonts w:ascii="MathJax_Main" w:eastAsia="Times New Roman" w:hAnsi="MathJax_Main" w:cs="Segoe UI"/>
          <w:color w:val="222222"/>
          <w:sz w:val="30"/>
          <w:szCs w:val="30"/>
          <w:bdr w:val="none" w:sz="0" w:space="0" w:color="auto" w:frame="1"/>
        </w:rPr>
        <w:t>=2</w:t>
      </w:r>
      <w:r w:rsidRPr="00C83D7B">
        <w:rPr>
          <w:rFonts w:ascii="MathJax_Math-italic" w:eastAsia="Times New Roman" w:hAnsi="MathJax_Math-italic" w:cs="Segoe UI"/>
          <w:color w:val="222222"/>
          <w:sz w:val="30"/>
          <w:szCs w:val="30"/>
          <w:bdr w:val="none" w:sz="0" w:space="0" w:color="auto" w:frame="1"/>
        </w:rPr>
        <w:t>nπ</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y</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wherenϵZ</w:t>
      </w:r>
      <w:proofErr w:type="spellEnd"/>
    </w:p>
    <w:p w:rsidR="00C83D7B" w:rsidRPr="00C83D7B" w:rsidRDefault="00C83D7B" w:rsidP="00C83D7B">
      <w:pPr>
        <w:numPr>
          <w:ilvl w:val="0"/>
          <w:numId w:val="3"/>
        </w:numPr>
        <w:shd w:val="clear" w:color="auto" w:fill="FFFFFF"/>
        <w:spacing w:after="0" w:line="240" w:lineRule="auto"/>
        <w:rPr>
          <w:rFonts w:ascii="Segoe UI" w:eastAsia="Times New Roman" w:hAnsi="Segoe UI" w:cs="Segoe UI"/>
          <w:color w:val="222222"/>
          <w:sz w:val="26"/>
          <w:szCs w:val="26"/>
        </w:rPr>
      </w:pPr>
      <w:proofErr w:type="spellStart"/>
      <w:r w:rsidRPr="00C83D7B">
        <w:rPr>
          <w:rFonts w:ascii="MathJax_Math-italic" w:eastAsia="Times New Roman" w:hAnsi="MathJax_Math-italic" w:cs="Segoe UI"/>
          <w:color w:val="222222"/>
          <w:sz w:val="30"/>
          <w:szCs w:val="30"/>
          <w:bdr w:val="none" w:sz="0" w:space="0" w:color="auto" w:frame="1"/>
        </w:rPr>
        <w:t>tanx</w:t>
      </w:r>
      <w:proofErr w:type="spellEnd"/>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tany</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impliesx</w:t>
      </w:r>
      <w:proofErr w:type="spellEnd"/>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nπ</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y</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wherenϵZ</w:t>
      </w:r>
      <w:proofErr w:type="spellEnd"/>
    </w:p>
    <w:p w:rsidR="00C83D7B" w:rsidRPr="00C83D7B" w:rsidRDefault="00C83D7B" w:rsidP="00C83D7B">
      <w:pPr>
        <w:shd w:val="clear" w:color="auto" w:fill="FFFFFF"/>
        <w:spacing w:after="300" w:line="288" w:lineRule="atLeast"/>
        <w:outlineLvl w:val="2"/>
        <w:rPr>
          <w:rFonts w:ascii="Segoe UI" w:eastAsia="Times New Roman" w:hAnsi="Segoe UI" w:cs="Segoe UI"/>
          <w:color w:val="222222"/>
          <w:sz w:val="44"/>
          <w:szCs w:val="44"/>
        </w:rPr>
      </w:pPr>
      <w:r w:rsidRPr="00C83D7B">
        <w:rPr>
          <w:rFonts w:ascii="Segoe UI" w:eastAsia="Times New Roman" w:hAnsi="Segoe UI" w:cs="Segoe UI"/>
          <w:color w:val="222222"/>
          <w:sz w:val="44"/>
          <w:szCs w:val="44"/>
        </w:rPr>
        <w:t xml:space="preserve">Class 11 </w:t>
      </w:r>
      <w:proofErr w:type="spellStart"/>
      <w:r w:rsidRPr="00C83D7B">
        <w:rPr>
          <w:rFonts w:ascii="Segoe UI" w:eastAsia="Times New Roman" w:hAnsi="Segoe UI" w:cs="Segoe UI"/>
          <w:color w:val="222222"/>
          <w:sz w:val="44"/>
          <w:szCs w:val="44"/>
        </w:rPr>
        <w:t>Maths</w:t>
      </w:r>
      <w:proofErr w:type="spellEnd"/>
      <w:r w:rsidRPr="00C83D7B">
        <w:rPr>
          <w:rFonts w:ascii="Segoe UI" w:eastAsia="Times New Roman" w:hAnsi="Segoe UI" w:cs="Segoe UI"/>
          <w:color w:val="222222"/>
          <w:sz w:val="44"/>
          <w:szCs w:val="44"/>
        </w:rPr>
        <w:t xml:space="preserve"> Formulas: Complex Numbers </w:t>
      </w:r>
      <w:proofErr w:type="gramStart"/>
      <w:r w:rsidRPr="00C83D7B">
        <w:rPr>
          <w:rFonts w:ascii="Segoe UI" w:eastAsia="Times New Roman" w:hAnsi="Segoe UI" w:cs="Segoe UI"/>
          <w:color w:val="222222"/>
          <w:sz w:val="44"/>
          <w:szCs w:val="44"/>
        </w:rPr>
        <w:t>And</w:t>
      </w:r>
      <w:proofErr w:type="gramEnd"/>
      <w:r w:rsidRPr="00C83D7B">
        <w:rPr>
          <w:rFonts w:ascii="Segoe UI" w:eastAsia="Times New Roman" w:hAnsi="Segoe UI" w:cs="Segoe UI"/>
          <w:color w:val="222222"/>
          <w:sz w:val="44"/>
          <w:szCs w:val="44"/>
        </w:rPr>
        <w:t xml:space="preserve"> Quadratic Equations</w:t>
      </w:r>
    </w:p>
    <w:p w:rsidR="00C83D7B" w:rsidRPr="00C83D7B" w:rsidRDefault="00C83D7B" w:rsidP="00C83D7B">
      <w:pPr>
        <w:shd w:val="clear" w:color="auto" w:fill="FFFFFF"/>
        <w:spacing w:after="36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lastRenderedPageBreak/>
        <w:t xml:space="preserve">A number that can be expressed in the form a + </w:t>
      </w:r>
      <w:proofErr w:type="spellStart"/>
      <w:proofErr w:type="gramStart"/>
      <w:r w:rsidRPr="00C83D7B">
        <w:rPr>
          <w:rFonts w:ascii="Segoe UI" w:eastAsia="Times New Roman" w:hAnsi="Segoe UI" w:cs="Segoe UI"/>
          <w:color w:val="222222"/>
          <w:sz w:val="26"/>
          <w:szCs w:val="26"/>
        </w:rPr>
        <w:t>ib</w:t>
      </w:r>
      <w:proofErr w:type="spellEnd"/>
      <w:proofErr w:type="gramEnd"/>
      <w:r w:rsidRPr="00C83D7B">
        <w:rPr>
          <w:rFonts w:ascii="Segoe UI" w:eastAsia="Times New Roman" w:hAnsi="Segoe UI" w:cs="Segoe UI"/>
          <w:color w:val="222222"/>
          <w:sz w:val="26"/>
          <w:szCs w:val="26"/>
        </w:rPr>
        <w:t xml:space="preserve"> is known as the complex number; where a and b are the real numbers and i is the imaginary part of the complex number.</w:t>
      </w:r>
    </w:p>
    <w:p w:rsidR="00C83D7B" w:rsidRPr="00C83D7B" w:rsidRDefault="00C83D7B" w:rsidP="00C83D7B">
      <w:pPr>
        <w:numPr>
          <w:ilvl w:val="0"/>
          <w:numId w:val="4"/>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Let z</w:t>
      </w:r>
      <w:r w:rsidRPr="00C83D7B">
        <w:rPr>
          <w:rFonts w:ascii="Segoe UI" w:eastAsia="Times New Roman" w:hAnsi="Segoe UI" w:cs="Segoe UI"/>
          <w:color w:val="222222"/>
          <w:sz w:val="19"/>
          <w:szCs w:val="19"/>
          <w:vertAlign w:val="subscript"/>
        </w:rPr>
        <w:t>1</w:t>
      </w:r>
      <w:r w:rsidRPr="00C83D7B">
        <w:rPr>
          <w:rFonts w:ascii="Segoe UI" w:eastAsia="Times New Roman" w:hAnsi="Segoe UI" w:cs="Segoe UI"/>
          <w:color w:val="222222"/>
          <w:sz w:val="26"/>
          <w:szCs w:val="26"/>
        </w:rPr>
        <w:t xml:space="preserve"> = a + </w:t>
      </w:r>
      <w:proofErr w:type="spellStart"/>
      <w:r w:rsidRPr="00C83D7B">
        <w:rPr>
          <w:rFonts w:ascii="Segoe UI" w:eastAsia="Times New Roman" w:hAnsi="Segoe UI" w:cs="Segoe UI"/>
          <w:color w:val="222222"/>
          <w:sz w:val="26"/>
          <w:szCs w:val="26"/>
        </w:rPr>
        <w:t>ib</w:t>
      </w:r>
      <w:proofErr w:type="spellEnd"/>
      <w:r w:rsidRPr="00C83D7B">
        <w:rPr>
          <w:rFonts w:ascii="Segoe UI" w:eastAsia="Times New Roman" w:hAnsi="Segoe UI" w:cs="Segoe UI"/>
          <w:color w:val="222222"/>
          <w:sz w:val="26"/>
          <w:szCs w:val="26"/>
        </w:rPr>
        <w:t xml:space="preserve"> and z</w:t>
      </w:r>
      <w:r w:rsidRPr="00C83D7B">
        <w:rPr>
          <w:rFonts w:ascii="Segoe UI" w:eastAsia="Times New Roman" w:hAnsi="Segoe UI" w:cs="Segoe UI"/>
          <w:color w:val="222222"/>
          <w:sz w:val="19"/>
          <w:szCs w:val="19"/>
          <w:vertAlign w:val="subscript"/>
        </w:rPr>
        <w:t>2</w:t>
      </w:r>
      <w:r w:rsidRPr="00C83D7B">
        <w:rPr>
          <w:rFonts w:ascii="Segoe UI" w:eastAsia="Times New Roman" w:hAnsi="Segoe UI" w:cs="Segoe UI"/>
          <w:color w:val="222222"/>
          <w:sz w:val="26"/>
          <w:szCs w:val="26"/>
        </w:rPr>
        <w:t> = c + id; then:</w:t>
      </w:r>
    </w:p>
    <w:p w:rsidR="00C83D7B" w:rsidRPr="00C83D7B" w:rsidRDefault="00C83D7B" w:rsidP="00C83D7B">
      <w:pPr>
        <w:numPr>
          <w:ilvl w:val="1"/>
          <w:numId w:val="4"/>
        </w:numPr>
        <w:shd w:val="clear" w:color="auto" w:fill="FFFFFF"/>
        <w:spacing w:after="0" w:line="240" w:lineRule="auto"/>
        <w:ind w:left="1080"/>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(i) z</w:t>
      </w:r>
      <w:r w:rsidRPr="00C83D7B">
        <w:rPr>
          <w:rFonts w:ascii="Segoe UI" w:eastAsia="Times New Roman" w:hAnsi="Segoe UI" w:cs="Segoe UI"/>
          <w:color w:val="222222"/>
          <w:sz w:val="19"/>
          <w:szCs w:val="19"/>
          <w:vertAlign w:val="subscript"/>
        </w:rPr>
        <w:t>1</w:t>
      </w:r>
      <w:r w:rsidRPr="00C83D7B">
        <w:rPr>
          <w:rFonts w:ascii="Segoe UI" w:eastAsia="Times New Roman" w:hAnsi="Segoe UI" w:cs="Segoe UI"/>
          <w:color w:val="222222"/>
          <w:sz w:val="26"/>
          <w:szCs w:val="26"/>
        </w:rPr>
        <w:t> + z</w:t>
      </w:r>
      <w:r w:rsidRPr="00C83D7B">
        <w:rPr>
          <w:rFonts w:ascii="Segoe UI" w:eastAsia="Times New Roman" w:hAnsi="Segoe UI" w:cs="Segoe UI"/>
          <w:color w:val="222222"/>
          <w:sz w:val="19"/>
          <w:szCs w:val="19"/>
          <w:vertAlign w:val="subscript"/>
        </w:rPr>
        <w:t>2</w:t>
      </w:r>
      <w:r w:rsidRPr="00C83D7B">
        <w:rPr>
          <w:rFonts w:ascii="Segoe UI" w:eastAsia="Times New Roman" w:hAnsi="Segoe UI" w:cs="Segoe UI"/>
          <w:color w:val="222222"/>
          <w:sz w:val="26"/>
          <w:szCs w:val="26"/>
        </w:rPr>
        <w:t> = (a + c) + i (b + d)</w:t>
      </w:r>
    </w:p>
    <w:p w:rsidR="00C83D7B" w:rsidRPr="00C83D7B" w:rsidRDefault="00C83D7B" w:rsidP="00C83D7B">
      <w:pPr>
        <w:numPr>
          <w:ilvl w:val="1"/>
          <w:numId w:val="4"/>
        </w:numPr>
        <w:shd w:val="clear" w:color="auto" w:fill="FFFFFF"/>
        <w:spacing w:after="0" w:line="240" w:lineRule="auto"/>
        <w:ind w:left="1080"/>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 xml:space="preserve">(ii) </w:t>
      </w:r>
      <w:proofErr w:type="gramStart"/>
      <w:r w:rsidRPr="00C83D7B">
        <w:rPr>
          <w:rFonts w:ascii="Segoe UI" w:eastAsia="Times New Roman" w:hAnsi="Segoe UI" w:cs="Segoe UI"/>
          <w:color w:val="222222"/>
          <w:sz w:val="26"/>
          <w:szCs w:val="26"/>
        </w:rPr>
        <w:t>z</w:t>
      </w:r>
      <w:r w:rsidRPr="00C83D7B">
        <w:rPr>
          <w:rFonts w:ascii="Segoe UI" w:eastAsia="Times New Roman" w:hAnsi="Segoe UI" w:cs="Segoe UI"/>
          <w:color w:val="222222"/>
          <w:sz w:val="19"/>
          <w:szCs w:val="19"/>
          <w:vertAlign w:val="subscript"/>
        </w:rPr>
        <w:t>1</w:t>
      </w:r>
      <w:r w:rsidRPr="00C83D7B">
        <w:rPr>
          <w:rFonts w:ascii="Segoe UI" w:eastAsia="Times New Roman" w:hAnsi="Segoe UI" w:cs="Segoe UI"/>
          <w:color w:val="222222"/>
          <w:sz w:val="26"/>
          <w:szCs w:val="26"/>
        </w:rPr>
        <w:t> .</w:t>
      </w:r>
      <w:proofErr w:type="gramEnd"/>
      <w:r w:rsidRPr="00C83D7B">
        <w:rPr>
          <w:rFonts w:ascii="Segoe UI" w:eastAsia="Times New Roman" w:hAnsi="Segoe UI" w:cs="Segoe UI"/>
          <w:color w:val="222222"/>
          <w:sz w:val="26"/>
          <w:szCs w:val="26"/>
        </w:rPr>
        <w:t xml:space="preserve"> z</w:t>
      </w:r>
      <w:r w:rsidRPr="00C83D7B">
        <w:rPr>
          <w:rFonts w:ascii="Segoe UI" w:eastAsia="Times New Roman" w:hAnsi="Segoe UI" w:cs="Segoe UI"/>
          <w:color w:val="222222"/>
          <w:sz w:val="19"/>
          <w:szCs w:val="19"/>
          <w:vertAlign w:val="subscript"/>
        </w:rPr>
        <w:t>2</w:t>
      </w:r>
      <w:r w:rsidRPr="00C83D7B">
        <w:rPr>
          <w:rFonts w:ascii="Segoe UI" w:eastAsia="Times New Roman" w:hAnsi="Segoe UI" w:cs="Segoe UI"/>
          <w:color w:val="222222"/>
          <w:sz w:val="26"/>
          <w:szCs w:val="26"/>
        </w:rPr>
        <w:t xml:space="preserve"> = (ac – </w:t>
      </w:r>
      <w:proofErr w:type="spellStart"/>
      <w:r w:rsidRPr="00C83D7B">
        <w:rPr>
          <w:rFonts w:ascii="Segoe UI" w:eastAsia="Times New Roman" w:hAnsi="Segoe UI" w:cs="Segoe UI"/>
          <w:color w:val="222222"/>
          <w:sz w:val="26"/>
          <w:szCs w:val="26"/>
        </w:rPr>
        <w:t>bd</w:t>
      </w:r>
      <w:proofErr w:type="spellEnd"/>
      <w:r w:rsidRPr="00C83D7B">
        <w:rPr>
          <w:rFonts w:ascii="Segoe UI" w:eastAsia="Times New Roman" w:hAnsi="Segoe UI" w:cs="Segoe UI"/>
          <w:color w:val="222222"/>
          <w:sz w:val="26"/>
          <w:szCs w:val="26"/>
        </w:rPr>
        <w:t xml:space="preserve">) – i (ad + </w:t>
      </w:r>
      <w:proofErr w:type="spellStart"/>
      <w:r w:rsidRPr="00C83D7B">
        <w:rPr>
          <w:rFonts w:ascii="Segoe UI" w:eastAsia="Times New Roman" w:hAnsi="Segoe UI" w:cs="Segoe UI"/>
          <w:color w:val="222222"/>
          <w:sz w:val="26"/>
          <w:szCs w:val="26"/>
        </w:rPr>
        <w:t>bc</w:t>
      </w:r>
      <w:proofErr w:type="spellEnd"/>
      <w:r w:rsidRPr="00C83D7B">
        <w:rPr>
          <w:rFonts w:ascii="Segoe UI" w:eastAsia="Times New Roman" w:hAnsi="Segoe UI" w:cs="Segoe UI"/>
          <w:color w:val="222222"/>
          <w:sz w:val="26"/>
          <w:szCs w:val="26"/>
        </w:rPr>
        <w:t>)</w:t>
      </w:r>
    </w:p>
    <w:p w:rsidR="00C83D7B" w:rsidRPr="00C83D7B" w:rsidRDefault="00C83D7B" w:rsidP="00C83D7B">
      <w:pPr>
        <w:numPr>
          <w:ilvl w:val="0"/>
          <w:numId w:val="4"/>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 xml:space="preserve">If there is a non-zero complex number; z = a + </w:t>
      </w:r>
      <w:proofErr w:type="spellStart"/>
      <w:r w:rsidRPr="00C83D7B">
        <w:rPr>
          <w:rFonts w:ascii="Segoe UI" w:eastAsia="Times New Roman" w:hAnsi="Segoe UI" w:cs="Segoe UI"/>
          <w:color w:val="222222"/>
          <w:sz w:val="26"/>
          <w:szCs w:val="26"/>
        </w:rPr>
        <w:t>ib</w:t>
      </w:r>
      <w:proofErr w:type="spellEnd"/>
      <w:r w:rsidRPr="00C83D7B">
        <w:rPr>
          <w:rFonts w:ascii="Segoe UI" w:eastAsia="Times New Roman" w:hAnsi="Segoe UI" w:cs="Segoe UI"/>
          <w:color w:val="222222"/>
          <w:sz w:val="26"/>
          <w:szCs w:val="26"/>
        </w:rPr>
        <w:t>; where (a ≠ 0, b ≠ 0), then there exists a complex number </w:t>
      </w:r>
      <w:r w:rsidRPr="00C83D7B">
        <w:rPr>
          <w:rFonts w:ascii="MathJax_Math-italic" w:eastAsia="Times New Roman" w:hAnsi="MathJax_Math-italic" w:cs="Segoe UI"/>
          <w:color w:val="222222"/>
          <w:sz w:val="21"/>
          <w:szCs w:val="21"/>
          <w:bdr w:val="none" w:sz="0" w:space="0" w:color="auto" w:frame="1"/>
        </w:rPr>
        <w:t>aa</w:t>
      </w:r>
      <w:r w:rsidRPr="00C83D7B">
        <w:rPr>
          <w:rFonts w:ascii="MathJax_Main" w:eastAsia="Times New Roman" w:hAnsi="MathJax_Main" w:cs="Segoe UI"/>
          <w:color w:val="222222"/>
          <w:sz w:val="15"/>
          <w:szCs w:val="15"/>
          <w:bdr w:val="none" w:sz="0" w:space="0" w:color="auto" w:frame="1"/>
        </w:rPr>
        <w:t>2</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b</w:t>
      </w:r>
      <w:r w:rsidRPr="00C83D7B">
        <w:rPr>
          <w:rFonts w:ascii="MathJax_Main" w:eastAsia="Times New Roman" w:hAnsi="MathJax_Main" w:cs="Segoe UI"/>
          <w:color w:val="222222"/>
          <w:sz w:val="15"/>
          <w:szCs w:val="15"/>
          <w:bdr w:val="none" w:sz="0" w:space="0" w:color="auto" w:frame="1"/>
        </w:rPr>
        <w:t>2</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i</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ba</w:t>
      </w:r>
      <w:r w:rsidRPr="00C83D7B">
        <w:rPr>
          <w:rFonts w:ascii="MathJax_Main" w:eastAsia="Times New Roman" w:hAnsi="MathJax_Main" w:cs="Segoe UI"/>
          <w:color w:val="222222"/>
          <w:sz w:val="15"/>
          <w:szCs w:val="15"/>
          <w:bdr w:val="none" w:sz="0" w:space="0" w:color="auto" w:frame="1"/>
        </w:rPr>
        <w:t>2</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b</w:t>
      </w:r>
      <w:r w:rsidRPr="00C83D7B">
        <w:rPr>
          <w:rFonts w:ascii="MathJax_Main" w:eastAsia="Times New Roman" w:hAnsi="MathJax_Main" w:cs="Segoe UI"/>
          <w:color w:val="222222"/>
          <w:sz w:val="15"/>
          <w:szCs w:val="15"/>
          <w:bdr w:val="none" w:sz="0" w:space="0" w:color="auto" w:frame="1"/>
        </w:rPr>
        <w:t>2</w:t>
      </w:r>
      <w:r w:rsidRPr="00C83D7B">
        <w:rPr>
          <w:rFonts w:ascii="Segoe UI" w:eastAsia="Times New Roman" w:hAnsi="Segoe UI" w:cs="Segoe UI"/>
          <w:color w:val="222222"/>
          <w:sz w:val="26"/>
          <w:szCs w:val="26"/>
        </w:rPr>
        <w:t>; denoted by \(\</w:t>
      </w:r>
      <w:proofErr w:type="spellStart"/>
      <w:r w:rsidRPr="00C83D7B">
        <w:rPr>
          <w:rFonts w:ascii="Segoe UI" w:eastAsia="Times New Roman" w:hAnsi="Segoe UI" w:cs="Segoe UI"/>
          <w:color w:val="222222"/>
          <w:sz w:val="26"/>
          <w:szCs w:val="26"/>
        </w:rPr>
        <w:t>frac</w:t>
      </w:r>
      <w:proofErr w:type="spellEnd"/>
      <w:r w:rsidRPr="00C83D7B">
        <w:rPr>
          <w:rFonts w:ascii="Segoe UI" w:eastAsia="Times New Roman" w:hAnsi="Segoe UI" w:cs="Segoe UI"/>
          <w:color w:val="222222"/>
          <w:sz w:val="26"/>
          <w:szCs w:val="26"/>
        </w:rPr>
        <w:t>{1}{z} or z</w:t>
      </w:r>
      <w:r w:rsidRPr="00C83D7B">
        <w:rPr>
          <w:rFonts w:ascii="Segoe UI" w:eastAsia="Times New Roman" w:hAnsi="Segoe UI" w:cs="Segoe UI"/>
          <w:color w:val="222222"/>
          <w:sz w:val="19"/>
          <w:szCs w:val="19"/>
          <w:vertAlign w:val="superscript"/>
        </w:rPr>
        <w:t>–1</w:t>
      </w:r>
      <w:r w:rsidRPr="00C83D7B">
        <w:rPr>
          <w:rFonts w:ascii="Segoe UI" w:eastAsia="Times New Roman" w:hAnsi="Segoe UI" w:cs="Segoe UI"/>
          <w:color w:val="222222"/>
          <w:sz w:val="26"/>
          <w:szCs w:val="26"/>
        </w:rPr>
        <w:t> is known as the multiplicative inverse of z; such that</w:t>
      </w:r>
      <w:r w:rsidRPr="00C83D7B">
        <w:rPr>
          <w:rFonts w:ascii="Segoe UI" w:eastAsia="Times New Roman" w:hAnsi="Segoe UI" w:cs="Segoe UI"/>
          <w:color w:val="222222"/>
          <w:sz w:val="26"/>
          <w:szCs w:val="26"/>
        </w:rPr>
        <w:br/>
        <w:t xml:space="preserve">(a + </w:t>
      </w:r>
      <w:proofErr w:type="spellStart"/>
      <w:r w:rsidRPr="00C83D7B">
        <w:rPr>
          <w:rFonts w:ascii="Segoe UI" w:eastAsia="Times New Roman" w:hAnsi="Segoe UI" w:cs="Segoe UI"/>
          <w:color w:val="222222"/>
          <w:sz w:val="26"/>
          <w:szCs w:val="26"/>
        </w:rPr>
        <w:t>ib</w:t>
      </w:r>
      <w:proofErr w:type="spellEnd"/>
      <w:r w:rsidRPr="00C83D7B">
        <w:rPr>
          <w:rFonts w:ascii="Segoe UI" w:eastAsia="Times New Roman" w:hAnsi="Segoe UI" w:cs="Segoe UI"/>
          <w:color w:val="222222"/>
          <w:sz w:val="26"/>
          <w:szCs w:val="26"/>
        </w:rPr>
        <w:t>) [ </w:t>
      </w:r>
      <w:r w:rsidRPr="00C83D7B">
        <w:rPr>
          <w:rFonts w:ascii="MathJax_Math-italic" w:eastAsia="Times New Roman" w:hAnsi="MathJax_Math-italic" w:cs="Segoe UI"/>
          <w:color w:val="222222"/>
          <w:sz w:val="21"/>
          <w:szCs w:val="21"/>
          <w:bdr w:val="none" w:sz="0" w:space="0" w:color="auto" w:frame="1"/>
        </w:rPr>
        <w:t>a</w:t>
      </w:r>
      <w:r w:rsidRPr="00C83D7B">
        <w:rPr>
          <w:rFonts w:ascii="MathJax_Main" w:eastAsia="Times New Roman" w:hAnsi="MathJax_Main" w:cs="Segoe UI"/>
          <w:color w:val="222222"/>
          <w:sz w:val="15"/>
          <w:szCs w:val="15"/>
          <w:bdr w:val="none" w:sz="0" w:space="0" w:color="auto" w:frame="1"/>
        </w:rPr>
        <w:t>2</w:t>
      </w:r>
      <w:r w:rsidRPr="00C83D7B">
        <w:rPr>
          <w:rFonts w:ascii="MathJax_Math-italic" w:eastAsia="Times New Roman" w:hAnsi="MathJax_Math-italic" w:cs="Segoe UI"/>
          <w:color w:val="222222"/>
          <w:sz w:val="21"/>
          <w:szCs w:val="21"/>
          <w:bdr w:val="none" w:sz="0" w:space="0" w:color="auto" w:frame="1"/>
        </w:rPr>
        <w:t>a</w:t>
      </w:r>
      <w:r w:rsidRPr="00C83D7B">
        <w:rPr>
          <w:rFonts w:ascii="MathJax_Main" w:eastAsia="Times New Roman" w:hAnsi="MathJax_Main" w:cs="Segoe UI"/>
          <w:color w:val="222222"/>
          <w:sz w:val="15"/>
          <w:szCs w:val="15"/>
          <w:bdr w:val="none" w:sz="0" w:space="0" w:color="auto" w:frame="1"/>
        </w:rPr>
        <w:t>2</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b</w:t>
      </w:r>
      <w:r w:rsidRPr="00C83D7B">
        <w:rPr>
          <w:rFonts w:ascii="MathJax_Main" w:eastAsia="Times New Roman" w:hAnsi="MathJax_Main" w:cs="Segoe UI"/>
          <w:color w:val="222222"/>
          <w:sz w:val="15"/>
          <w:szCs w:val="15"/>
          <w:bdr w:val="none" w:sz="0" w:space="0" w:color="auto" w:frame="1"/>
        </w:rPr>
        <w:t>2</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i</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ba</w:t>
      </w:r>
      <w:r w:rsidRPr="00C83D7B">
        <w:rPr>
          <w:rFonts w:ascii="MathJax_Main" w:eastAsia="Times New Roman" w:hAnsi="MathJax_Main" w:cs="Segoe UI"/>
          <w:color w:val="222222"/>
          <w:sz w:val="15"/>
          <w:szCs w:val="15"/>
          <w:bdr w:val="none" w:sz="0" w:space="0" w:color="auto" w:frame="1"/>
        </w:rPr>
        <w:t>2</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b</w:t>
      </w:r>
      <w:r w:rsidRPr="00C83D7B">
        <w:rPr>
          <w:rFonts w:ascii="MathJax_Main" w:eastAsia="Times New Roman" w:hAnsi="MathJax_Main" w:cs="Segoe UI"/>
          <w:color w:val="222222"/>
          <w:sz w:val="15"/>
          <w:szCs w:val="15"/>
          <w:bdr w:val="none" w:sz="0" w:space="0" w:color="auto" w:frame="1"/>
        </w:rPr>
        <w:t>2</w:t>
      </w:r>
      <w:r w:rsidRPr="00C83D7B">
        <w:rPr>
          <w:rFonts w:ascii="Segoe UI" w:eastAsia="Times New Roman" w:hAnsi="Segoe UI" w:cs="Segoe UI"/>
          <w:color w:val="222222"/>
          <w:sz w:val="26"/>
          <w:szCs w:val="26"/>
        </w:rPr>
        <w:t> ] = 1 + i 0 = 1</w:t>
      </w:r>
    </w:p>
    <w:p w:rsidR="00C83D7B" w:rsidRPr="00C83D7B" w:rsidRDefault="00C83D7B" w:rsidP="00C83D7B">
      <w:pPr>
        <w:numPr>
          <w:ilvl w:val="0"/>
          <w:numId w:val="4"/>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For every integer k, i</w:t>
      </w:r>
      <w:r w:rsidRPr="00C83D7B">
        <w:rPr>
          <w:rFonts w:ascii="Segoe UI" w:eastAsia="Times New Roman" w:hAnsi="Segoe UI" w:cs="Segoe UI"/>
          <w:color w:val="222222"/>
          <w:sz w:val="19"/>
          <w:szCs w:val="19"/>
          <w:vertAlign w:val="superscript"/>
        </w:rPr>
        <w:t>4k</w:t>
      </w:r>
      <w:r w:rsidRPr="00C83D7B">
        <w:rPr>
          <w:rFonts w:ascii="Segoe UI" w:eastAsia="Times New Roman" w:hAnsi="Segoe UI" w:cs="Segoe UI"/>
          <w:color w:val="222222"/>
          <w:sz w:val="26"/>
          <w:szCs w:val="26"/>
        </w:rPr>
        <w:t> = 1, i</w:t>
      </w:r>
      <w:r w:rsidRPr="00C83D7B">
        <w:rPr>
          <w:rFonts w:ascii="Segoe UI" w:eastAsia="Times New Roman" w:hAnsi="Segoe UI" w:cs="Segoe UI"/>
          <w:color w:val="222222"/>
          <w:sz w:val="19"/>
          <w:szCs w:val="19"/>
          <w:vertAlign w:val="superscript"/>
        </w:rPr>
        <w:t>4k+1</w:t>
      </w:r>
      <w:r w:rsidRPr="00C83D7B">
        <w:rPr>
          <w:rFonts w:ascii="Segoe UI" w:eastAsia="Times New Roman" w:hAnsi="Segoe UI" w:cs="Segoe UI"/>
          <w:color w:val="222222"/>
          <w:sz w:val="26"/>
          <w:szCs w:val="26"/>
        </w:rPr>
        <w:t> = i, i</w:t>
      </w:r>
      <w:r w:rsidRPr="00C83D7B">
        <w:rPr>
          <w:rFonts w:ascii="Segoe UI" w:eastAsia="Times New Roman" w:hAnsi="Segoe UI" w:cs="Segoe UI"/>
          <w:color w:val="222222"/>
          <w:sz w:val="19"/>
          <w:szCs w:val="19"/>
          <w:vertAlign w:val="superscript"/>
        </w:rPr>
        <w:t>4k+2</w:t>
      </w:r>
      <w:r w:rsidRPr="00C83D7B">
        <w:rPr>
          <w:rFonts w:ascii="Segoe UI" w:eastAsia="Times New Roman" w:hAnsi="Segoe UI" w:cs="Segoe UI"/>
          <w:color w:val="222222"/>
          <w:sz w:val="26"/>
          <w:szCs w:val="26"/>
        </w:rPr>
        <w:t> = -1, i</w:t>
      </w:r>
      <w:r w:rsidRPr="00C83D7B">
        <w:rPr>
          <w:rFonts w:ascii="Segoe UI" w:eastAsia="Times New Roman" w:hAnsi="Segoe UI" w:cs="Segoe UI"/>
          <w:color w:val="222222"/>
          <w:sz w:val="19"/>
          <w:szCs w:val="19"/>
          <w:vertAlign w:val="superscript"/>
        </w:rPr>
        <w:t>4k+3</w:t>
      </w:r>
      <w:r w:rsidRPr="00C83D7B">
        <w:rPr>
          <w:rFonts w:ascii="Segoe UI" w:eastAsia="Times New Roman" w:hAnsi="Segoe UI" w:cs="Segoe UI"/>
          <w:color w:val="222222"/>
          <w:sz w:val="26"/>
          <w:szCs w:val="26"/>
        </w:rPr>
        <w:t> = -i</w:t>
      </w:r>
    </w:p>
    <w:p w:rsidR="00C83D7B" w:rsidRPr="00C83D7B" w:rsidRDefault="00C83D7B" w:rsidP="00C83D7B">
      <w:pPr>
        <w:numPr>
          <w:ilvl w:val="0"/>
          <w:numId w:val="4"/>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The conjugate of the complex number is </w:t>
      </w:r>
      <w:r w:rsidRPr="00C83D7B">
        <w:rPr>
          <w:rFonts w:ascii="MathJax_Math-italic" w:eastAsia="Times New Roman" w:hAnsi="MathJax_Math-italic" w:cs="Segoe UI"/>
          <w:color w:val="222222"/>
          <w:sz w:val="30"/>
          <w:szCs w:val="30"/>
          <w:bdr w:val="none" w:sz="0" w:space="0" w:color="auto" w:frame="1"/>
        </w:rPr>
        <w:t>z</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a</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ib</w:t>
      </w:r>
      <w:proofErr w:type="spellEnd"/>
    </w:p>
    <w:p w:rsidR="00C83D7B" w:rsidRPr="00C83D7B" w:rsidRDefault="00C83D7B" w:rsidP="00C83D7B">
      <w:pPr>
        <w:numPr>
          <w:ilvl w:val="0"/>
          <w:numId w:val="4"/>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 xml:space="preserve">The polar form of the complex number z = x + </w:t>
      </w:r>
      <w:proofErr w:type="spellStart"/>
      <w:r w:rsidRPr="00C83D7B">
        <w:rPr>
          <w:rFonts w:ascii="Segoe UI" w:eastAsia="Times New Roman" w:hAnsi="Segoe UI" w:cs="Segoe UI"/>
          <w:color w:val="222222"/>
          <w:sz w:val="26"/>
          <w:szCs w:val="26"/>
        </w:rPr>
        <w:t>iy</w:t>
      </w:r>
      <w:proofErr w:type="spellEnd"/>
      <w:r w:rsidRPr="00C83D7B">
        <w:rPr>
          <w:rFonts w:ascii="Segoe UI" w:eastAsia="Times New Roman" w:hAnsi="Segoe UI" w:cs="Segoe UI"/>
          <w:color w:val="222222"/>
          <w:sz w:val="26"/>
          <w:szCs w:val="26"/>
        </w:rPr>
        <w:t xml:space="preserve"> is </w:t>
      </w:r>
      <w:r w:rsidRPr="00C83D7B">
        <w:rPr>
          <w:rFonts w:ascii="MathJax_Math-italic" w:eastAsia="Times New Roman" w:hAnsi="MathJax_Math-italic" w:cs="Segoe UI"/>
          <w:color w:val="222222"/>
          <w:sz w:val="30"/>
          <w:szCs w:val="30"/>
          <w:bdr w:val="none" w:sz="0" w:space="0" w:color="auto" w:frame="1"/>
        </w:rPr>
        <w:t>r</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cosθ</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isinθ</w:t>
      </w:r>
      <w:proofErr w:type="spellEnd"/>
      <w:r w:rsidRPr="00C83D7B">
        <w:rPr>
          <w:rFonts w:ascii="MathJax_Main" w:eastAsia="Times New Roman" w:hAnsi="MathJax_Main" w:cs="Segoe UI"/>
          <w:color w:val="222222"/>
          <w:sz w:val="30"/>
          <w:szCs w:val="30"/>
          <w:bdr w:val="none" w:sz="0" w:space="0" w:color="auto" w:frame="1"/>
        </w:rPr>
        <w:t>)</w:t>
      </w:r>
      <w:r w:rsidRPr="00C83D7B">
        <w:rPr>
          <w:rFonts w:ascii="Segoe UI" w:eastAsia="Times New Roman" w:hAnsi="Segoe UI" w:cs="Segoe UI"/>
          <w:color w:val="222222"/>
          <w:sz w:val="26"/>
          <w:szCs w:val="26"/>
        </w:rPr>
        <w:t>; where </w:t>
      </w:r>
      <w:r w:rsidRPr="00C83D7B">
        <w:rPr>
          <w:rFonts w:ascii="MathJax_Math-italic" w:eastAsia="Times New Roman" w:hAnsi="MathJax_Math-italic" w:cs="Segoe UI"/>
          <w:color w:val="222222"/>
          <w:sz w:val="30"/>
          <w:szCs w:val="30"/>
          <w:bdr w:val="none" w:sz="0" w:space="0" w:color="auto" w:frame="1"/>
        </w:rPr>
        <w:t>r</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21"/>
          <w:szCs w:val="21"/>
          <w:bdr w:val="none" w:sz="0" w:space="0" w:color="auto" w:frame="1"/>
        </w:rPr>
        <w:t>2</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y</w:t>
      </w:r>
      <w:r w:rsidRPr="00C83D7B">
        <w:rPr>
          <w:rFonts w:ascii="MathJax_Main" w:eastAsia="Times New Roman" w:hAnsi="MathJax_Main" w:cs="Segoe UI"/>
          <w:color w:val="222222"/>
          <w:sz w:val="21"/>
          <w:szCs w:val="21"/>
          <w:bdr w:val="none" w:sz="0" w:space="0" w:color="auto" w:frame="1"/>
        </w:rPr>
        <w:t>2</w:t>
      </w:r>
      <w:r w:rsidRPr="00C83D7B">
        <w:rPr>
          <w:rFonts w:ascii="MathJax_Main" w:eastAsia="Times New Roman" w:hAnsi="MathJax_Main" w:cs="Segoe UI"/>
          <w:color w:val="222222"/>
          <w:sz w:val="30"/>
          <w:szCs w:val="30"/>
          <w:bdr w:val="none" w:sz="0" w:space="0" w:color="auto" w:frame="1"/>
        </w:rPr>
        <w:t>−−−−−−</w:t>
      </w:r>
      <w:r w:rsidRPr="00C83D7B">
        <w:rPr>
          <w:rFonts w:ascii="MathJax_Size1" w:eastAsia="Times New Roman" w:hAnsi="MathJax_Size1" w:cs="Segoe UI"/>
          <w:color w:val="222222"/>
          <w:sz w:val="30"/>
          <w:szCs w:val="30"/>
          <w:bdr w:val="none" w:sz="0" w:space="0" w:color="auto" w:frame="1"/>
        </w:rPr>
        <w:t>√</w:t>
      </w:r>
      <w:r w:rsidRPr="00C83D7B">
        <w:rPr>
          <w:rFonts w:ascii="Segoe UI" w:eastAsia="Times New Roman" w:hAnsi="Segoe UI" w:cs="Segoe UI"/>
          <w:color w:val="222222"/>
          <w:sz w:val="26"/>
          <w:szCs w:val="26"/>
        </w:rPr>
        <w:t> (the modulus of z)</w:t>
      </w:r>
      <w:r w:rsidRPr="00C83D7B">
        <w:rPr>
          <w:rFonts w:ascii="Segoe UI" w:eastAsia="Times New Roman" w:hAnsi="Segoe UI" w:cs="Segoe UI"/>
          <w:color w:val="222222"/>
          <w:sz w:val="26"/>
          <w:szCs w:val="26"/>
        </w:rPr>
        <w:br/>
      </w:r>
      <w:proofErr w:type="spellStart"/>
      <w:r w:rsidRPr="00C83D7B">
        <w:rPr>
          <w:rFonts w:ascii="MathJax_Math-italic" w:eastAsia="Times New Roman" w:hAnsi="MathJax_Math-italic" w:cs="Segoe UI"/>
          <w:color w:val="222222"/>
          <w:sz w:val="30"/>
          <w:szCs w:val="30"/>
          <w:bdr w:val="none" w:sz="0" w:space="0" w:color="auto" w:frame="1"/>
        </w:rPr>
        <w:t>cosθ</w:t>
      </w:r>
      <w:proofErr w:type="spellEnd"/>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21"/>
          <w:szCs w:val="21"/>
          <w:bdr w:val="none" w:sz="0" w:space="0" w:color="auto" w:frame="1"/>
        </w:rPr>
        <w:t>xr</w:t>
      </w:r>
      <w:proofErr w:type="spellEnd"/>
      <w:r w:rsidRPr="00C83D7B">
        <w:rPr>
          <w:rFonts w:ascii="Segoe UI" w:eastAsia="Times New Roman" w:hAnsi="Segoe UI" w:cs="Segoe UI"/>
          <w:color w:val="222222"/>
          <w:sz w:val="26"/>
          <w:szCs w:val="26"/>
        </w:rPr>
        <w:t> and </w:t>
      </w:r>
      <w:proofErr w:type="spellStart"/>
      <w:r w:rsidRPr="00C83D7B">
        <w:rPr>
          <w:rFonts w:ascii="MathJax_Math-italic" w:eastAsia="Times New Roman" w:hAnsi="MathJax_Math-italic" w:cs="Segoe UI"/>
          <w:color w:val="222222"/>
          <w:sz w:val="30"/>
          <w:szCs w:val="30"/>
          <w:bdr w:val="none" w:sz="0" w:space="0" w:color="auto" w:frame="1"/>
        </w:rPr>
        <w:t>sinθ</w:t>
      </w:r>
      <w:proofErr w:type="spellEnd"/>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21"/>
          <w:szCs w:val="21"/>
          <w:bdr w:val="none" w:sz="0" w:space="0" w:color="auto" w:frame="1"/>
        </w:rPr>
        <w:t>yr</w:t>
      </w:r>
      <w:proofErr w:type="spellEnd"/>
      <w:r w:rsidRPr="00C83D7B">
        <w:rPr>
          <w:rFonts w:ascii="Segoe UI" w:eastAsia="Times New Roman" w:hAnsi="Segoe UI" w:cs="Segoe UI"/>
          <w:color w:val="222222"/>
          <w:sz w:val="26"/>
          <w:szCs w:val="26"/>
        </w:rPr>
        <w:t> (θ is the argument of z)</w:t>
      </w:r>
    </w:p>
    <w:p w:rsidR="00C83D7B" w:rsidRPr="00C83D7B" w:rsidRDefault="00C83D7B" w:rsidP="00C83D7B">
      <w:pPr>
        <w:numPr>
          <w:ilvl w:val="0"/>
          <w:numId w:val="4"/>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A polynomial equation with n degree has n roots.</w:t>
      </w:r>
    </w:p>
    <w:p w:rsidR="00C83D7B" w:rsidRPr="00C83D7B" w:rsidRDefault="00C83D7B" w:rsidP="00C83D7B">
      <w:pPr>
        <w:numPr>
          <w:ilvl w:val="0"/>
          <w:numId w:val="4"/>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 xml:space="preserve">The solutions of the </w:t>
      </w:r>
      <w:proofErr w:type="spellStart"/>
      <w:r w:rsidRPr="00C83D7B">
        <w:rPr>
          <w:rFonts w:ascii="Segoe UI" w:eastAsia="Times New Roman" w:hAnsi="Segoe UI" w:cs="Segoe UI"/>
          <w:color w:val="222222"/>
          <w:sz w:val="26"/>
          <w:szCs w:val="26"/>
        </w:rPr>
        <w:t>quadration</w:t>
      </w:r>
      <w:proofErr w:type="spellEnd"/>
      <w:r w:rsidRPr="00C83D7B">
        <w:rPr>
          <w:rFonts w:ascii="Segoe UI" w:eastAsia="Times New Roman" w:hAnsi="Segoe UI" w:cs="Segoe UI"/>
          <w:color w:val="222222"/>
          <w:sz w:val="26"/>
          <w:szCs w:val="26"/>
        </w:rPr>
        <w:t xml:space="preserve"> equation ax</w:t>
      </w:r>
      <w:r w:rsidRPr="00C83D7B">
        <w:rPr>
          <w:rFonts w:ascii="Segoe UI" w:eastAsia="Times New Roman" w:hAnsi="Segoe UI" w:cs="Segoe UI"/>
          <w:color w:val="222222"/>
          <w:sz w:val="19"/>
          <w:szCs w:val="19"/>
          <w:vertAlign w:val="superscript"/>
        </w:rPr>
        <w:t>2</w:t>
      </w:r>
      <w:r w:rsidRPr="00C83D7B">
        <w:rPr>
          <w:rFonts w:ascii="Segoe UI" w:eastAsia="Times New Roman" w:hAnsi="Segoe UI" w:cs="Segoe UI"/>
          <w:color w:val="222222"/>
          <w:sz w:val="26"/>
          <w:szCs w:val="26"/>
        </w:rPr>
        <w:t xml:space="preserve"> + </w:t>
      </w:r>
      <w:proofErr w:type="spellStart"/>
      <w:r w:rsidRPr="00C83D7B">
        <w:rPr>
          <w:rFonts w:ascii="Segoe UI" w:eastAsia="Times New Roman" w:hAnsi="Segoe UI" w:cs="Segoe UI"/>
          <w:color w:val="222222"/>
          <w:sz w:val="26"/>
          <w:szCs w:val="26"/>
        </w:rPr>
        <w:t>bx</w:t>
      </w:r>
      <w:proofErr w:type="spellEnd"/>
      <w:r w:rsidRPr="00C83D7B">
        <w:rPr>
          <w:rFonts w:ascii="Segoe UI" w:eastAsia="Times New Roman" w:hAnsi="Segoe UI" w:cs="Segoe UI"/>
          <w:color w:val="222222"/>
          <w:sz w:val="26"/>
          <w:szCs w:val="26"/>
        </w:rPr>
        <w:t xml:space="preserve"> + c = 0 are:</w:t>
      </w:r>
      <w:r w:rsidRPr="00C83D7B">
        <w:rPr>
          <w:rFonts w:ascii="Segoe UI" w:eastAsia="Times New Roman" w:hAnsi="Segoe UI" w:cs="Segoe UI"/>
          <w:color w:val="222222"/>
          <w:sz w:val="26"/>
          <w:szCs w:val="26"/>
        </w:rPr>
        <w:br/>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b</w:t>
      </w:r>
      <w:r w:rsidRPr="00C83D7B">
        <w:rPr>
          <w:rFonts w:ascii="MathJax_Main" w:eastAsia="Times New Roman" w:hAnsi="MathJax_Main" w:cs="Segoe UI"/>
          <w:color w:val="222222"/>
          <w:sz w:val="21"/>
          <w:szCs w:val="21"/>
          <w:bdr w:val="none" w:sz="0" w:space="0" w:color="auto" w:frame="1"/>
        </w:rPr>
        <w:t>±4</w:t>
      </w:r>
      <w:r w:rsidRPr="00C83D7B">
        <w:rPr>
          <w:rFonts w:ascii="MathJax_Math-italic" w:eastAsia="Times New Roman" w:hAnsi="MathJax_Math-italic" w:cs="Segoe UI"/>
          <w:color w:val="222222"/>
          <w:sz w:val="21"/>
          <w:szCs w:val="21"/>
          <w:bdr w:val="none" w:sz="0" w:space="0" w:color="auto" w:frame="1"/>
        </w:rPr>
        <w:t>ac</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b</w:t>
      </w:r>
      <w:r w:rsidRPr="00C83D7B">
        <w:rPr>
          <w:rFonts w:ascii="MathJax_Main" w:eastAsia="Times New Roman" w:hAnsi="MathJax_Main" w:cs="Segoe UI"/>
          <w:color w:val="222222"/>
          <w:sz w:val="15"/>
          <w:szCs w:val="15"/>
          <w:bdr w:val="none" w:sz="0" w:space="0" w:color="auto" w:frame="1"/>
        </w:rPr>
        <w:t>2</w:t>
      </w:r>
      <w:r w:rsidRPr="00C83D7B">
        <w:rPr>
          <w:rFonts w:ascii="MathJax_Math-italic" w:eastAsia="Times New Roman" w:hAnsi="MathJax_Math-italic" w:cs="Segoe UI"/>
          <w:color w:val="222222"/>
          <w:sz w:val="21"/>
          <w:szCs w:val="21"/>
          <w:bdr w:val="none" w:sz="0" w:space="0" w:color="auto" w:frame="1"/>
        </w:rPr>
        <w:t>i</w:t>
      </w:r>
      <w:r w:rsidRPr="00C83D7B">
        <w:rPr>
          <w:rFonts w:ascii="MathJax_Size1" w:eastAsia="Times New Roman" w:hAnsi="MathJax_Size1" w:cs="Segoe UI"/>
          <w:color w:val="222222"/>
          <w:sz w:val="21"/>
          <w:szCs w:val="21"/>
          <w:bdr w:val="none" w:sz="0" w:space="0" w:color="auto" w:frame="1"/>
        </w:rPr>
        <w:t>√</w:t>
      </w:r>
      <w:r w:rsidRPr="00C83D7B">
        <w:rPr>
          <w:rFonts w:ascii="MathJax_Main" w:eastAsia="Times New Roman" w:hAnsi="MathJax_Main" w:cs="Segoe UI"/>
          <w:color w:val="222222"/>
          <w:sz w:val="21"/>
          <w:szCs w:val="21"/>
          <w:bdr w:val="none" w:sz="0" w:space="0" w:color="auto" w:frame="1"/>
        </w:rPr>
        <w:t>2</w:t>
      </w:r>
      <w:r w:rsidRPr="00C83D7B">
        <w:rPr>
          <w:rFonts w:ascii="MathJax_Math-italic" w:eastAsia="Times New Roman" w:hAnsi="MathJax_Math-italic" w:cs="Segoe UI"/>
          <w:color w:val="222222"/>
          <w:sz w:val="21"/>
          <w:szCs w:val="21"/>
          <w:bdr w:val="none" w:sz="0" w:space="0" w:color="auto" w:frame="1"/>
        </w:rPr>
        <w:t>a</w:t>
      </w:r>
      <w:r w:rsidRPr="00C83D7B">
        <w:rPr>
          <w:rFonts w:ascii="Segoe UI" w:eastAsia="Times New Roman" w:hAnsi="Segoe UI" w:cs="Segoe UI"/>
          <w:color w:val="222222"/>
          <w:sz w:val="26"/>
          <w:szCs w:val="26"/>
        </w:rPr>
        <w:t xml:space="preserve"> where a, b, c </w:t>
      </w:r>
      <w:r w:rsidRPr="00C83D7B">
        <w:rPr>
          <w:rFonts w:ascii="Cambria Math" w:eastAsia="Times New Roman" w:hAnsi="Cambria Math" w:cs="Cambria Math"/>
          <w:color w:val="222222"/>
          <w:sz w:val="26"/>
          <w:szCs w:val="26"/>
        </w:rPr>
        <w:t>∈</w:t>
      </w:r>
      <w:r w:rsidRPr="00C83D7B">
        <w:rPr>
          <w:rFonts w:ascii="Segoe UI" w:eastAsia="Times New Roman" w:hAnsi="Segoe UI" w:cs="Segoe UI"/>
          <w:color w:val="222222"/>
          <w:sz w:val="26"/>
          <w:szCs w:val="26"/>
        </w:rPr>
        <w:t xml:space="preserve"> R, a ≠ 0, b</w:t>
      </w:r>
      <w:r w:rsidRPr="00C83D7B">
        <w:rPr>
          <w:rFonts w:ascii="Segoe UI" w:eastAsia="Times New Roman" w:hAnsi="Segoe UI" w:cs="Segoe UI"/>
          <w:color w:val="222222"/>
          <w:sz w:val="19"/>
          <w:szCs w:val="19"/>
          <w:vertAlign w:val="superscript"/>
        </w:rPr>
        <w:t>2</w:t>
      </w:r>
      <w:r w:rsidRPr="00C83D7B">
        <w:rPr>
          <w:rFonts w:ascii="Segoe UI" w:eastAsia="Times New Roman" w:hAnsi="Segoe UI" w:cs="Segoe UI"/>
          <w:color w:val="222222"/>
          <w:sz w:val="26"/>
          <w:szCs w:val="26"/>
        </w:rPr>
        <w:t> – 4ac &lt; 0</w:t>
      </w:r>
    </w:p>
    <w:p w:rsidR="00C83D7B" w:rsidRPr="00C83D7B" w:rsidRDefault="00C83D7B" w:rsidP="00C83D7B">
      <w:pPr>
        <w:shd w:val="clear" w:color="auto" w:fill="FFFFFF"/>
        <w:spacing w:after="300" w:line="288" w:lineRule="atLeast"/>
        <w:outlineLvl w:val="2"/>
        <w:rPr>
          <w:rFonts w:ascii="Segoe UI" w:eastAsia="Times New Roman" w:hAnsi="Segoe UI" w:cs="Segoe UI"/>
          <w:color w:val="222222"/>
          <w:sz w:val="44"/>
          <w:szCs w:val="44"/>
        </w:rPr>
      </w:pPr>
      <w:proofErr w:type="spellStart"/>
      <w:r w:rsidRPr="00C83D7B">
        <w:rPr>
          <w:rFonts w:ascii="Segoe UI" w:eastAsia="Times New Roman" w:hAnsi="Segoe UI" w:cs="Segoe UI"/>
          <w:color w:val="222222"/>
          <w:sz w:val="44"/>
          <w:szCs w:val="44"/>
        </w:rPr>
        <w:t>Maths</w:t>
      </w:r>
      <w:proofErr w:type="spellEnd"/>
      <w:r w:rsidRPr="00C83D7B">
        <w:rPr>
          <w:rFonts w:ascii="Segoe UI" w:eastAsia="Times New Roman" w:hAnsi="Segoe UI" w:cs="Segoe UI"/>
          <w:color w:val="222222"/>
          <w:sz w:val="44"/>
          <w:szCs w:val="44"/>
        </w:rPr>
        <w:t xml:space="preserve"> Formulas </w:t>
      </w:r>
      <w:proofErr w:type="gramStart"/>
      <w:r w:rsidRPr="00C83D7B">
        <w:rPr>
          <w:rFonts w:ascii="Segoe UI" w:eastAsia="Times New Roman" w:hAnsi="Segoe UI" w:cs="Segoe UI"/>
          <w:color w:val="222222"/>
          <w:sz w:val="44"/>
          <w:szCs w:val="44"/>
        </w:rPr>
        <w:t>For</w:t>
      </w:r>
      <w:proofErr w:type="gramEnd"/>
      <w:r w:rsidRPr="00C83D7B">
        <w:rPr>
          <w:rFonts w:ascii="Segoe UI" w:eastAsia="Times New Roman" w:hAnsi="Segoe UI" w:cs="Segoe UI"/>
          <w:color w:val="222222"/>
          <w:sz w:val="44"/>
          <w:szCs w:val="44"/>
        </w:rPr>
        <w:t xml:space="preserve"> Class 11: Permutations And Combinations</w:t>
      </w:r>
    </w:p>
    <w:p w:rsidR="00C83D7B" w:rsidRPr="00C83D7B" w:rsidRDefault="00C83D7B" w:rsidP="00C83D7B">
      <w:pPr>
        <w:shd w:val="clear" w:color="auto" w:fill="FFFFFF"/>
        <w:spacing w:after="36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If a certain event occurs in</w:t>
      </w:r>
      <w:r w:rsidRPr="00C83D7B">
        <w:rPr>
          <w:rFonts w:ascii="Segoe UI" w:eastAsia="Times New Roman" w:hAnsi="Segoe UI" w:cs="Segoe UI"/>
          <w:i/>
          <w:iCs/>
          <w:color w:val="222222"/>
          <w:sz w:val="26"/>
          <w:szCs w:val="26"/>
        </w:rPr>
        <w:t> ‘m’</w:t>
      </w:r>
      <w:r w:rsidRPr="00C83D7B">
        <w:rPr>
          <w:rFonts w:ascii="Segoe UI" w:eastAsia="Times New Roman" w:hAnsi="Segoe UI" w:cs="Segoe UI"/>
          <w:color w:val="222222"/>
          <w:sz w:val="26"/>
          <w:szCs w:val="26"/>
        </w:rPr>
        <w:t> different ways followed by an event that occurs in </w:t>
      </w:r>
      <w:r w:rsidRPr="00C83D7B">
        <w:rPr>
          <w:rFonts w:ascii="Segoe UI" w:eastAsia="Times New Roman" w:hAnsi="Segoe UI" w:cs="Segoe UI"/>
          <w:i/>
          <w:iCs/>
          <w:color w:val="222222"/>
          <w:sz w:val="26"/>
          <w:szCs w:val="26"/>
        </w:rPr>
        <w:t>‘n’</w:t>
      </w:r>
      <w:r w:rsidRPr="00C83D7B">
        <w:rPr>
          <w:rFonts w:ascii="Segoe UI" w:eastAsia="Times New Roman" w:hAnsi="Segoe UI" w:cs="Segoe UI"/>
          <w:color w:val="222222"/>
          <w:sz w:val="26"/>
          <w:szCs w:val="26"/>
        </w:rPr>
        <w:t> different ways, then the total number of occurrence of the events can be given in </w:t>
      </w:r>
      <w:r w:rsidRPr="00C83D7B">
        <w:rPr>
          <w:rFonts w:ascii="Segoe UI" w:eastAsia="Times New Roman" w:hAnsi="Segoe UI" w:cs="Segoe UI"/>
          <w:i/>
          <w:iCs/>
          <w:color w:val="222222"/>
          <w:sz w:val="26"/>
          <w:szCs w:val="26"/>
        </w:rPr>
        <w:t>m × n</w:t>
      </w:r>
      <w:r w:rsidRPr="00C83D7B">
        <w:rPr>
          <w:rFonts w:ascii="Segoe UI" w:eastAsia="Times New Roman" w:hAnsi="Segoe UI" w:cs="Segoe UI"/>
          <w:color w:val="222222"/>
          <w:sz w:val="26"/>
          <w:szCs w:val="26"/>
        </w:rPr>
        <w:t xml:space="preserve"> order. Find the important </w:t>
      </w:r>
      <w:proofErr w:type="spellStart"/>
      <w:r w:rsidRPr="00C83D7B">
        <w:rPr>
          <w:rFonts w:ascii="Segoe UI" w:eastAsia="Times New Roman" w:hAnsi="Segoe UI" w:cs="Segoe UI"/>
          <w:color w:val="222222"/>
          <w:sz w:val="26"/>
          <w:szCs w:val="26"/>
        </w:rPr>
        <w:t>Maths</w:t>
      </w:r>
      <w:proofErr w:type="spellEnd"/>
      <w:r w:rsidRPr="00C83D7B">
        <w:rPr>
          <w:rFonts w:ascii="Segoe UI" w:eastAsia="Times New Roman" w:hAnsi="Segoe UI" w:cs="Segoe UI"/>
          <w:color w:val="222222"/>
          <w:sz w:val="26"/>
          <w:szCs w:val="26"/>
        </w:rPr>
        <w:t xml:space="preserve"> formulas for class 11 as under:</w:t>
      </w:r>
    </w:p>
    <w:p w:rsidR="00C83D7B" w:rsidRPr="00C83D7B" w:rsidRDefault="00C83D7B" w:rsidP="00C83D7B">
      <w:pPr>
        <w:numPr>
          <w:ilvl w:val="0"/>
          <w:numId w:val="5"/>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The number of permutations of n different things taken r at a time is given by </w:t>
      </w:r>
      <w:proofErr w:type="spellStart"/>
      <w:r w:rsidRPr="00C83D7B">
        <w:rPr>
          <w:rFonts w:ascii="MathJax_Math-italic" w:eastAsia="Times New Roman" w:hAnsi="MathJax_Math-italic" w:cs="Segoe UI"/>
          <w:color w:val="222222"/>
          <w:sz w:val="21"/>
          <w:szCs w:val="21"/>
          <w:bdr w:val="none" w:sz="0" w:space="0" w:color="auto" w:frame="1"/>
        </w:rPr>
        <w:t>n</w:t>
      </w:r>
      <w:r w:rsidRPr="00C83D7B">
        <w:rPr>
          <w:rFonts w:ascii="MathJax_Main" w:eastAsia="Times New Roman" w:hAnsi="MathJax_Main" w:cs="Segoe UI"/>
          <w:color w:val="222222"/>
          <w:sz w:val="30"/>
          <w:szCs w:val="30"/>
          <w:bdr w:val="none" w:sz="0" w:space="0" w:color="auto" w:frame="1"/>
        </w:rPr>
        <w:t>P</w:t>
      </w:r>
      <w:r w:rsidRPr="00C83D7B">
        <w:rPr>
          <w:rFonts w:ascii="MathJax_Math-italic" w:eastAsia="Times New Roman" w:hAnsi="MathJax_Math-italic" w:cs="Segoe UI"/>
          <w:color w:val="222222"/>
          <w:sz w:val="30"/>
          <w:szCs w:val="30"/>
          <w:bdr w:val="none" w:sz="0" w:space="0" w:color="auto" w:frame="1"/>
        </w:rPr>
        <w:t>r</w:t>
      </w:r>
      <w:proofErr w:type="spellEnd"/>
      <w:r w:rsidRPr="00C83D7B">
        <w:rPr>
          <w:rFonts w:ascii="Segoe UI" w:eastAsia="Times New Roman" w:hAnsi="Segoe UI" w:cs="Segoe UI"/>
          <w:color w:val="222222"/>
          <w:sz w:val="26"/>
          <w:szCs w:val="26"/>
        </w:rPr>
        <w:t> </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n</w:t>
      </w:r>
      <w:proofErr w:type="gramStart"/>
      <w:r w:rsidRPr="00C83D7B">
        <w:rPr>
          <w:rFonts w:ascii="MathJax_Main" w:eastAsia="Times New Roman" w:hAnsi="MathJax_Main" w:cs="Segoe UI"/>
          <w:color w:val="222222"/>
          <w:sz w:val="21"/>
          <w:szCs w:val="21"/>
          <w:bdr w:val="none" w:sz="0" w:space="0" w:color="auto" w:frame="1"/>
        </w:rPr>
        <w:t>!(</w:t>
      </w:r>
      <w:proofErr w:type="gramEnd"/>
      <w:r w:rsidRPr="00C83D7B">
        <w:rPr>
          <w:rFonts w:ascii="MathJax_Math-italic" w:eastAsia="Times New Roman" w:hAnsi="MathJax_Math-italic" w:cs="Segoe UI"/>
          <w:color w:val="222222"/>
          <w:sz w:val="21"/>
          <w:szCs w:val="21"/>
          <w:bdr w:val="none" w:sz="0" w:space="0" w:color="auto" w:frame="1"/>
        </w:rPr>
        <w:t>n</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r</w:t>
      </w:r>
      <w:r w:rsidRPr="00C83D7B">
        <w:rPr>
          <w:rFonts w:ascii="MathJax_Main" w:eastAsia="Times New Roman" w:hAnsi="MathJax_Main" w:cs="Segoe UI"/>
          <w:color w:val="222222"/>
          <w:sz w:val="21"/>
          <w:szCs w:val="21"/>
          <w:bdr w:val="none" w:sz="0" w:space="0" w:color="auto" w:frame="1"/>
        </w:rPr>
        <w:t>)!</w:t>
      </w:r>
      <w:r w:rsidRPr="00C83D7B">
        <w:rPr>
          <w:rFonts w:ascii="Segoe UI" w:eastAsia="Times New Roman" w:hAnsi="Segoe UI" w:cs="Segoe UI"/>
          <w:color w:val="222222"/>
          <w:sz w:val="26"/>
          <w:szCs w:val="26"/>
        </w:rPr>
        <w:t> where 0 ≤ r ≤ n</w:t>
      </w:r>
    </w:p>
    <w:p w:rsidR="00C83D7B" w:rsidRPr="00C83D7B" w:rsidRDefault="00C83D7B" w:rsidP="00C83D7B">
      <w:pPr>
        <w:numPr>
          <w:ilvl w:val="0"/>
          <w:numId w:val="5"/>
        </w:numPr>
        <w:shd w:val="clear" w:color="auto" w:fill="FFFFFF"/>
        <w:spacing w:after="0" w:line="240" w:lineRule="auto"/>
        <w:rPr>
          <w:rFonts w:ascii="Segoe UI" w:eastAsia="Times New Roman" w:hAnsi="Segoe UI" w:cs="Segoe UI"/>
          <w:color w:val="222222"/>
          <w:sz w:val="26"/>
          <w:szCs w:val="26"/>
        </w:rPr>
      </w:pPr>
      <w:r w:rsidRPr="00C83D7B">
        <w:rPr>
          <w:rFonts w:ascii="MathJax_Math-italic" w:eastAsia="Times New Roman" w:hAnsi="MathJax_Math-italic" w:cs="Segoe UI"/>
          <w:color w:val="222222"/>
          <w:sz w:val="30"/>
          <w:szCs w:val="30"/>
          <w:bdr w:val="none" w:sz="0" w:space="0" w:color="auto" w:frame="1"/>
        </w:rPr>
        <w:t>n</w:t>
      </w:r>
      <w:r w:rsidRPr="00C83D7B">
        <w:rPr>
          <w:rFonts w:ascii="MathJax_Main" w:eastAsia="Times New Roman" w:hAnsi="MathJax_Main" w:cs="Segoe UI"/>
          <w:color w:val="222222"/>
          <w:sz w:val="30"/>
          <w:szCs w:val="30"/>
          <w:bdr w:val="none" w:sz="0" w:space="0" w:color="auto" w:frame="1"/>
        </w:rPr>
        <w:t>!=1×2×3×…×</w:t>
      </w:r>
      <w:r w:rsidRPr="00C83D7B">
        <w:rPr>
          <w:rFonts w:ascii="MathJax_Math-italic" w:eastAsia="Times New Roman" w:hAnsi="MathJax_Math-italic" w:cs="Segoe UI"/>
          <w:color w:val="222222"/>
          <w:sz w:val="30"/>
          <w:szCs w:val="30"/>
          <w:bdr w:val="none" w:sz="0" w:space="0" w:color="auto" w:frame="1"/>
        </w:rPr>
        <w:t>n</w:t>
      </w:r>
    </w:p>
    <w:p w:rsidR="00C83D7B" w:rsidRPr="00C83D7B" w:rsidRDefault="00C83D7B" w:rsidP="00C83D7B">
      <w:pPr>
        <w:numPr>
          <w:ilvl w:val="0"/>
          <w:numId w:val="5"/>
        </w:numPr>
        <w:shd w:val="clear" w:color="auto" w:fill="FFFFFF"/>
        <w:spacing w:after="0" w:line="240" w:lineRule="auto"/>
        <w:rPr>
          <w:rFonts w:ascii="Segoe UI" w:eastAsia="Times New Roman" w:hAnsi="Segoe UI" w:cs="Segoe UI"/>
          <w:color w:val="222222"/>
          <w:sz w:val="26"/>
          <w:szCs w:val="26"/>
        </w:rPr>
      </w:pPr>
      <w:proofErr w:type="gramStart"/>
      <w:r w:rsidRPr="00C83D7B">
        <w:rPr>
          <w:rFonts w:ascii="MathJax_Math-italic" w:eastAsia="Times New Roman" w:hAnsi="MathJax_Math-italic" w:cs="Segoe UI"/>
          <w:color w:val="222222"/>
          <w:sz w:val="30"/>
          <w:szCs w:val="30"/>
          <w:bdr w:val="none" w:sz="0" w:space="0" w:color="auto" w:frame="1"/>
        </w:rPr>
        <w:t>n</w:t>
      </w:r>
      <w:proofErr w:type="gramEnd"/>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n</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n</w:t>
      </w:r>
      <w:r w:rsidRPr="00C83D7B">
        <w:rPr>
          <w:rFonts w:ascii="MathJax_Main" w:eastAsia="Times New Roman" w:hAnsi="MathJax_Main" w:cs="Segoe UI"/>
          <w:color w:val="222222"/>
          <w:sz w:val="30"/>
          <w:szCs w:val="30"/>
          <w:bdr w:val="none" w:sz="0" w:space="0" w:color="auto" w:frame="1"/>
        </w:rPr>
        <w:t>−1)!</w:t>
      </w:r>
    </w:p>
    <w:p w:rsidR="00C83D7B" w:rsidRPr="00C83D7B" w:rsidRDefault="00C83D7B" w:rsidP="00C83D7B">
      <w:pPr>
        <w:numPr>
          <w:ilvl w:val="0"/>
          <w:numId w:val="5"/>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The number of permutations of n different things taken r at a time with repetition being allowed is given as: n</w:t>
      </w:r>
      <w:r w:rsidRPr="00C83D7B">
        <w:rPr>
          <w:rFonts w:ascii="Segoe UI" w:eastAsia="Times New Roman" w:hAnsi="Segoe UI" w:cs="Segoe UI"/>
          <w:color w:val="222222"/>
          <w:sz w:val="19"/>
          <w:szCs w:val="19"/>
          <w:vertAlign w:val="superscript"/>
        </w:rPr>
        <w:t>r</w:t>
      </w:r>
    </w:p>
    <w:p w:rsidR="00C83D7B" w:rsidRPr="00C83D7B" w:rsidRDefault="00C83D7B" w:rsidP="00C83D7B">
      <w:pPr>
        <w:numPr>
          <w:ilvl w:val="0"/>
          <w:numId w:val="5"/>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The number of permutations of n objects taken all at a time, where p</w:t>
      </w:r>
      <w:r w:rsidRPr="00C83D7B">
        <w:rPr>
          <w:rFonts w:ascii="Segoe UI" w:eastAsia="Times New Roman" w:hAnsi="Segoe UI" w:cs="Segoe UI"/>
          <w:color w:val="222222"/>
          <w:sz w:val="19"/>
          <w:szCs w:val="19"/>
          <w:vertAlign w:val="subscript"/>
        </w:rPr>
        <w:t>1</w:t>
      </w:r>
      <w:r w:rsidRPr="00C83D7B">
        <w:rPr>
          <w:rFonts w:ascii="Segoe UI" w:eastAsia="Times New Roman" w:hAnsi="Segoe UI" w:cs="Segoe UI"/>
          <w:color w:val="222222"/>
          <w:sz w:val="26"/>
          <w:szCs w:val="26"/>
        </w:rPr>
        <w:t> objects are of one kind, p</w:t>
      </w:r>
      <w:r w:rsidRPr="00C83D7B">
        <w:rPr>
          <w:rFonts w:ascii="Segoe UI" w:eastAsia="Times New Roman" w:hAnsi="Segoe UI" w:cs="Segoe UI"/>
          <w:color w:val="222222"/>
          <w:sz w:val="19"/>
          <w:szCs w:val="19"/>
          <w:vertAlign w:val="subscript"/>
        </w:rPr>
        <w:t>2</w:t>
      </w:r>
      <w:r w:rsidRPr="00C83D7B">
        <w:rPr>
          <w:rFonts w:ascii="Segoe UI" w:eastAsia="Times New Roman" w:hAnsi="Segoe UI" w:cs="Segoe UI"/>
          <w:color w:val="222222"/>
          <w:sz w:val="26"/>
          <w:szCs w:val="26"/>
        </w:rPr>
        <w:t xml:space="preserve"> objects of the second kind, …., </w:t>
      </w:r>
      <w:proofErr w:type="spellStart"/>
      <w:r w:rsidRPr="00C83D7B">
        <w:rPr>
          <w:rFonts w:ascii="Segoe UI" w:eastAsia="Times New Roman" w:hAnsi="Segoe UI" w:cs="Segoe UI"/>
          <w:color w:val="222222"/>
          <w:sz w:val="26"/>
          <w:szCs w:val="26"/>
        </w:rPr>
        <w:t>p</w:t>
      </w:r>
      <w:r w:rsidRPr="00C83D7B">
        <w:rPr>
          <w:rFonts w:ascii="Segoe UI" w:eastAsia="Times New Roman" w:hAnsi="Segoe UI" w:cs="Segoe UI"/>
          <w:color w:val="222222"/>
          <w:sz w:val="19"/>
          <w:szCs w:val="19"/>
          <w:vertAlign w:val="subscript"/>
        </w:rPr>
        <w:t>k</w:t>
      </w:r>
      <w:proofErr w:type="spellEnd"/>
      <w:r w:rsidRPr="00C83D7B">
        <w:rPr>
          <w:rFonts w:ascii="Segoe UI" w:eastAsia="Times New Roman" w:hAnsi="Segoe UI" w:cs="Segoe UI"/>
          <w:color w:val="222222"/>
          <w:sz w:val="26"/>
          <w:szCs w:val="26"/>
        </w:rPr>
        <w:t xml:space="preserve"> objects of </w:t>
      </w:r>
      <w:proofErr w:type="spellStart"/>
      <w:r w:rsidRPr="00C83D7B">
        <w:rPr>
          <w:rFonts w:ascii="Segoe UI" w:eastAsia="Times New Roman" w:hAnsi="Segoe UI" w:cs="Segoe UI"/>
          <w:color w:val="222222"/>
          <w:sz w:val="26"/>
          <w:szCs w:val="26"/>
        </w:rPr>
        <w:t>kth</w:t>
      </w:r>
      <w:proofErr w:type="spellEnd"/>
      <w:r w:rsidRPr="00C83D7B">
        <w:rPr>
          <w:rFonts w:ascii="Segoe UI" w:eastAsia="Times New Roman" w:hAnsi="Segoe UI" w:cs="Segoe UI"/>
          <w:color w:val="222222"/>
          <w:sz w:val="26"/>
          <w:szCs w:val="26"/>
        </w:rPr>
        <w:t xml:space="preserve"> kind are given as: </w:t>
      </w:r>
      <w:r w:rsidRPr="00C83D7B">
        <w:rPr>
          <w:rFonts w:ascii="MathJax_Math-italic" w:eastAsia="Times New Roman" w:hAnsi="MathJax_Math-italic" w:cs="Segoe UI"/>
          <w:color w:val="222222"/>
          <w:sz w:val="21"/>
          <w:szCs w:val="21"/>
          <w:bdr w:val="none" w:sz="0" w:space="0" w:color="auto" w:frame="1"/>
        </w:rPr>
        <w:t>n</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p</w:t>
      </w:r>
      <w:r w:rsidRPr="00C83D7B">
        <w:rPr>
          <w:rFonts w:ascii="MathJax_Main" w:eastAsia="Times New Roman" w:hAnsi="MathJax_Main" w:cs="Segoe UI"/>
          <w:color w:val="222222"/>
          <w:sz w:val="15"/>
          <w:szCs w:val="15"/>
          <w:bdr w:val="none" w:sz="0" w:space="0" w:color="auto" w:frame="1"/>
        </w:rPr>
        <w:t>1</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p</w:t>
      </w:r>
      <w:r w:rsidRPr="00C83D7B">
        <w:rPr>
          <w:rFonts w:ascii="MathJax_Main" w:eastAsia="Times New Roman" w:hAnsi="MathJax_Main" w:cs="Segoe UI"/>
          <w:color w:val="222222"/>
          <w:sz w:val="15"/>
          <w:szCs w:val="15"/>
          <w:bdr w:val="none" w:sz="0" w:space="0" w:color="auto" w:frame="1"/>
        </w:rPr>
        <w:t>2</w:t>
      </w:r>
      <w:r w:rsidRPr="00C83D7B">
        <w:rPr>
          <w:rFonts w:ascii="MathJax_Main" w:eastAsia="Times New Roman" w:hAnsi="MathJax_Main" w:cs="Segoe UI"/>
          <w:color w:val="222222"/>
          <w:sz w:val="21"/>
          <w:szCs w:val="21"/>
          <w:bdr w:val="none" w:sz="0" w:space="0" w:color="auto" w:frame="1"/>
        </w:rPr>
        <w:t>!…</w:t>
      </w:r>
      <w:proofErr w:type="spellStart"/>
      <w:r w:rsidRPr="00C83D7B">
        <w:rPr>
          <w:rFonts w:ascii="MathJax_Math-italic" w:eastAsia="Times New Roman" w:hAnsi="MathJax_Math-italic" w:cs="Segoe UI"/>
          <w:color w:val="222222"/>
          <w:sz w:val="21"/>
          <w:szCs w:val="21"/>
          <w:bdr w:val="none" w:sz="0" w:space="0" w:color="auto" w:frame="1"/>
        </w:rPr>
        <w:t>p</w:t>
      </w:r>
      <w:r w:rsidRPr="00C83D7B">
        <w:rPr>
          <w:rFonts w:ascii="MathJax_Math-italic" w:eastAsia="Times New Roman" w:hAnsi="MathJax_Math-italic" w:cs="Segoe UI"/>
          <w:color w:val="222222"/>
          <w:sz w:val="15"/>
          <w:szCs w:val="15"/>
          <w:bdr w:val="none" w:sz="0" w:space="0" w:color="auto" w:frame="1"/>
        </w:rPr>
        <w:t>k</w:t>
      </w:r>
      <w:proofErr w:type="spellEnd"/>
      <w:r w:rsidRPr="00C83D7B">
        <w:rPr>
          <w:rFonts w:ascii="MathJax_Main" w:eastAsia="Times New Roman" w:hAnsi="MathJax_Main" w:cs="Segoe UI"/>
          <w:color w:val="222222"/>
          <w:sz w:val="21"/>
          <w:szCs w:val="21"/>
          <w:bdr w:val="none" w:sz="0" w:space="0" w:color="auto" w:frame="1"/>
        </w:rPr>
        <w:t>!</w:t>
      </w:r>
    </w:p>
    <w:p w:rsidR="00C83D7B" w:rsidRPr="00C83D7B" w:rsidRDefault="00C83D7B" w:rsidP="00C83D7B">
      <w:pPr>
        <w:numPr>
          <w:ilvl w:val="0"/>
          <w:numId w:val="5"/>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lastRenderedPageBreak/>
        <w:t>The number of permutations of n different things taken r at a time is given by </w:t>
      </w:r>
      <w:proofErr w:type="spellStart"/>
      <w:r w:rsidRPr="00C83D7B">
        <w:rPr>
          <w:rFonts w:ascii="MathJax_Math-italic" w:eastAsia="Times New Roman" w:hAnsi="MathJax_Math-italic" w:cs="Segoe UI"/>
          <w:color w:val="222222"/>
          <w:sz w:val="21"/>
          <w:szCs w:val="21"/>
          <w:bdr w:val="none" w:sz="0" w:space="0" w:color="auto" w:frame="1"/>
        </w:rPr>
        <w:t>n</w:t>
      </w:r>
      <w:r w:rsidRPr="00C83D7B">
        <w:rPr>
          <w:rFonts w:ascii="MathJax_Main" w:eastAsia="Times New Roman" w:hAnsi="MathJax_Main" w:cs="Segoe UI"/>
          <w:color w:val="222222"/>
          <w:sz w:val="30"/>
          <w:szCs w:val="30"/>
          <w:bdr w:val="none" w:sz="0" w:space="0" w:color="auto" w:frame="1"/>
        </w:rPr>
        <w:t>C</w:t>
      </w:r>
      <w:r w:rsidRPr="00C83D7B">
        <w:rPr>
          <w:rFonts w:ascii="MathJax_Math-italic" w:eastAsia="Times New Roman" w:hAnsi="MathJax_Math-italic" w:cs="Segoe UI"/>
          <w:color w:val="222222"/>
          <w:sz w:val="30"/>
          <w:szCs w:val="30"/>
          <w:bdr w:val="none" w:sz="0" w:space="0" w:color="auto" w:frame="1"/>
        </w:rPr>
        <w:t>r</w:t>
      </w:r>
      <w:proofErr w:type="spellEnd"/>
      <w:r w:rsidRPr="00C83D7B">
        <w:rPr>
          <w:rFonts w:ascii="Segoe UI" w:eastAsia="Times New Roman" w:hAnsi="Segoe UI" w:cs="Segoe UI"/>
          <w:color w:val="222222"/>
          <w:sz w:val="26"/>
          <w:szCs w:val="26"/>
        </w:rPr>
        <w:t> </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21"/>
          <w:szCs w:val="21"/>
          <w:bdr w:val="none" w:sz="0" w:space="0" w:color="auto" w:frame="1"/>
        </w:rPr>
        <w:t>n</w:t>
      </w:r>
      <w:proofErr w:type="gramStart"/>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r</w:t>
      </w:r>
      <w:proofErr w:type="spellEnd"/>
      <w:proofErr w:type="gramEnd"/>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n</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r</w:t>
      </w:r>
      <w:r w:rsidRPr="00C83D7B">
        <w:rPr>
          <w:rFonts w:ascii="MathJax_Main" w:eastAsia="Times New Roman" w:hAnsi="MathJax_Main" w:cs="Segoe UI"/>
          <w:color w:val="222222"/>
          <w:sz w:val="21"/>
          <w:szCs w:val="21"/>
          <w:bdr w:val="none" w:sz="0" w:space="0" w:color="auto" w:frame="1"/>
        </w:rPr>
        <w:t>)!</w:t>
      </w:r>
      <w:r w:rsidRPr="00C83D7B">
        <w:rPr>
          <w:rFonts w:ascii="Segoe UI" w:eastAsia="Times New Roman" w:hAnsi="Segoe UI" w:cs="Segoe UI"/>
          <w:color w:val="222222"/>
          <w:sz w:val="26"/>
          <w:szCs w:val="26"/>
        </w:rPr>
        <w:t> where 0 ≤ r ≤ n</w:t>
      </w:r>
    </w:p>
    <w:p w:rsidR="00C83D7B" w:rsidRPr="00C83D7B" w:rsidRDefault="00C83D7B" w:rsidP="00C83D7B">
      <w:pPr>
        <w:shd w:val="clear" w:color="auto" w:fill="FFFFFF"/>
        <w:spacing w:after="300" w:line="288" w:lineRule="atLeast"/>
        <w:outlineLvl w:val="2"/>
        <w:rPr>
          <w:rFonts w:ascii="Segoe UI" w:eastAsia="Times New Roman" w:hAnsi="Segoe UI" w:cs="Segoe UI"/>
          <w:color w:val="222222"/>
          <w:sz w:val="44"/>
          <w:szCs w:val="44"/>
        </w:rPr>
      </w:pPr>
      <w:r w:rsidRPr="00C83D7B">
        <w:rPr>
          <w:rFonts w:ascii="Segoe UI" w:eastAsia="Times New Roman" w:hAnsi="Segoe UI" w:cs="Segoe UI"/>
          <w:color w:val="222222"/>
          <w:sz w:val="44"/>
          <w:szCs w:val="44"/>
        </w:rPr>
        <w:t xml:space="preserve">Class 11 </w:t>
      </w:r>
      <w:proofErr w:type="spellStart"/>
      <w:r w:rsidRPr="00C83D7B">
        <w:rPr>
          <w:rFonts w:ascii="Segoe UI" w:eastAsia="Times New Roman" w:hAnsi="Segoe UI" w:cs="Segoe UI"/>
          <w:color w:val="222222"/>
          <w:sz w:val="44"/>
          <w:szCs w:val="44"/>
        </w:rPr>
        <w:t>Maths</w:t>
      </w:r>
      <w:proofErr w:type="spellEnd"/>
      <w:r w:rsidRPr="00C83D7B">
        <w:rPr>
          <w:rFonts w:ascii="Segoe UI" w:eastAsia="Times New Roman" w:hAnsi="Segoe UI" w:cs="Segoe UI"/>
          <w:color w:val="222222"/>
          <w:sz w:val="44"/>
          <w:szCs w:val="44"/>
        </w:rPr>
        <w:t xml:space="preserve"> Formulas: Binomial Theorem</w:t>
      </w:r>
    </w:p>
    <w:p w:rsidR="00C83D7B" w:rsidRPr="00C83D7B" w:rsidRDefault="00C83D7B" w:rsidP="00C83D7B">
      <w:p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A Binomial Theorem helps to expand a binomial given for any positive integral n</w:t>
      </w:r>
      <w:proofErr w:type="gramStart"/>
      <w:r w:rsidRPr="00C83D7B">
        <w:rPr>
          <w:rFonts w:ascii="Segoe UI" w:eastAsia="Times New Roman" w:hAnsi="Segoe UI" w:cs="Segoe UI"/>
          <w:color w:val="222222"/>
          <w:sz w:val="26"/>
          <w:szCs w:val="26"/>
        </w:rPr>
        <w:t>.</w:t>
      </w:r>
      <w:proofErr w:type="gramEnd"/>
      <w:r w:rsidRPr="00C83D7B">
        <w:rPr>
          <w:rFonts w:ascii="Segoe UI" w:eastAsia="Times New Roman" w:hAnsi="Segoe UI" w:cs="Segoe UI"/>
          <w:color w:val="222222"/>
          <w:sz w:val="26"/>
          <w:szCs w:val="26"/>
        </w:rPr>
        <w:br/>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a</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b</w:t>
      </w:r>
      <w:proofErr w:type="spellEnd"/>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n</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n</w:t>
      </w:r>
      <w:r w:rsidRPr="00C83D7B">
        <w:rPr>
          <w:rFonts w:ascii="MathJax_Main" w:eastAsia="Times New Roman" w:hAnsi="MathJax_Main" w:cs="Segoe UI"/>
          <w:color w:val="222222"/>
          <w:sz w:val="30"/>
          <w:szCs w:val="30"/>
          <w:bdr w:val="none" w:sz="0" w:space="0" w:color="auto" w:frame="1"/>
        </w:rPr>
        <w:t>C</w:t>
      </w:r>
      <w:r w:rsidRPr="00C83D7B">
        <w:rPr>
          <w:rFonts w:ascii="MathJax_Main" w:eastAsia="Times New Roman" w:hAnsi="MathJax_Main" w:cs="Segoe UI"/>
          <w:color w:val="222222"/>
          <w:sz w:val="21"/>
          <w:szCs w:val="21"/>
          <w:bdr w:val="none" w:sz="0" w:space="0" w:color="auto" w:frame="1"/>
        </w:rPr>
        <w:t>0</w:t>
      </w:r>
      <w:r w:rsidRPr="00C83D7B">
        <w:rPr>
          <w:rFonts w:ascii="MathJax_Math-italic" w:eastAsia="Times New Roman" w:hAnsi="MathJax_Math-italic" w:cs="Segoe UI"/>
          <w:color w:val="222222"/>
          <w:sz w:val="30"/>
          <w:szCs w:val="30"/>
          <w:bdr w:val="none" w:sz="0" w:space="0" w:color="auto" w:frame="1"/>
        </w:rPr>
        <w:t>a</w:t>
      </w:r>
      <w:r w:rsidRPr="00C83D7B">
        <w:rPr>
          <w:rFonts w:ascii="MathJax_Math-italic" w:eastAsia="Times New Roman" w:hAnsi="MathJax_Math-italic" w:cs="Segoe UI"/>
          <w:color w:val="222222"/>
          <w:sz w:val="21"/>
          <w:szCs w:val="21"/>
          <w:bdr w:val="none" w:sz="0" w:space="0" w:color="auto" w:frame="1"/>
        </w:rPr>
        <w:t>n</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n</w:t>
      </w:r>
      <w:r w:rsidRPr="00C83D7B">
        <w:rPr>
          <w:rFonts w:ascii="MathJax_Main" w:eastAsia="Times New Roman" w:hAnsi="MathJax_Main" w:cs="Segoe UI"/>
          <w:color w:val="222222"/>
          <w:sz w:val="30"/>
          <w:szCs w:val="30"/>
          <w:bdr w:val="none" w:sz="0" w:space="0" w:color="auto" w:frame="1"/>
        </w:rPr>
        <w:t>C</w:t>
      </w:r>
      <w:r w:rsidRPr="00C83D7B">
        <w:rPr>
          <w:rFonts w:ascii="MathJax_Main" w:eastAsia="Times New Roman" w:hAnsi="MathJax_Main" w:cs="Segoe UI"/>
          <w:color w:val="222222"/>
          <w:sz w:val="21"/>
          <w:szCs w:val="21"/>
          <w:bdr w:val="none" w:sz="0" w:space="0" w:color="auto" w:frame="1"/>
        </w:rPr>
        <w:t>1</w:t>
      </w:r>
      <w:r w:rsidRPr="00C83D7B">
        <w:rPr>
          <w:rFonts w:ascii="MathJax_Math-italic" w:eastAsia="Times New Roman" w:hAnsi="MathJax_Math-italic" w:cs="Segoe UI"/>
          <w:color w:val="222222"/>
          <w:sz w:val="30"/>
          <w:szCs w:val="30"/>
          <w:bdr w:val="none" w:sz="0" w:space="0" w:color="auto" w:frame="1"/>
        </w:rPr>
        <w:t>a</w:t>
      </w:r>
      <w:r w:rsidRPr="00C83D7B">
        <w:rPr>
          <w:rFonts w:ascii="MathJax_Math-italic" w:eastAsia="Times New Roman" w:hAnsi="MathJax_Math-italic" w:cs="Segoe UI"/>
          <w:color w:val="222222"/>
          <w:sz w:val="21"/>
          <w:szCs w:val="21"/>
          <w:bdr w:val="none" w:sz="0" w:space="0" w:color="auto" w:frame="1"/>
        </w:rPr>
        <w:t>n</w:t>
      </w:r>
      <w:r w:rsidRPr="00C83D7B">
        <w:rPr>
          <w:rFonts w:ascii="MathJax_Main" w:eastAsia="Times New Roman" w:hAnsi="MathJax_Main" w:cs="Segoe UI"/>
          <w:color w:val="222222"/>
          <w:sz w:val="21"/>
          <w:szCs w:val="21"/>
          <w:bdr w:val="none" w:sz="0" w:space="0" w:color="auto" w:frame="1"/>
        </w:rPr>
        <w:t>−1</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b</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n</w:t>
      </w:r>
      <w:r w:rsidRPr="00C83D7B">
        <w:rPr>
          <w:rFonts w:ascii="MathJax_Main" w:eastAsia="Times New Roman" w:hAnsi="MathJax_Main" w:cs="Segoe UI"/>
          <w:color w:val="222222"/>
          <w:sz w:val="30"/>
          <w:szCs w:val="30"/>
          <w:bdr w:val="none" w:sz="0" w:space="0" w:color="auto" w:frame="1"/>
        </w:rPr>
        <w:t>C</w:t>
      </w:r>
      <w:r w:rsidRPr="00C83D7B">
        <w:rPr>
          <w:rFonts w:ascii="MathJax_Main" w:eastAsia="Times New Roman" w:hAnsi="MathJax_Main" w:cs="Segoe UI"/>
          <w:color w:val="222222"/>
          <w:sz w:val="21"/>
          <w:szCs w:val="21"/>
          <w:bdr w:val="none" w:sz="0" w:space="0" w:color="auto" w:frame="1"/>
        </w:rPr>
        <w:t>2</w:t>
      </w:r>
      <w:r w:rsidRPr="00C83D7B">
        <w:rPr>
          <w:rFonts w:ascii="MathJax_Math-italic" w:eastAsia="Times New Roman" w:hAnsi="MathJax_Math-italic" w:cs="Segoe UI"/>
          <w:color w:val="222222"/>
          <w:sz w:val="30"/>
          <w:szCs w:val="30"/>
          <w:bdr w:val="none" w:sz="0" w:space="0" w:color="auto" w:frame="1"/>
        </w:rPr>
        <w:t>a</w:t>
      </w:r>
      <w:r w:rsidRPr="00C83D7B">
        <w:rPr>
          <w:rFonts w:ascii="MathJax_Math-italic" w:eastAsia="Times New Roman" w:hAnsi="MathJax_Math-italic" w:cs="Segoe UI"/>
          <w:color w:val="222222"/>
          <w:sz w:val="21"/>
          <w:szCs w:val="21"/>
          <w:bdr w:val="none" w:sz="0" w:space="0" w:color="auto" w:frame="1"/>
        </w:rPr>
        <w:t>n</w:t>
      </w:r>
      <w:r w:rsidRPr="00C83D7B">
        <w:rPr>
          <w:rFonts w:ascii="MathJax_Main" w:eastAsia="Times New Roman" w:hAnsi="MathJax_Main" w:cs="Segoe UI"/>
          <w:color w:val="222222"/>
          <w:sz w:val="21"/>
          <w:szCs w:val="21"/>
          <w:bdr w:val="none" w:sz="0" w:space="0" w:color="auto" w:frame="1"/>
        </w:rPr>
        <w:t>−2</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b</w:t>
      </w:r>
      <w:r w:rsidRPr="00C83D7B">
        <w:rPr>
          <w:rFonts w:ascii="MathJax_Main" w:eastAsia="Times New Roman" w:hAnsi="MathJax_Main" w:cs="Segoe UI"/>
          <w:color w:val="222222"/>
          <w:sz w:val="21"/>
          <w:szCs w:val="21"/>
          <w:bdr w:val="none" w:sz="0" w:space="0" w:color="auto" w:frame="1"/>
        </w:rPr>
        <w:t>2</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n</w:t>
      </w:r>
      <w:r w:rsidRPr="00C83D7B">
        <w:rPr>
          <w:rFonts w:ascii="MathJax_Main" w:eastAsia="Times New Roman" w:hAnsi="MathJax_Main" w:cs="Segoe UI"/>
          <w:color w:val="222222"/>
          <w:sz w:val="30"/>
          <w:szCs w:val="30"/>
          <w:bdr w:val="none" w:sz="0" w:space="0" w:color="auto" w:frame="1"/>
        </w:rPr>
        <w:t>C</w:t>
      </w:r>
      <w:r w:rsidRPr="00C83D7B">
        <w:rPr>
          <w:rFonts w:ascii="MathJax_Math-italic" w:eastAsia="Times New Roman" w:hAnsi="MathJax_Math-italic" w:cs="Segoe UI"/>
          <w:color w:val="222222"/>
          <w:sz w:val="21"/>
          <w:szCs w:val="21"/>
          <w:bdr w:val="none" w:sz="0" w:space="0" w:color="auto" w:frame="1"/>
        </w:rPr>
        <w:t>n</w:t>
      </w:r>
      <w:r w:rsidRPr="00C83D7B">
        <w:rPr>
          <w:rFonts w:ascii="MathJax_Main" w:eastAsia="Times New Roman" w:hAnsi="MathJax_Main" w:cs="Segoe UI"/>
          <w:color w:val="222222"/>
          <w:sz w:val="21"/>
          <w:szCs w:val="21"/>
          <w:bdr w:val="none" w:sz="0" w:space="0" w:color="auto" w:frame="1"/>
        </w:rPr>
        <w:t>−1</w:t>
      </w:r>
      <w:r w:rsidRPr="00C83D7B">
        <w:rPr>
          <w:rFonts w:ascii="MathJax_Math-italic" w:eastAsia="Times New Roman" w:hAnsi="MathJax_Math-italic" w:cs="Segoe UI"/>
          <w:color w:val="222222"/>
          <w:sz w:val="30"/>
          <w:szCs w:val="30"/>
          <w:bdr w:val="none" w:sz="0" w:space="0" w:color="auto" w:frame="1"/>
        </w:rPr>
        <w:t>a</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b</w:t>
      </w:r>
      <w:r w:rsidRPr="00C83D7B">
        <w:rPr>
          <w:rFonts w:ascii="MathJax_Math-italic" w:eastAsia="Times New Roman" w:hAnsi="MathJax_Math-italic" w:cs="Segoe UI"/>
          <w:color w:val="222222"/>
          <w:sz w:val="21"/>
          <w:szCs w:val="21"/>
          <w:bdr w:val="none" w:sz="0" w:space="0" w:color="auto" w:frame="1"/>
        </w:rPr>
        <w:t>n</w:t>
      </w:r>
      <w:r w:rsidRPr="00C83D7B">
        <w:rPr>
          <w:rFonts w:ascii="MathJax_Main" w:eastAsia="Times New Roman" w:hAnsi="MathJax_Main" w:cs="Segoe UI"/>
          <w:color w:val="222222"/>
          <w:sz w:val="21"/>
          <w:szCs w:val="21"/>
          <w:bdr w:val="none" w:sz="0" w:space="0" w:color="auto" w:frame="1"/>
        </w:rPr>
        <w:t>−1</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n</w:t>
      </w:r>
      <w:r w:rsidRPr="00C83D7B">
        <w:rPr>
          <w:rFonts w:ascii="MathJax_Main" w:eastAsia="Times New Roman" w:hAnsi="MathJax_Main" w:cs="Segoe UI"/>
          <w:color w:val="222222"/>
          <w:sz w:val="30"/>
          <w:szCs w:val="30"/>
          <w:bdr w:val="none" w:sz="0" w:space="0" w:color="auto" w:frame="1"/>
        </w:rPr>
        <w:t>C</w:t>
      </w:r>
      <w:r w:rsidRPr="00C83D7B">
        <w:rPr>
          <w:rFonts w:ascii="MathJax_Math-italic" w:eastAsia="Times New Roman" w:hAnsi="MathJax_Math-italic" w:cs="Segoe UI"/>
          <w:color w:val="222222"/>
          <w:sz w:val="21"/>
          <w:szCs w:val="21"/>
          <w:bdr w:val="none" w:sz="0" w:space="0" w:color="auto" w:frame="1"/>
        </w:rPr>
        <w:t>n</w:t>
      </w:r>
      <w:r w:rsidRPr="00C83D7B">
        <w:rPr>
          <w:rFonts w:ascii="MathJax_Math-italic" w:eastAsia="Times New Roman" w:hAnsi="MathJax_Math-italic" w:cs="Segoe UI"/>
          <w:color w:val="222222"/>
          <w:sz w:val="30"/>
          <w:szCs w:val="30"/>
          <w:bdr w:val="none" w:sz="0" w:space="0" w:color="auto" w:frame="1"/>
        </w:rPr>
        <w:t>b</w:t>
      </w:r>
      <w:r w:rsidRPr="00C83D7B">
        <w:rPr>
          <w:rFonts w:ascii="MathJax_Math-italic" w:eastAsia="Times New Roman" w:hAnsi="MathJax_Math-italic" w:cs="Segoe UI"/>
          <w:color w:val="222222"/>
          <w:sz w:val="21"/>
          <w:szCs w:val="21"/>
          <w:bdr w:val="none" w:sz="0" w:space="0" w:color="auto" w:frame="1"/>
        </w:rPr>
        <w:t>n</w:t>
      </w:r>
    </w:p>
    <w:p w:rsidR="00C83D7B" w:rsidRPr="00C83D7B" w:rsidRDefault="00C83D7B" w:rsidP="00C83D7B">
      <w:pPr>
        <w:numPr>
          <w:ilvl w:val="0"/>
          <w:numId w:val="6"/>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The general term of an expansion (a + b)</w:t>
      </w:r>
      <w:r w:rsidRPr="00C83D7B">
        <w:rPr>
          <w:rFonts w:ascii="Segoe UI" w:eastAsia="Times New Roman" w:hAnsi="Segoe UI" w:cs="Segoe UI"/>
          <w:color w:val="222222"/>
          <w:sz w:val="19"/>
          <w:szCs w:val="19"/>
          <w:vertAlign w:val="superscript"/>
        </w:rPr>
        <w:t>n</w:t>
      </w:r>
      <w:r w:rsidRPr="00C83D7B">
        <w:rPr>
          <w:rFonts w:ascii="Segoe UI" w:eastAsia="Times New Roman" w:hAnsi="Segoe UI" w:cs="Segoe UI"/>
          <w:color w:val="222222"/>
          <w:sz w:val="26"/>
          <w:szCs w:val="26"/>
        </w:rPr>
        <w:t> is </w:t>
      </w:r>
      <w:r w:rsidRPr="00C83D7B">
        <w:rPr>
          <w:rFonts w:ascii="MathJax_Math-italic" w:eastAsia="Times New Roman" w:hAnsi="MathJax_Math-italic" w:cs="Segoe UI"/>
          <w:color w:val="222222"/>
          <w:sz w:val="30"/>
          <w:szCs w:val="30"/>
          <w:bdr w:val="none" w:sz="0" w:space="0" w:color="auto" w:frame="1"/>
        </w:rPr>
        <w:t>T</w:t>
      </w:r>
      <w:r w:rsidRPr="00C83D7B">
        <w:rPr>
          <w:rFonts w:ascii="MathJax_Math-italic" w:eastAsia="Times New Roman" w:hAnsi="MathJax_Math-italic" w:cs="Segoe UI"/>
          <w:color w:val="222222"/>
          <w:sz w:val="21"/>
          <w:szCs w:val="21"/>
          <w:bdr w:val="none" w:sz="0" w:space="0" w:color="auto" w:frame="1"/>
        </w:rPr>
        <w:t>r</w:t>
      </w:r>
      <w:r w:rsidRPr="00C83D7B">
        <w:rPr>
          <w:rFonts w:ascii="MathJax_Main" w:eastAsia="Times New Roman" w:hAnsi="MathJax_Main" w:cs="Segoe UI"/>
          <w:color w:val="222222"/>
          <w:sz w:val="21"/>
          <w:szCs w:val="21"/>
          <w:bdr w:val="none" w:sz="0" w:space="0" w:color="auto" w:frame="1"/>
        </w:rPr>
        <w:t>+1</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n</w:t>
      </w:r>
      <w:r w:rsidRPr="00C83D7B">
        <w:rPr>
          <w:rFonts w:ascii="MathJax_Main" w:eastAsia="Times New Roman" w:hAnsi="MathJax_Main" w:cs="Segoe UI"/>
          <w:color w:val="222222"/>
          <w:sz w:val="30"/>
          <w:szCs w:val="30"/>
          <w:bdr w:val="none" w:sz="0" w:space="0" w:color="auto" w:frame="1"/>
        </w:rPr>
        <w:t>C</w:t>
      </w:r>
      <w:r w:rsidRPr="00C83D7B">
        <w:rPr>
          <w:rFonts w:ascii="MathJax_Math-italic" w:eastAsia="Times New Roman" w:hAnsi="MathJax_Math-italic" w:cs="Segoe UI"/>
          <w:color w:val="222222"/>
          <w:sz w:val="21"/>
          <w:szCs w:val="21"/>
          <w:bdr w:val="none" w:sz="0" w:space="0" w:color="auto" w:frame="1"/>
        </w:rPr>
        <w:t>r</w:t>
      </w:r>
      <w:r w:rsidRPr="00C83D7B">
        <w:rPr>
          <w:rFonts w:ascii="MathJax_Math-italic" w:eastAsia="Times New Roman" w:hAnsi="MathJax_Math-italic" w:cs="Segoe UI"/>
          <w:color w:val="222222"/>
          <w:sz w:val="30"/>
          <w:szCs w:val="30"/>
          <w:bdr w:val="none" w:sz="0" w:space="0" w:color="auto" w:frame="1"/>
        </w:rPr>
        <w:t>a</w:t>
      </w:r>
      <w:r w:rsidRPr="00C83D7B">
        <w:rPr>
          <w:rFonts w:ascii="MathJax_Math-italic" w:eastAsia="Times New Roman" w:hAnsi="MathJax_Math-italic" w:cs="Segoe UI"/>
          <w:color w:val="222222"/>
          <w:sz w:val="21"/>
          <w:szCs w:val="21"/>
          <w:bdr w:val="none" w:sz="0" w:space="0" w:color="auto" w:frame="1"/>
        </w:rPr>
        <w:t>n</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r</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b</w:t>
      </w:r>
      <w:r w:rsidRPr="00C83D7B">
        <w:rPr>
          <w:rFonts w:ascii="MathJax_Math-italic" w:eastAsia="Times New Roman" w:hAnsi="MathJax_Math-italic" w:cs="Segoe UI"/>
          <w:color w:val="222222"/>
          <w:sz w:val="21"/>
          <w:szCs w:val="21"/>
          <w:bdr w:val="none" w:sz="0" w:space="0" w:color="auto" w:frame="1"/>
        </w:rPr>
        <w:t>r</w:t>
      </w:r>
    </w:p>
    <w:p w:rsidR="00C83D7B" w:rsidRPr="00C83D7B" w:rsidRDefault="00C83D7B" w:rsidP="00C83D7B">
      <w:pPr>
        <w:numPr>
          <w:ilvl w:val="0"/>
          <w:numId w:val="6"/>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In the expansion of (a + b</w:t>
      </w:r>
      <w:proofErr w:type="gramStart"/>
      <w:r w:rsidRPr="00C83D7B">
        <w:rPr>
          <w:rFonts w:ascii="Segoe UI" w:eastAsia="Times New Roman" w:hAnsi="Segoe UI" w:cs="Segoe UI"/>
          <w:color w:val="222222"/>
          <w:sz w:val="26"/>
          <w:szCs w:val="26"/>
        </w:rPr>
        <w:t>)</w:t>
      </w:r>
      <w:r w:rsidRPr="00C83D7B">
        <w:rPr>
          <w:rFonts w:ascii="Segoe UI" w:eastAsia="Times New Roman" w:hAnsi="Segoe UI" w:cs="Segoe UI"/>
          <w:color w:val="222222"/>
          <w:sz w:val="19"/>
          <w:szCs w:val="19"/>
          <w:vertAlign w:val="superscript"/>
        </w:rPr>
        <w:t>n</w:t>
      </w:r>
      <w:proofErr w:type="gramEnd"/>
      <w:r w:rsidRPr="00C83D7B">
        <w:rPr>
          <w:rFonts w:ascii="Segoe UI" w:eastAsia="Times New Roman" w:hAnsi="Segoe UI" w:cs="Segoe UI"/>
          <w:color w:val="222222"/>
          <w:sz w:val="26"/>
          <w:szCs w:val="26"/>
        </w:rPr>
        <w:t>; if n is even, then the middle term is </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n</w:t>
      </w:r>
      <w:r w:rsidRPr="00C83D7B">
        <w:rPr>
          <w:rFonts w:ascii="MathJax_Main" w:eastAsia="Times New Roman" w:hAnsi="MathJax_Main" w:cs="Segoe UI"/>
          <w:color w:val="222222"/>
          <w:sz w:val="21"/>
          <w:szCs w:val="21"/>
          <w:bdr w:val="none" w:sz="0" w:space="0" w:color="auto" w:frame="1"/>
        </w:rPr>
        <w:t>2</w:t>
      </w:r>
      <w:r w:rsidRPr="00C83D7B">
        <w:rPr>
          <w:rFonts w:ascii="MathJax_Main" w:eastAsia="Times New Roman" w:hAnsi="MathJax_Main" w:cs="Segoe UI"/>
          <w:color w:val="222222"/>
          <w:sz w:val="30"/>
          <w:szCs w:val="30"/>
          <w:bdr w:val="none" w:sz="0" w:space="0" w:color="auto" w:frame="1"/>
        </w:rPr>
        <w:t>+1)</w:t>
      </w:r>
      <w:proofErr w:type="spellStart"/>
      <w:r w:rsidRPr="00C83D7B">
        <w:rPr>
          <w:rFonts w:ascii="MathJax_Math-italic" w:eastAsia="Times New Roman" w:hAnsi="MathJax_Math-italic" w:cs="Segoe UI"/>
          <w:color w:val="222222"/>
          <w:sz w:val="21"/>
          <w:szCs w:val="21"/>
          <w:bdr w:val="none" w:sz="0" w:space="0" w:color="auto" w:frame="1"/>
        </w:rPr>
        <w:t>th</w:t>
      </w:r>
      <w:proofErr w:type="spellEnd"/>
      <w:r w:rsidRPr="00C83D7B">
        <w:rPr>
          <w:rFonts w:ascii="Segoe UI" w:eastAsia="Times New Roman" w:hAnsi="Segoe UI" w:cs="Segoe UI"/>
          <w:color w:val="222222"/>
          <w:sz w:val="26"/>
          <w:szCs w:val="26"/>
        </w:rPr>
        <w:t> term.</w:t>
      </w:r>
    </w:p>
    <w:p w:rsidR="00C83D7B" w:rsidRPr="00C83D7B" w:rsidRDefault="00C83D7B" w:rsidP="00C83D7B">
      <w:pPr>
        <w:numPr>
          <w:ilvl w:val="0"/>
          <w:numId w:val="6"/>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In the expansion of (a + b)</w:t>
      </w:r>
      <w:r w:rsidRPr="00C83D7B">
        <w:rPr>
          <w:rFonts w:ascii="Segoe UI" w:eastAsia="Times New Roman" w:hAnsi="Segoe UI" w:cs="Segoe UI"/>
          <w:color w:val="222222"/>
          <w:sz w:val="19"/>
          <w:szCs w:val="19"/>
          <w:vertAlign w:val="superscript"/>
        </w:rPr>
        <w:t>n</w:t>
      </w:r>
      <w:r w:rsidRPr="00C83D7B">
        <w:rPr>
          <w:rFonts w:ascii="Segoe UI" w:eastAsia="Times New Roman" w:hAnsi="Segoe UI" w:cs="Segoe UI"/>
          <w:color w:val="222222"/>
          <w:sz w:val="26"/>
          <w:szCs w:val="26"/>
        </w:rPr>
        <w:t>; if n is odd, then the middle terms are </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n</w:t>
      </w:r>
      <w:r w:rsidRPr="00C83D7B">
        <w:rPr>
          <w:rFonts w:ascii="MathJax_Main" w:eastAsia="Times New Roman" w:hAnsi="MathJax_Main" w:cs="Segoe UI"/>
          <w:color w:val="222222"/>
          <w:sz w:val="21"/>
          <w:szCs w:val="21"/>
          <w:bdr w:val="none" w:sz="0" w:space="0" w:color="auto" w:frame="1"/>
        </w:rPr>
        <w:t>+12</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21"/>
          <w:szCs w:val="21"/>
          <w:bdr w:val="none" w:sz="0" w:space="0" w:color="auto" w:frame="1"/>
        </w:rPr>
        <w:t>th</w:t>
      </w:r>
      <w:proofErr w:type="spellEnd"/>
      <w:r w:rsidRPr="00C83D7B">
        <w:rPr>
          <w:rFonts w:ascii="Segoe UI" w:eastAsia="Times New Roman" w:hAnsi="Segoe UI" w:cs="Segoe UI"/>
          <w:color w:val="222222"/>
          <w:sz w:val="26"/>
          <w:szCs w:val="26"/>
        </w:rPr>
        <w:t> and </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n</w:t>
      </w:r>
      <w:r w:rsidRPr="00C83D7B">
        <w:rPr>
          <w:rFonts w:ascii="MathJax_Main" w:eastAsia="Times New Roman" w:hAnsi="MathJax_Main" w:cs="Segoe UI"/>
          <w:color w:val="222222"/>
          <w:sz w:val="21"/>
          <w:szCs w:val="21"/>
          <w:bdr w:val="none" w:sz="0" w:space="0" w:color="auto" w:frame="1"/>
        </w:rPr>
        <w:t>+12</w:t>
      </w:r>
      <w:r w:rsidRPr="00C83D7B">
        <w:rPr>
          <w:rFonts w:ascii="MathJax_Main" w:eastAsia="Times New Roman" w:hAnsi="MathJax_Main" w:cs="Segoe UI"/>
          <w:color w:val="222222"/>
          <w:sz w:val="30"/>
          <w:szCs w:val="30"/>
          <w:bdr w:val="none" w:sz="0" w:space="0" w:color="auto" w:frame="1"/>
        </w:rPr>
        <w:t>+1)</w:t>
      </w:r>
      <w:proofErr w:type="spellStart"/>
      <w:r w:rsidRPr="00C83D7B">
        <w:rPr>
          <w:rFonts w:ascii="MathJax_Math-italic" w:eastAsia="Times New Roman" w:hAnsi="MathJax_Math-italic" w:cs="Segoe UI"/>
          <w:color w:val="222222"/>
          <w:sz w:val="21"/>
          <w:szCs w:val="21"/>
          <w:bdr w:val="none" w:sz="0" w:space="0" w:color="auto" w:frame="1"/>
        </w:rPr>
        <w:t>th</w:t>
      </w:r>
      <w:proofErr w:type="spellEnd"/>
      <w:r w:rsidRPr="00C83D7B">
        <w:rPr>
          <w:rFonts w:ascii="Segoe UI" w:eastAsia="Times New Roman" w:hAnsi="Segoe UI" w:cs="Segoe UI"/>
          <w:color w:val="222222"/>
          <w:sz w:val="26"/>
          <w:szCs w:val="26"/>
        </w:rPr>
        <w:t> terms</w:t>
      </w:r>
    </w:p>
    <w:p w:rsidR="00C83D7B" w:rsidRPr="00C83D7B" w:rsidRDefault="00C83D7B" w:rsidP="00C83D7B">
      <w:pPr>
        <w:shd w:val="clear" w:color="auto" w:fill="FFFFFF"/>
        <w:spacing w:after="300" w:line="288" w:lineRule="atLeast"/>
        <w:outlineLvl w:val="2"/>
        <w:rPr>
          <w:rFonts w:ascii="Segoe UI" w:eastAsia="Times New Roman" w:hAnsi="Segoe UI" w:cs="Segoe UI"/>
          <w:color w:val="222222"/>
          <w:sz w:val="44"/>
          <w:szCs w:val="44"/>
        </w:rPr>
      </w:pPr>
      <w:proofErr w:type="spellStart"/>
      <w:r w:rsidRPr="00C83D7B">
        <w:rPr>
          <w:rFonts w:ascii="Segoe UI" w:eastAsia="Times New Roman" w:hAnsi="Segoe UI" w:cs="Segoe UI"/>
          <w:color w:val="222222"/>
          <w:sz w:val="44"/>
          <w:szCs w:val="44"/>
        </w:rPr>
        <w:t>Maths</w:t>
      </w:r>
      <w:proofErr w:type="spellEnd"/>
      <w:r w:rsidRPr="00C83D7B">
        <w:rPr>
          <w:rFonts w:ascii="Segoe UI" w:eastAsia="Times New Roman" w:hAnsi="Segoe UI" w:cs="Segoe UI"/>
          <w:color w:val="222222"/>
          <w:sz w:val="44"/>
          <w:szCs w:val="44"/>
        </w:rPr>
        <w:t xml:space="preserve"> Formulas </w:t>
      </w:r>
      <w:proofErr w:type="gramStart"/>
      <w:r w:rsidRPr="00C83D7B">
        <w:rPr>
          <w:rFonts w:ascii="Segoe UI" w:eastAsia="Times New Roman" w:hAnsi="Segoe UI" w:cs="Segoe UI"/>
          <w:color w:val="222222"/>
          <w:sz w:val="44"/>
          <w:szCs w:val="44"/>
        </w:rPr>
        <w:t>For</w:t>
      </w:r>
      <w:proofErr w:type="gramEnd"/>
      <w:r w:rsidRPr="00C83D7B">
        <w:rPr>
          <w:rFonts w:ascii="Segoe UI" w:eastAsia="Times New Roman" w:hAnsi="Segoe UI" w:cs="Segoe UI"/>
          <w:color w:val="222222"/>
          <w:sz w:val="44"/>
          <w:szCs w:val="44"/>
        </w:rPr>
        <w:t xml:space="preserve"> Class 11: Sequence And Series</w:t>
      </w:r>
    </w:p>
    <w:p w:rsidR="00C83D7B" w:rsidRPr="00C83D7B" w:rsidRDefault="00C83D7B" w:rsidP="00C83D7B">
      <w:pPr>
        <w:shd w:val="clear" w:color="auto" w:fill="FFFFFF"/>
        <w:spacing w:after="36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 xml:space="preserve">An arithmetic progression (A.P.) is a sequence where the terms either increase or decrease regularly by the same constant. This constant is called the common difference (d). The first term is denoted by </w:t>
      </w:r>
      <w:proofErr w:type="gramStart"/>
      <w:r w:rsidRPr="00C83D7B">
        <w:rPr>
          <w:rFonts w:ascii="Segoe UI" w:eastAsia="Times New Roman" w:hAnsi="Segoe UI" w:cs="Segoe UI"/>
          <w:color w:val="222222"/>
          <w:sz w:val="26"/>
          <w:szCs w:val="26"/>
        </w:rPr>
        <w:t>a and</w:t>
      </w:r>
      <w:proofErr w:type="gramEnd"/>
      <w:r w:rsidRPr="00C83D7B">
        <w:rPr>
          <w:rFonts w:ascii="Segoe UI" w:eastAsia="Times New Roman" w:hAnsi="Segoe UI" w:cs="Segoe UI"/>
          <w:color w:val="222222"/>
          <w:sz w:val="26"/>
          <w:szCs w:val="26"/>
        </w:rPr>
        <w:t xml:space="preserve"> the last term of an AP is denoted by l.</w:t>
      </w:r>
    </w:p>
    <w:p w:rsidR="00C83D7B" w:rsidRPr="00C83D7B" w:rsidRDefault="00C83D7B" w:rsidP="00C83D7B">
      <w:pPr>
        <w:numPr>
          <w:ilvl w:val="0"/>
          <w:numId w:val="7"/>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The general term of an AP is </w:t>
      </w:r>
      <w:r w:rsidRPr="00C83D7B">
        <w:rPr>
          <w:rFonts w:ascii="MathJax_Math-italic" w:eastAsia="Times New Roman" w:hAnsi="MathJax_Math-italic" w:cs="Segoe UI"/>
          <w:color w:val="222222"/>
          <w:sz w:val="30"/>
          <w:szCs w:val="30"/>
          <w:bdr w:val="none" w:sz="0" w:space="0" w:color="auto" w:frame="1"/>
        </w:rPr>
        <w:t>a</w:t>
      </w:r>
      <w:r w:rsidRPr="00C83D7B">
        <w:rPr>
          <w:rFonts w:ascii="MathJax_Math-italic" w:eastAsia="Times New Roman" w:hAnsi="MathJax_Math-italic" w:cs="Segoe UI"/>
          <w:color w:val="222222"/>
          <w:sz w:val="21"/>
          <w:szCs w:val="21"/>
          <w:bdr w:val="none" w:sz="0" w:space="0" w:color="auto" w:frame="1"/>
        </w:rPr>
        <w:t>n</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a</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n</w:t>
      </w:r>
      <w:r w:rsidRPr="00C83D7B">
        <w:rPr>
          <w:rFonts w:ascii="MathJax_Main" w:eastAsia="Times New Roman" w:hAnsi="MathJax_Main" w:cs="Segoe UI"/>
          <w:color w:val="222222"/>
          <w:sz w:val="30"/>
          <w:szCs w:val="30"/>
          <w:bdr w:val="none" w:sz="0" w:space="0" w:color="auto" w:frame="1"/>
        </w:rPr>
        <w:t>−1)</w:t>
      </w:r>
      <w:r w:rsidRPr="00C83D7B">
        <w:rPr>
          <w:rFonts w:ascii="MathJax_Math-italic" w:eastAsia="Times New Roman" w:hAnsi="MathJax_Math-italic" w:cs="Segoe UI"/>
          <w:color w:val="222222"/>
          <w:sz w:val="30"/>
          <w:szCs w:val="30"/>
          <w:bdr w:val="none" w:sz="0" w:space="0" w:color="auto" w:frame="1"/>
        </w:rPr>
        <w:t>d</w:t>
      </w:r>
    </w:p>
    <w:p w:rsidR="00C83D7B" w:rsidRPr="00C83D7B" w:rsidRDefault="00C83D7B" w:rsidP="00C83D7B">
      <w:pPr>
        <w:numPr>
          <w:ilvl w:val="0"/>
          <w:numId w:val="7"/>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 xml:space="preserve">The sum of the first </w:t>
      </w:r>
      <w:proofErr w:type="spellStart"/>
      <w:r w:rsidRPr="00C83D7B">
        <w:rPr>
          <w:rFonts w:ascii="Segoe UI" w:eastAsia="Times New Roman" w:hAnsi="Segoe UI" w:cs="Segoe UI"/>
          <w:color w:val="222222"/>
          <w:sz w:val="26"/>
          <w:szCs w:val="26"/>
        </w:rPr>
        <w:t>n</w:t>
      </w:r>
      <w:proofErr w:type="spellEnd"/>
      <w:r w:rsidRPr="00C83D7B">
        <w:rPr>
          <w:rFonts w:ascii="Segoe UI" w:eastAsia="Times New Roman" w:hAnsi="Segoe UI" w:cs="Segoe UI"/>
          <w:color w:val="222222"/>
          <w:sz w:val="26"/>
          <w:szCs w:val="26"/>
        </w:rPr>
        <w:t xml:space="preserve"> terms of an AP is: </w:t>
      </w:r>
      <w:proofErr w:type="spellStart"/>
      <w:r w:rsidRPr="00C83D7B">
        <w:rPr>
          <w:rFonts w:ascii="MathJax_Math-italic" w:eastAsia="Times New Roman" w:hAnsi="MathJax_Math-italic" w:cs="Segoe UI"/>
          <w:color w:val="222222"/>
          <w:sz w:val="30"/>
          <w:szCs w:val="30"/>
          <w:bdr w:val="none" w:sz="0" w:space="0" w:color="auto" w:frame="1"/>
        </w:rPr>
        <w:t>S</w:t>
      </w:r>
      <w:r w:rsidRPr="00C83D7B">
        <w:rPr>
          <w:rFonts w:ascii="MathJax_Math-italic" w:eastAsia="Times New Roman" w:hAnsi="MathJax_Math-italic" w:cs="Segoe UI"/>
          <w:color w:val="222222"/>
          <w:sz w:val="21"/>
          <w:szCs w:val="21"/>
          <w:bdr w:val="none" w:sz="0" w:space="0" w:color="auto" w:frame="1"/>
        </w:rPr>
        <w:t>n</w:t>
      </w:r>
      <w:proofErr w:type="spellEnd"/>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n</w:t>
      </w:r>
      <w:r w:rsidRPr="00C83D7B">
        <w:rPr>
          <w:rFonts w:ascii="MathJax_Main" w:eastAsia="Times New Roman" w:hAnsi="MathJax_Main" w:cs="Segoe UI"/>
          <w:color w:val="222222"/>
          <w:sz w:val="21"/>
          <w:szCs w:val="21"/>
          <w:bdr w:val="none" w:sz="0" w:space="0" w:color="auto" w:frame="1"/>
        </w:rPr>
        <w:t>2</w:t>
      </w:r>
      <w:r w:rsidRPr="00C83D7B">
        <w:rPr>
          <w:rFonts w:ascii="MathJax_Main" w:eastAsia="Times New Roman" w:hAnsi="MathJax_Main" w:cs="Segoe UI"/>
          <w:color w:val="222222"/>
          <w:sz w:val="30"/>
          <w:szCs w:val="30"/>
          <w:bdr w:val="none" w:sz="0" w:space="0" w:color="auto" w:frame="1"/>
        </w:rPr>
        <w:t>[2</w:t>
      </w:r>
      <w:r w:rsidRPr="00C83D7B">
        <w:rPr>
          <w:rFonts w:ascii="MathJax_Math-italic" w:eastAsia="Times New Roman" w:hAnsi="MathJax_Math-italic" w:cs="Segoe UI"/>
          <w:color w:val="222222"/>
          <w:sz w:val="30"/>
          <w:szCs w:val="30"/>
          <w:bdr w:val="none" w:sz="0" w:space="0" w:color="auto" w:frame="1"/>
        </w:rPr>
        <w:t>a</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n</w:t>
      </w:r>
      <w:r w:rsidRPr="00C83D7B">
        <w:rPr>
          <w:rFonts w:ascii="MathJax_Main" w:eastAsia="Times New Roman" w:hAnsi="MathJax_Main" w:cs="Segoe UI"/>
          <w:color w:val="222222"/>
          <w:sz w:val="30"/>
          <w:szCs w:val="30"/>
          <w:bdr w:val="none" w:sz="0" w:space="0" w:color="auto" w:frame="1"/>
        </w:rPr>
        <w:t>−1)</w:t>
      </w:r>
      <w:r w:rsidRPr="00C83D7B">
        <w:rPr>
          <w:rFonts w:ascii="MathJax_Math-italic" w:eastAsia="Times New Roman" w:hAnsi="MathJax_Math-italic" w:cs="Segoe UI"/>
          <w:color w:val="222222"/>
          <w:sz w:val="30"/>
          <w:szCs w:val="30"/>
          <w:bdr w:val="none" w:sz="0" w:space="0" w:color="auto" w:frame="1"/>
        </w:rPr>
        <w:t>d</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n</w:t>
      </w:r>
      <w:r w:rsidRPr="00C83D7B">
        <w:rPr>
          <w:rFonts w:ascii="MathJax_Main" w:eastAsia="Times New Roman" w:hAnsi="MathJax_Main" w:cs="Segoe UI"/>
          <w:color w:val="222222"/>
          <w:sz w:val="21"/>
          <w:szCs w:val="21"/>
          <w:bdr w:val="none" w:sz="0" w:space="0" w:color="auto" w:frame="1"/>
        </w:rPr>
        <w:t>2</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a</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l</w:t>
      </w:r>
      <w:proofErr w:type="spellEnd"/>
      <w:r w:rsidRPr="00C83D7B">
        <w:rPr>
          <w:rFonts w:ascii="MathJax_Main" w:eastAsia="Times New Roman" w:hAnsi="MathJax_Main" w:cs="Segoe UI"/>
          <w:color w:val="222222"/>
          <w:sz w:val="30"/>
          <w:szCs w:val="30"/>
          <w:bdr w:val="none" w:sz="0" w:space="0" w:color="auto" w:frame="1"/>
        </w:rPr>
        <w:t>)</w:t>
      </w:r>
    </w:p>
    <w:p w:rsidR="00C83D7B" w:rsidRPr="00C83D7B" w:rsidRDefault="00C83D7B" w:rsidP="00C83D7B">
      <w:pPr>
        <w:shd w:val="clear" w:color="auto" w:fill="FFFFFF"/>
        <w:spacing w:after="36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A sequence is said to be following the rules of geometric progression or G.P. if the ratio of any term to its preceding term is specifically constant all the time. This constant factor is called the common ratio and is denoted by r.</w:t>
      </w:r>
    </w:p>
    <w:p w:rsidR="00C83D7B" w:rsidRPr="00C83D7B" w:rsidRDefault="00C83D7B" w:rsidP="00C83D7B">
      <w:pPr>
        <w:numPr>
          <w:ilvl w:val="0"/>
          <w:numId w:val="8"/>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The general term of an GP is given by: </w:t>
      </w:r>
      <w:r w:rsidRPr="00C83D7B">
        <w:rPr>
          <w:rFonts w:ascii="MathJax_Math-italic" w:eastAsia="Times New Roman" w:hAnsi="MathJax_Math-italic" w:cs="Segoe UI"/>
          <w:color w:val="222222"/>
          <w:sz w:val="30"/>
          <w:szCs w:val="30"/>
          <w:bdr w:val="none" w:sz="0" w:space="0" w:color="auto" w:frame="1"/>
        </w:rPr>
        <w:t>a</w:t>
      </w:r>
      <w:r w:rsidRPr="00C83D7B">
        <w:rPr>
          <w:rFonts w:ascii="MathJax_Math-italic" w:eastAsia="Times New Roman" w:hAnsi="MathJax_Math-italic" w:cs="Segoe UI"/>
          <w:color w:val="222222"/>
          <w:sz w:val="21"/>
          <w:szCs w:val="21"/>
          <w:bdr w:val="none" w:sz="0" w:space="0" w:color="auto" w:frame="1"/>
        </w:rPr>
        <w:t>n</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a</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r</w:t>
      </w:r>
      <w:r w:rsidRPr="00C83D7B">
        <w:rPr>
          <w:rFonts w:ascii="MathJax_Math-italic" w:eastAsia="Times New Roman" w:hAnsi="MathJax_Math-italic" w:cs="Segoe UI"/>
          <w:color w:val="222222"/>
          <w:sz w:val="21"/>
          <w:szCs w:val="21"/>
          <w:bdr w:val="none" w:sz="0" w:space="0" w:color="auto" w:frame="1"/>
        </w:rPr>
        <w:t>n</w:t>
      </w:r>
      <w:r w:rsidRPr="00C83D7B">
        <w:rPr>
          <w:rFonts w:ascii="MathJax_Main" w:eastAsia="Times New Roman" w:hAnsi="MathJax_Main" w:cs="Segoe UI"/>
          <w:color w:val="222222"/>
          <w:sz w:val="21"/>
          <w:szCs w:val="21"/>
          <w:bdr w:val="none" w:sz="0" w:space="0" w:color="auto" w:frame="1"/>
        </w:rPr>
        <w:t>−1</w:t>
      </w:r>
    </w:p>
    <w:p w:rsidR="00C83D7B" w:rsidRPr="00C83D7B" w:rsidRDefault="00C83D7B" w:rsidP="00C83D7B">
      <w:pPr>
        <w:numPr>
          <w:ilvl w:val="0"/>
          <w:numId w:val="8"/>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 xml:space="preserve">The sum of the first </w:t>
      </w:r>
      <w:proofErr w:type="spellStart"/>
      <w:r w:rsidRPr="00C83D7B">
        <w:rPr>
          <w:rFonts w:ascii="Segoe UI" w:eastAsia="Times New Roman" w:hAnsi="Segoe UI" w:cs="Segoe UI"/>
          <w:color w:val="222222"/>
          <w:sz w:val="26"/>
          <w:szCs w:val="26"/>
        </w:rPr>
        <w:t>n</w:t>
      </w:r>
      <w:proofErr w:type="spellEnd"/>
      <w:r w:rsidRPr="00C83D7B">
        <w:rPr>
          <w:rFonts w:ascii="Segoe UI" w:eastAsia="Times New Roman" w:hAnsi="Segoe UI" w:cs="Segoe UI"/>
          <w:color w:val="222222"/>
          <w:sz w:val="26"/>
          <w:szCs w:val="26"/>
        </w:rPr>
        <w:t xml:space="preserve"> terms of a GP is: S_{n}=\</w:t>
      </w:r>
      <w:proofErr w:type="spellStart"/>
      <w:r w:rsidRPr="00C83D7B">
        <w:rPr>
          <w:rFonts w:ascii="Segoe UI" w:eastAsia="Times New Roman" w:hAnsi="Segoe UI" w:cs="Segoe UI"/>
          <w:color w:val="222222"/>
          <w:sz w:val="26"/>
          <w:szCs w:val="26"/>
        </w:rPr>
        <w:t>frac</w:t>
      </w:r>
      <w:proofErr w:type="spellEnd"/>
      <w:r w:rsidRPr="00C83D7B">
        <w:rPr>
          <w:rFonts w:ascii="Segoe UI" w:eastAsia="Times New Roman" w:hAnsi="Segoe UI" w:cs="Segoe UI"/>
          <w:color w:val="222222"/>
          <w:sz w:val="26"/>
          <w:szCs w:val="26"/>
        </w:rPr>
        <w:t>{a(r^n-1)}{r-1}\: or\: \</w:t>
      </w:r>
      <w:proofErr w:type="spellStart"/>
      <w:r w:rsidRPr="00C83D7B">
        <w:rPr>
          <w:rFonts w:ascii="Segoe UI" w:eastAsia="Times New Roman" w:hAnsi="Segoe UI" w:cs="Segoe UI"/>
          <w:color w:val="222222"/>
          <w:sz w:val="26"/>
          <w:szCs w:val="26"/>
        </w:rPr>
        <w:t>frac</w:t>
      </w:r>
      <w:proofErr w:type="spellEnd"/>
      <w:r w:rsidRPr="00C83D7B">
        <w:rPr>
          <w:rFonts w:ascii="Segoe UI" w:eastAsia="Times New Roman" w:hAnsi="Segoe UI" w:cs="Segoe UI"/>
          <w:color w:val="222222"/>
          <w:sz w:val="26"/>
          <w:szCs w:val="26"/>
        </w:rPr>
        <w:t>{a(1-r^n)}{1-r}; if r ≠ 1</w:t>
      </w:r>
    </w:p>
    <w:p w:rsidR="00C83D7B" w:rsidRPr="00C83D7B" w:rsidRDefault="00C83D7B" w:rsidP="00C83D7B">
      <w:pPr>
        <w:numPr>
          <w:ilvl w:val="0"/>
          <w:numId w:val="8"/>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The geometric mean (G.M.) of any two positive numbers a and b is given by </w:t>
      </w:r>
      <w:proofErr w:type="spellStart"/>
      <w:r w:rsidRPr="00C83D7B">
        <w:rPr>
          <w:rFonts w:ascii="MathJax_Math-italic" w:eastAsia="Times New Roman" w:hAnsi="MathJax_Math-italic" w:cs="Segoe UI"/>
          <w:color w:val="222222"/>
          <w:sz w:val="30"/>
          <w:szCs w:val="30"/>
          <w:bdr w:val="none" w:sz="0" w:space="0" w:color="auto" w:frame="1"/>
        </w:rPr>
        <w:t>ab</w:t>
      </w:r>
      <w:proofErr w:type="spellEnd"/>
      <w:r w:rsidRPr="00C83D7B">
        <w:rPr>
          <w:rFonts w:ascii="MathJax_Main" w:eastAsia="Times New Roman" w:hAnsi="MathJax_Main" w:cs="Segoe UI"/>
          <w:color w:val="222222"/>
          <w:sz w:val="30"/>
          <w:szCs w:val="30"/>
          <w:bdr w:val="none" w:sz="0" w:space="0" w:color="auto" w:frame="1"/>
        </w:rPr>
        <w:t>−−√</w:t>
      </w:r>
    </w:p>
    <w:p w:rsidR="00C83D7B" w:rsidRPr="00C83D7B" w:rsidRDefault="00C83D7B" w:rsidP="00C83D7B">
      <w:pPr>
        <w:shd w:val="clear" w:color="auto" w:fill="FFFFFF"/>
        <w:spacing w:after="300" w:line="288" w:lineRule="atLeast"/>
        <w:outlineLvl w:val="2"/>
        <w:rPr>
          <w:rFonts w:ascii="Segoe UI" w:eastAsia="Times New Roman" w:hAnsi="Segoe UI" w:cs="Segoe UI"/>
          <w:color w:val="222222"/>
          <w:sz w:val="44"/>
          <w:szCs w:val="44"/>
        </w:rPr>
      </w:pPr>
      <w:r w:rsidRPr="00C83D7B">
        <w:rPr>
          <w:rFonts w:ascii="Segoe UI" w:eastAsia="Times New Roman" w:hAnsi="Segoe UI" w:cs="Segoe UI"/>
          <w:color w:val="222222"/>
          <w:sz w:val="44"/>
          <w:szCs w:val="44"/>
        </w:rPr>
        <w:t xml:space="preserve">Class 11 </w:t>
      </w:r>
      <w:proofErr w:type="spellStart"/>
      <w:r w:rsidRPr="00C83D7B">
        <w:rPr>
          <w:rFonts w:ascii="Segoe UI" w:eastAsia="Times New Roman" w:hAnsi="Segoe UI" w:cs="Segoe UI"/>
          <w:color w:val="222222"/>
          <w:sz w:val="44"/>
          <w:szCs w:val="44"/>
        </w:rPr>
        <w:t>Maths</w:t>
      </w:r>
      <w:proofErr w:type="spellEnd"/>
      <w:r w:rsidRPr="00C83D7B">
        <w:rPr>
          <w:rFonts w:ascii="Segoe UI" w:eastAsia="Times New Roman" w:hAnsi="Segoe UI" w:cs="Segoe UI"/>
          <w:color w:val="222222"/>
          <w:sz w:val="44"/>
          <w:szCs w:val="44"/>
        </w:rPr>
        <w:t xml:space="preserve"> Formulas: Straight Lines</w:t>
      </w:r>
    </w:p>
    <w:p w:rsidR="00C83D7B" w:rsidRPr="00C83D7B" w:rsidRDefault="00C83D7B" w:rsidP="00C83D7B">
      <w:pPr>
        <w:numPr>
          <w:ilvl w:val="0"/>
          <w:numId w:val="9"/>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Slope (m) of the intersecting lines through the points (x</w:t>
      </w:r>
      <w:r w:rsidRPr="00C83D7B">
        <w:rPr>
          <w:rFonts w:ascii="Segoe UI" w:eastAsia="Times New Roman" w:hAnsi="Segoe UI" w:cs="Segoe UI"/>
          <w:color w:val="222222"/>
          <w:sz w:val="19"/>
          <w:szCs w:val="19"/>
          <w:vertAlign w:val="subscript"/>
        </w:rPr>
        <w:t>1</w:t>
      </w:r>
      <w:r w:rsidRPr="00C83D7B">
        <w:rPr>
          <w:rFonts w:ascii="Segoe UI" w:eastAsia="Times New Roman" w:hAnsi="Segoe UI" w:cs="Segoe UI"/>
          <w:color w:val="222222"/>
          <w:sz w:val="26"/>
          <w:szCs w:val="26"/>
        </w:rPr>
        <w:t>, y</w:t>
      </w:r>
      <w:r w:rsidRPr="00C83D7B">
        <w:rPr>
          <w:rFonts w:ascii="Segoe UI" w:eastAsia="Times New Roman" w:hAnsi="Segoe UI" w:cs="Segoe UI"/>
          <w:color w:val="222222"/>
          <w:sz w:val="19"/>
          <w:szCs w:val="19"/>
          <w:vertAlign w:val="subscript"/>
        </w:rPr>
        <w:t>1</w:t>
      </w:r>
      <w:r w:rsidRPr="00C83D7B">
        <w:rPr>
          <w:rFonts w:ascii="Segoe UI" w:eastAsia="Times New Roman" w:hAnsi="Segoe UI" w:cs="Segoe UI"/>
          <w:color w:val="222222"/>
          <w:sz w:val="26"/>
          <w:szCs w:val="26"/>
        </w:rPr>
        <w:t>) and x</w:t>
      </w:r>
      <w:r w:rsidRPr="00C83D7B">
        <w:rPr>
          <w:rFonts w:ascii="Segoe UI" w:eastAsia="Times New Roman" w:hAnsi="Segoe UI" w:cs="Segoe UI"/>
          <w:color w:val="222222"/>
          <w:sz w:val="19"/>
          <w:szCs w:val="19"/>
          <w:vertAlign w:val="subscript"/>
        </w:rPr>
        <w:t>2</w:t>
      </w:r>
      <w:r w:rsidRPr="00C83D7B">
        <w:rPr>
          <w:rFonts w:ascii="Segoe UI" w:eastAsia="Times New Roman" w:hAnsi="Segoe UI" w:cs="Segoe UI"/>
          <w:color w:val="222222"/>
          <w:sz w:val="26"/>
          <w:szCs w:val="26"/>
        </w:rPr>
        <w:t>, y</w:t>
      </w:r>
      <w:r w:rsidRPr="00C83D7B">
        <w:rPr>
          <w:rFonts w:ascii="Segoe UI" w:eastAsia="Times New Roman" w:hAnsi="Segoe UI" w:cs="Segoe UI"/>
          <w:color w:val="222222"/>
          <w:sz w:val="19"/>
          <w:szCs w:val="19"/>
          <w:vertAlign w:val="subscript"/>
        </w:rPr>
        <w:t>2</w:t>
      </w:r>
      <w:r w:rsidRPr="00C83D7B">
        <w:rPr>
          <w:rFonts w:ascii="Segoe UI" w:eastAsia="Times New Roman" w:hAnsi="Segoe UI" w:cs="Segoe UI"/>
          <w:color w:val="222222"/>
          <w:sz w:val="26"/>
          <w:szCs w:val="26"/>
        </w:rPr>
        <w:t>) is given by </w:t>
      </w:r>
      <w:r w:rsidRPr="00C83D7B">
        <w:rPr>
          <w:rFonts w:ascii="MathJax_Math-italic" w:eastAsia="Times New Roman" w:hAnsi="MathJax_Math-italic" w:cs="Segoe UI"/>
          <w:color w:val="222222"/>
          <w:sz w:val="30"/>
          <w:szCs w:val="30"/>
          <w:bdr w:val="none" w:sz="0" w:space="0" w:color="auto" w:frame="1"/>
        </w:rPr>
        <w:t>m</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y</w:t>
      </w:r>
      <w:r w:rsidRPr="00C83D7B">
        <w:rPr>
          <w:rFonts w:ascii="MathJax_Main" w:eastAsia="Times New Roman" w:hAnsi="MathJax_Main" w:cs="Segoe UI"/>
          <w:color w:val="222222"/>
          <w:sz w:val="15"/>
          <w:szCs w:val="15"/>
          <w:bdr w:val="none" w:sz="0" w:space="0" w:color="auto" w:frame="1"/>
        </w:rPr>
        <w:t>2</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y</w:t>
      </w:r>
      <w:r w:rsidRPr="00C83D7B">
        <w:rPr>
          <w:rFonts w:ascii="MathJax_Main" w:eastAsia="Times New Roman" w:hAnsi="MathJax_Main" w:cs="Segoe UI"/>
          <w:color w:val="222222"/>
          <w:sz w:val="15"/>
          <w:szCs w:val="15"/>
          <w:bdr w:val="none" w:sz="0" w:space="0" w:color="auto" w:frame="1"/>
        </w:rPr>
        <w:t>1</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15"/>
          <w:szCs w:val="15"/>
          <w:bdr w:val="none" w:sz="0" w:space="0" w:color="auto" w:frame="1"/>
        </w:rPr>
        <w:t>2</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15"/>
          <w:szCs w:val="15"/>
          <w:bdr w:val="none" w:sz="0" w:space="0" w:color="auto" w:frame="1"/>
        </w:rPr>
        <w:t>1</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y</w:t>
      </w:r>
      <w:r w:rsidRPr="00C83D7B">
        <w:rPr>
          <w:rFonts w:ascii="MathJax_Main" w:eastAsia="Times New Roman" w:hAnsi="MathJax_Main" w:cs="Segoe UI"/>
          <w:color w:val="222222"/>
          <w:sz w:val="15"/>
          <w:szCs w:val="15"/>
          <w:bdr w:val="none" w:sz="0" w:space="0" w:color="auto" w:frame="1"/>
        </w:rPr>
        <w:t>1</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y</w:t>
      </w:r>
      <w:r w:rsidRPr="00C83D7B">
        <w:rPr>
          <w:rFonts w:ascii="MathJax_Main" w:eastAsia="Times New Roman" w:hAnsi="MathJax_Main" w:cs="Segoe UI"/>
          <w:color w:val="222222"/>
          <w:sz w:val="15"/>
          <w:szCs w:val="15"/>
          <w:bdr w:val="none" w:sz="0" w:space="0" w:color="auto" w:frame="1"/>
        </w:rPr>
        <w:t>2</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15"/>
          <w:szCs w:val="15"/>
          <w:bdr w:val="none" w:sz="0" w:space="0" w:color="auto" w:frame="1"/>
        </w:rPr>
        <w:t>1</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15"/>
          <w:szCs w:val="15"/>
          <w:bdr w:val="none" w:sz="0" w:space="0" w:color="auto" w:frame="1"/>
        </w:rPr>
        <w:t>2</w:t>
      </w:r>
      <w:r w:rsidRPr="00C83D7B">
        <w:rPr>
          <w:rFonts w:ascii="Segoe UI" w:eastAsia="Times New Roman" w:hAnsi="Segoe UI" w:cs="Segoe UI"/>
          <w:color w:val="222222"/>
          <w:sz w:val="26"/>
          <w:szCs w:val="26"/>
        </w:rPr>
        <w:t>; where x</w:t>
      </w:r>
      <w:r w:rsidRPr="00C83D7B">
        <w:rPr>
          <w:rFonts w:ascii="Segoe UI" w:eastAsia="Times New Roman" w:hAnsi="Segoe UI" w:cs="Segoe UI"/>
          <w:color w:val="222222"/>
          <w:sz w:val="19"/>
          <w:szCs w:val="19"/>
          <w:vertAlign w:val="subscript"/>
        </w:rPr>
        <w:t>1</w:t>
      </w:r>
      <w:r w:rsidRPr="00C83D7B">
        <w:rPr>
          <w:rFonts w:ascii="Segoe UI" w:eastAsia="Times New Roman" w:hAnsi="Segoe UI" w:cs="Segoe UI"/>
          <w:color w:val="222222"/>
          <w:sz w:val="26"/>
          <w:szCs w:val="26"/>
        </w:rPr>
        <w:t> ≠ x</w:t>
      </w:r>
      <w:r w:rsidRPr="00C83D7B">
        <w:rPr>
          <w:rFonts w:ascii="Segoe UI" w:eastAsia="Times New Roman" w:hAnsi="Segoe UI" w:cs="Segoe UI"/>
          <w:color w:val="222222"/>
          <w:sz w:val="19"/>
          <w:szCs w:val="19"/>
          <w:vertAlign w:val="subscript"/>
        </w:rPr>
        <w:t>2</w:t>
      </w:r>
    </w:p>
    <w:p w:rsidR="00C83D7B" w:rsidRPr="00C83D7B" w:rsidRDefault="00C83D7B" w:rsidP="00C83D7B">
      <w:pPr>
        <w:numPr>
          <w:ilvl w:val="0"/>
          <w:numId w:val="9"/>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lastRenderedPageBreak/>
        <w:t>An acute angle θ between lines L1 and L2 with slopes m1 and m2 is given by </w:t>
      </w:r>
      <w:proofErr w:type="spellStart"/>
      <w:r w:rsidRPr="00C83D7B">
        <w:rPr>
          <w:rFonts w:ascii="MathJax_Math-italic" w:eastAsia="Times New Roman" w:hAnsi="MathJax_Math-italic" w:cs="Segoe UI"/>
          <w:color w:val="222222"/>
          <w:sz w:val="30"/>
          <w:szCs w:val="30"/>
          <w:bdr w:val="none" w:sz="0" w:space="0" w:color="auto" w:frame="1"/>
        </w:rPr>
        <w:t>tanθ</w:t>
      </w:r>
      <w:proofErr w:type="spellEnd"/>
      <w:r w:rsidRPr="00C83D7B">
        <w:rPr>
          <w:rFonts w:ascii="MathJax_Main" w:eastAsia="Times New Roman" w:hAnsi="MathJax_Main" w:cs="Segoe UI"/>
          <w:color w:val="222222"/>
          <w:sz w:val="30"/>
          <w:szCs w:val="30"/>
          <w:bdr w:val="none" w:sz="0" w:space="0" w:color="auto" w:frame="1"/>
        </w:rPr>
        <w:t>=</w:t>
      </w:r>
      <w:r w:rsidRPr="00C83D7B">
        <w:rPr>
          <w:rFonts w:ascii="Cambria Math" w:eastAsia="Times New Roman" w:hAnsi="Cambria Math" w:cs="Cambria Math"/>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m</w:t>
      </w:r>
      <w:r w:rsidRPr="00C83D7B">
        <w:rPr>
          <w:rFonts w:ascii="MathJax_Main" w:eastAsia="Times New Roman" w:hAnsi="MathJax_Main" w:cs="Segoe UI"/>
          <w:color w:val="222222"/>
          <w:sz w:val="15"/>
          <w:szCs w:val="15"/>
          <w:bdr w:val="none" w:sz="0" w:space="0" w:color="auto" w:frame="1"/>
        </w:rPr>
        <w:t>2</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m</w:t>
      </w:r>
      <w:r w:rsidRPr="00C83D7B">
        <w:rPr>
          <w:rFonts w:ascii="MathJax_Main" w:eastAsia="Times New Roman" w:hAnsi="MathJax_Main" w:cs="Segoe UI"/>
          <w:color w:val="222222"/>
          <w:sz w:val="15"/>
          <w:szCs w:val="15"/>
          <w:bdr w:val="none" w:sz="0" w:space="0" w:color="auto" w:frame="1"/>
        </w:rPr>
        <w:t>1</w:t>
      </w:r>
      <w:r w:rsidRPr="00C83D7B">
        <w:rPr>
          <w:rFonts w:ascii="MathJax_Main" w:eastAsia="Times New Roman" w:hAnsi="MathJax_Main" w:cs="Segoe UI"/>
          <w:color w:val="222222"/>
          <w:sz w:val="21"/>
          <w:szCs w:val="21"/>
          <w:bdr w:val="none" w:sz="0" w:space="0" w:color="auto" w:frame="1"/>
        </w:rPr>
        <w:t>1+</w:t>
      </w:r>
      <w:r w:rsidRPr="00C83D7B">
        <w:rPr>
          <w:rFonts w:ascii="MathJax_Math-italic" w:eastAsia="Times New Roman" w:hAnsi="MathJax_Math-italic" w:cs="Segoe UI"/>
          <w:color w:val="222222"/>
          <w:sz w:val="21"/>
          <w:szCs w:val="21"/>
          <w:bdr w:val="none" w:sz="0" w:space="0" w:color="auto" w:frame="1"/>
        </w:rPr>
        <w:t>m</w:t>
      </w:r>
      <w:r w:rsidRPr="00C83D7B">
        <w:rPr>
          <w:rFonts w:ascii="MathJax_Main" w:eastAsia="Times New Roman" w:hAnsi="MathJax_Main" w:cs="Segoe UI"/>
          <w:color w:val="222222"/>
          <w:sz w:val="15"/>
          <w:szCs w:val="15"/>
          <w:bdr w:val="none" w:sz="0" w:space="0" w:color="auto" w:frame="1"/>
        </w:rPr>
        <w:t>1</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m</w:t>
      </w:r>
      <w:r w:rsidRPr="00C83D7B">
        <w:rPr>
          <w:rFonts w:ascii="MathJax_Main" w:eastAsia="Times New Roman" w:hAnsi="MathJax_Main" w:cs="Segoe UI"/>
          <w:color w:val="222222"/>
          <w:sz w:val="15"/>
          <w:szCs w:val="15"/>
          <w:bdr w:val="none" w:sz="0" w:space="0" w:color="auto" w:frame="1"/>
        </w:rPr>
        <w:t>2</w:t>
      </w:r>
      <w:r w:rsidRPr="00C83D7B">
        <w:rPr>
          <w:rFonts w:ascii="Cambria Math" w:eastAsia="Times New Roman" w:hAnsi="Cambria Math" w:cs="Cambria Math"/>
          <w:color w:val="222222"/>
          <w:sz w:val="30"/>
          <w:szCs w:val="30"/>
          <w:bdr w:val="none" w:sz="0" w:space="0" w:color="auto" w:frame="1"/>
        </w:rPr>
        <w:t>∣∣</w:t>
      </w:r>
      <w:r w:rsidRPr="00C83D7B">
        <w:rPr>
          <w:rFonts w:ascii="Segoe UI" w:eastAsia="Times New Roman" w:hAnsi="Segoe UI" w:cs="Segoe UI"/>
          <w:color w:val="222222"/>
          <w:sz w:val="26"/>
          <w:szCs w:val="26"/>
        </w:rPr>
        <w:t>; 1 + m</w:t>
      </w:r>
      <w:r w:rsidRPr="00C83D7B">
        <w:rPr>
          <w:rFonts w:ascii="Segoe UI" w:eastAsia="Times New Roman" w:hAnsi="Segoe UI" w:cs="Segoe UI"/>
          <w:color w:val="222222"/>
          <w:sz w:val="19"/>
          <w:szCs w:val="19"/>
          <w:vertAlign w:val="subscript"/>
        </w:rPr>
        <w:t>1</w:t>
      </w:r>
      <w:r w:rsidRPr="00C83D7B">
        <w:rPr>
          <w:rFonts w:ascii="Segoe UI" w:eastAsia="Times New Roman" w:hAnsi="Segoe UI" w:cs="Segoe UI"/>
          <w:color w:val="222222"/>
          <w:sz w:val="26"/>
          <w:szCs w:val="26"/>
        </w:rPr>
        <w:t>.m</w:t>
      </w:r>
      <w:r w:rsidRPr="00C83D7B">
        <w:rPr>
          <w:rFonts w:ascii="Segoe UI" w:eastAsia="Times New Roman" w:hAnsi="Segoe UI" w:cs="Segoe UI"/>
          <w:color w:val="222222"/>
          <w:sz w:val="19"/>
          <w:szCs w:val="19"/>
          <w:vertAlign w:val="subscript"/>
        </w:rPr>
        <w:t>2</w:t>
      </w:r>
      <w:r w:rsidRPr="00C83D7B">
        <w:rPr>
          <w:rFonts w:ascii="Segoe UI" w:eastAsia="Times New Roman" w:hAnsi="Segoe UI" w:cs="Segoe UI"/>
          <w:color w:val="222222"/>
          <w:sz w:val="26"/>
          <w:szCs w:val="26"/>
        </w:rPr>
        <w:t> ≠ 0.</w:t>
      </w:r>
    </w:p>
    <w:p w:rsidR="00C83D7B" w:rsidRPr="00C83D7B" w:rsidRDefault="00C83D7B" w:rsidP="00C83D7B">
      <w:pPr>
        <w:numPr>
          <w:ilvl w:val="0"/>
          <w:numId w:val="9"/>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Equation of the line passing through the points (x</w:t>
      </w:r>
      <w:r w:rsidRPr="00C83D7B">
        <w:rPr>
          <w:rFonts w:ascii="Segoe UI" w:eastAsia="Times New Roman" w:hAnsi="Segoe UI" w:cs="Segoe UI"/>
          <w:color w:val="222222"/>
          <w:sz w:val="19"/>
          <w:szCs w:val="19"/>
          <w:vertAlign w:val="subscript"/>
        </w:rPr>
        <w:t>1</w:t>
      </w:r>
      <w:r w:rsidRPr="00C83D7B">
        <w:rPr>
          <w:rFonts w:ascii="Segoe UI" w:eastAsia="Times New Roman" w:hAnsi="Segoe UI" w:cs="Segoe UI"/>
          <w:color w:val="222222"/>
          <w:sz w:val="26"/>
          <w:szCs w:val="26"/>
        </w:rPr>
        <w:t>, y</w:t>
      </w:r>
      <w:r w:rsidRPr="00C83D7B">
        <w:rPr>
          <w:rFonts w:ascii="Segoe UI" w:eastAsia="Times New Roman" w:hAnsi="Segoe UI" w:cs="Segoe UI"/>
          <w:color w:val="222222"/>
          <w:sz w:val="19"/>
          <w:szCs w:val="19"/>
          <w:vertAlign w:val="subscript"/>
        </w:rPr>
        <w:t>1</w:t>
      </w:r>
      <w:r w:rsidRPr="00C83D7B">
        <w:rPr>
          <w:rFonts w:ascii="Segoe UI" w:eastAsia="Times New Roman" w:hAnsi="Segoe UI" w:cs="Segoe UI"/>
          <w:color w:val="222222"/>
          <w:sz w:val="26"/>
          <w:szCs w:val="26"/>
        </w:rPr>
        <w:t>) and (x</w:t>
      </w:r>
      <w:r w:rsidRPr="00C83D7B">
        <w:rPr>
          <w:rFonts w:ascii="Segoe UI" w:eastAsia="Times New Roman" w:hAnsi="Segoe UI" w:cs="Segoe UI"/>
          <w:color w:val="222222"/>
          <w:sz w:val="19"/>
          <w:szCs w:val="19"/>
          <w:vertAlign w:val="subscript"/>
        </w:rPr>
        <w:t>2</w:t>
      </w:r>
      <w:r w:rsidRPr="00C83D7B">
        <w:rPr>
          <w:rFonts w:ascii="Segoe UI" w:eastAsia="Times New Roman" w:hAnsi="Segoe UI" w:cs="Segoe UI"/>
          <w:color w:val="222222"/>
          <w:sz w:val="26"/>
          <w:szCs w:val="26"/>
        </w:rPr>
        <w:t>, y</w:t>
      </w:r>
      <w:r w:rsidRPr="00C83D7B">
        <w:rPr>
          <w:rFonts w:ascii="Segoe UI" w:eastAsia="Times New Roman" w:hAnsi="Segoe UI" w:cs="Segoe UI"/>
          <w:color w:val="222222"/>
          <w:sz w:val="19"/>
          <w:szCs w:val="19"/>
          <w:vertAlign w:val="subscript"/>
        </w:rPr>
        <w:t>2</w:t>
      </w:r>
      <w:r w:rsidRPr="00C83D7B">
        <w:rPr>
          <w:rFonts w:ascii="Segoe UI" w:eastAsia="Times New Roman" w:hAnsi="Segoe UI" w:cs="Segoe UI"/>
          <w:color w:val="222222"/>
          <w:sz w:val="26"/>
          <w:szCs w:val="26"/>
        </w:rPr>
        <w:t>) is given by: </w:t>
      </w:r>
      <w:r w:rsidRPr="00C83D7B">
        <w:rPr>
          <w:rFonts w:ascii="MathJax_Math-italic" w:eastAsia="Times New Roman" w:hAnsi="MathJax_Math-italic" w:cs="Segoe UI"/>
          <w:color w:val="222222"/>
          <w:sz w:val="30"/>
          <w:szCs w:val="30"/>
          <w:bdr w:val="none" w:sz="0" w:space="0" w:color="auto" w:frame="1"/>
        </w:rPr>
        <w:t>y</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y</w:t>
      </w:r>
      <w:r w:rsidRPr="00C83D7B">
        <w:rPr>
          <w:rFonts w:ascii="MathJax_Main" w:eastAsia="Times New Roman" w:hAnsi="MathJax_Main" w:cs="Segoe UI"/>
          <w:color w:val="222222"/>
          <w:sz w:val="21"/>
          <w:szCs w:val="21"/>
          <w:bdr w:val="none" w:sz="0" w:space="0" w:color="auto" w:frame="1"/>
        </w:rPr>
        <w:t>1</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y</w:t>
      </w:r>
      <w:r w:rsidRPr="00C83D7B">
        <w:rPr>
          <w:rFonts w:ascii="MathJax_Main" w:eastAsia="Times New Roman" w:hAnsi="MathJax_Main" w:cs="Segoe UI"/>
          <w:color w:val="222222"/>
          <w:sz w:val="15"/>
          <w:szCs w:val="15"/>
          <w:bdr w:val="none" w:sz="0" w:space="0" w:color="auto" w:frame="1"/>
        </w:rPr>
        <w:t>2</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y</w:t>
      </w:r>
      <w:r w:rsidRPr="00C83D7B">
        <w:rPr>
          <w:rFonts w:ascii="MathJax_Main" w:eastAsia="Times New Roman" w:hAnsi="MathJax_Main" w:cs="Segoe UI"/>
          <w:color w:val="222222"/>
          <w:sz w:val="15"/>
          <w:szCs w:val="15"/>
          <w:bdr w:val="none" w:sz="0" w:space="0" w:color="auto" w:frame="1"/>
        </w:rPr>
        <w:t>1</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15"/>
          <w:szCs w:val="15"/>
          <w:bdr w:val="none" w:sz="0" w:space="0" w:color="auto" w:frame="1"/>
        </w:rPr>
        <w:t>2</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15"/>
          <w:szCs w:val="15"/>
          <w:bdr w:val="none" w:sz="0" w:space="0" w:color="auto" w:frame="1"/>
        </w:rPr>
        <w:t>1</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21"/>
          <w:szCs w:val="21"/>
          <w:bdr w:val="none" w:sz="0" w:space="0" w:color="auto" w:frame="1"/>
        </w:rPr>
        <w:t>1</w:t>
      </w:r>
      <w:r w:rsidRPr="00C83D7B">
        <w:rPr>
          <w:rFonts w:ascii="MathJax_Main" w:eastAsia="Times New Roman" w:hAnsi="MathJax_Main" w:cs="Segoe UI"/>
          <w:color w:val="222222"/>
          <w:sz w:val="30"/>
          <w:szCs w:val="30"/>
          <w:bdr w:val="none" w:sz="0" w:space="0" w:color="auto" w:frame="1"/>
        </w:rPr>
        <w:t>)</w:t>
      </w:r>
    </w:p>
    <w:p w:rsidR="00C83D7B" w:rsidRPr="00C83D7B" w:rsidRDefault="00C83D7B" w:rsidP="00C83D7B">
      <w:pPr>
        <w:numPr>
          <w:ilvl w:val="0"/>
          <w:numId w:val="9"/>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Equation of the line making a and b intercepts on the x- and y-axis respectively is: </w:t>
      </w:r>
      <w:proofErr w:type="spellStart"/>
      <w:r w:rsidRPr="00C83D7B">
        <w:rPr>
          <w:rFonts w:ascii="MathJax_Math-italic" w:eastAsia="Times New Roman" w:hAnsi="MathJax_Math-italic" w:cs="Segoe UI"/>
          <w:color w:val="222222"/>
          <w:sz w:val="21"/>
          <w:szCs w:val="21"/>
          <w:bdr w:val="none" w:sz="0" w:space="0" w:color="auto" w:frame="1"/>
        </w:rPr>
        <w:t>xa</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yb</w:t>
      </w:r>
      <w:proofErr w:type="spellEnd"/>
      <w:r w:rsidRPr="00C83D7B">
        <w:rPr>
          <w:rFonts w:ascii="MathJax_Main" w:eastAsia="Times New Roman" w:hAnsi="MathJax_Main" w:cs="Segoe UI"/>
          <w:color w:val="222222"/>
          <w:sz w:val="30"/>
          <w:szCs w:val="30"/>
          <w:bdr w:val="none" w:sz="0" w:space="0" w:color="auto" w:frame="1"/>
        </w:rPr>
        <w:t>=1</w:t>
      </w:r>
    </w:p>
    <w:p w:rsidR="00C83D7B" w:rsidRPr="00C83D7B" w:rsidRDefault="00C83D7B" w:rsidP="00C83D7B">
      <w:pPr>
        <w:numPr>
          <w:ilvl w:val="0"/>
          <w:numId w:val="9"/>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The perpendicular distance d of a line Ax + By + C = 0 from a point (x</w:t>
      </w:r>
      <w:r w:rsidRPr="00C83D7B">
        <w:rPr>
          <w:rFonts w:ascii="Segoe UI" w:eastAsia="Times New Roman" w:hAnsi="Segoe UI" w:cs="Segoe UI"/>
          <w:color w:val="222222"/>
          <w:sz w:val="19"/>
          <w:szCs w:val="19"/>
          <w:vertAlign w:val="subscript"/>
        </w:rPr>
        <w:t>1</w:t>
      </w:r>
      <w:r w:rsidRPr="00C83D7B">
        <w:rPr>
          <w:rFonts w:ascii="Segoe UI" w:eastAsia="Times New Roman" w:hAnsi="Segoe UI" w:cs="Segoe UI"/>
          <w:color w:val="222222"/>
          <w:sz w:val="26"/>
          <w:szCs w:val="26"/>
        </w:rPr>
        <w:t>, y</w:t>
      </w:r>
      <w:r w:rsidRPr="00C83D7B">
        <w:rPr>
          <w:rFonts w:ascii="Segoe UI" w:eastAsia="Times New Roman" w:hAnsi="Segoe UI" w:cs="Segoe UI"/>
          <w:color w:val="222222"/>
          <w:sz w:val="19"/>
          <w:szCs w:val="19"/>
          <w:vertAlign w:val="subscript"/>
        </w:rPr>
        <w:t>1</w:t>
      </w:r>
      <w:r w:rsidRPr="00C83D7B">
        <w:rPr>
          <w:rFonts w:ascii="Segoe UI" w:eastAsia="Times New Roman" w:hAnsi="Segoe UI" w:cs="Segoe UI"/>
          <w:color w:val="222222"/>
          <w:sz w:val="26"/>
          <w:szCs w:val="26"/>
        </w:rPr>
        <w:t>) is: </w:t>
      </w:r>
      <w:r w:rsidRPr="00C83D7B">
        <w:rPr>
          <w:rFonts w:ascii="MathJax_Math-italic" w:eastAsia="Times New Roman" w:hAnsi="MathJax_Math-italic" w:cs="Segoe UI"/>
          <w:color w:val="222222"/>
          <w:sz w:val="30"/>
          <w:szCs w:val="30"/>
          <w:bdr w:val="none" w:sz="0" w:space="0" w:color="auto" w:frame="1"/>
        </w:rPr>
        <w:t>d</w:t>
      </w:r>
      <w:r w:rsidRPr="00C83D7B">
        <w:rPr>
          <w:rFonts w:ascii="MathJax_Main" w:eastAsia="Times New Roman" w:hAnsi="MathJax_Main" w:cs="Segoe UI"/>
          <w:color w:val="222222"/>
          <w:sz w:val="30"/>
          <w:szCs w:val="30"/>
          <w:bdr w:val="none" w:sz="0" w:space="0" w:color="auto" w:frame="1"/>
        </w:rPr>
        <w:t>=</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Ax</w:t>
      </w:r>
      <w:r w:rsidRPr="00C83D7B">
        <w:rPr>
          <w:rFonts w:ascii="MathJax_Main" w:eastAsia="Times New Roman" w:hAnsi="MathJax_Main" w:cs="Segoe UI"/>
          <w:color w:val="222222"/>
          <w:sz w:val="15"/>
          <w:szCs w:val="15"/>
          <w:bdr w:val="none" w:sz="0" w:space="0" w:color="auto" w:frame="1"/>
        </w:rPr>
        <w:t>1</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By</w:t>
      </w:r>
      <w:r w:rsidRPr="00C83D7B">
        <w:rPr>
          <w:rFonts w:ascii="MathJax_Main" w:eastAsia="Times New Roman" w:hAnsi="MathJax_Main" w:cs="Segoe UI"/>
          <w:color w:val="222222"/>
          <w:sz w:val="15"/>
          <w:szCs w:val="15"/>
          <w:bdr w:val="none" w:sz="0" w:space="0" w:color="auto" w:frame="1"/>
        </w:rPr>
        <w:t>1</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C</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A</w:t>
      </w:r>
      <w:r w:rsidRPr="00C83D7B">
        <w:rPr>
          <w:rFonts w:ascii="MathJax_Main" w:eastAsia="Times New Roman" w:hAnsi="MathJax_Main" w:cs="Segoe UI"/>
          <w:color w:val="222222"/>
          <w:sz w:val="15"/>
          <w:szCs w:val="15"/>
          <w:bdr w:val="none" w:sz="0" w:space="0" w:color="auto" w:frame="1"/>
        </w:rPr>
        <w:t>2</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B</w:t>
      </w:r>
      <w:r w:rsidRPr="00C83D7B">
        <w:rPr>
          <w:rFonts w:ascii="MathJax_Main" w:eastAsia="Times New Roman" w:hAnsi="MathJax_Main" w:cs="Segoe UI"/>
          <w:color w:val="222222"/>
          <w:sz w:val="15"/>
          <w:szCs w:val="15"/>
          <w:bdr w:val="none" w:sz="0" w:space="0" w:color="auto" w:frame="1"/>
        </w:rPr>
        <w:t>2</w:t>
      </w:r>
      <w:r w:rsidRPr="00C83D7B">
        <w:rPr>
          <w:rFonts w:ascii="MathJax_Size1" w:eastAsia="Times New Roman" w:hAnsi="MathJax_Size1" w:cs="Segoe UI"/>
          <w:color w:val="222222"/>
          <w:sz w:val="21"/>
          <w:szCs w:val="21"/>
          <w:bdr w:val="none" w:sz="0" w:space="0" w:color="auto" w:frame="1"/>
        </w:rPr>
        <w:t>√</w:t>
      </w:r>
    </w:p>
    <w:p w:rsidR="00C83D7B" w:rsidRPr="00C83D7B" w:rsidRDefault="00C83D7B" w:rsidP="00C83D7B">
      <w:pPr>
        <w:numPr>
          <w:ilvl w:val="0"/>
          <w:numId w:val="9"/>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The distance between the two parallel lines Ax + By + C</w:t>
      </w:r>
      <w:r w:rsidRPr="00C83D7B">
        <w:rPr>
          <w:rFonts w:ascii="Segoe UI" w:eastAsia="Times New Roman" w:hAnsi="Segoe UI" w:cs="Segoe UI"/>
          <w:color w:val="222222"/>
          <w:sz w:val="19"/>
          <w:szCs w:val="19"/>
          <w:vertAlign w:val="subscript"/>
        </w:rPr>
        <w:t>1</w:t>
      </w:r>
      <w:r w:rsidRPr="00C83D7B">
        <w:rPr>
          <w:rFonts w:ascii="Segoe UI" w:eastAsia="Times New Roman" w:hAnsi="Segoe UI" w:cs="Segoe UI"/>
          <w:color w:val="222222"/>
          <w:sz w:val="26"/>
          <w:szCs w:val="26"/>
        </w:rPr>
        <w:t> and Ax + By + C</w:t>
      </w:r>
      <w:r w:rsidRPr="00C83D7B">
        <w:rPr>
          <w:rFonts w:ascii="Segoe UI" w:eastAsia="Times New Roman" w:hAnsi="Segoe UI" w:cs="Segoe UI"/>
          <w:color w:val="222222"/>
          <w:sz w:val="19"/>
          <w:szCs w:val="19"/>
          <w:vertAlign w:val="subscript"/>
        </w:rPr>
        <w:t>2</w:t>
      </w:r>
      <w:r w:rsidRPr="00C83D7B">
        <w:rPr>
          <w:rFonts w:ascii="Segoe UI" w:eastAsia="Times New Roman" w:hAnsi="Segoe UI" w:cs="Segoe UI"/>
          <w:color w:val="222222"/>
          <w:sz w:val="26"/>
          <w:szCs w:val="26"/>
        </w:rPr>
        <w:t> is given by: d=</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C</w:t>
      </w:r>
      <w:r w:rsidRPr="00C83D7B">
        <w:rPr>
          <w:rFonts w:ascii="MathJax_Main" w:eastAsia="Times New Roman" w:hAnsi="MathJax_Main" w:cs="Segoe UI"/>
          <w:color w:val="222222"/>
          <w:sz w:val="15"/>
          <w:szCs w:val="15"/>
          <w:bdr w:val="none" w:sz="0" w:space="0" w:color="auto" w:frame="1"/>
        </w:rPr>
        <w:t>1</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C</w:t>
      </w:r>
      <w:r w:rsidRPr="00C83D7B">
        <w:rPr>
          <w:rFonts w:ascii="MathJax_Main" w:eastAsia="Times New Roman" w:hAnsi="MathJax_Main" w:cs="Segoe UI"/>
          <w:color w:val="222222"/>
          <w:sz w:val="15"/>
          <w:szCs w:val="15"/>
          <w:bdr w:val="none" w:sz="0" w:space="0" w:color="auto" w:frame="1"/>
        </w:rPr>
        <w:t>2</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A</w:t>
      </w:r>
      <w:r w:rsidRPr="00C83D7B">
        <w:rPr>
          <w:rFonts w:ascii="MathJax_Main" w:eastAsia="Times New Roman" w:hAnsi="MathJax_Main" w:cs="Segoe UI"/>
          <w:color w:val="222222"/>
          <w:sz w:val="15"/>
          <w:szCs w:val="15"/>
          <w:bdr w:val="none" w:sz="0" w:space="0" w:color="auto" w:frame="1"/>
        </w:rPr>
        <w:t>2</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B</w:t>
      </w:r>
      <w:r w:rsidRPr="00C83D7B">
        <w:rPr>
          <w:rFonts w:ascii="MathJax_Main" w:eastAsia="Times New Roman" w:hAnsi="MathJax_Main" w:cs="Segoe UI"/>
          <w:color w:val="222222"/>
          <w:sz w:val="15"/>
          <w:szCs w:val="15"/>
          <w:bdr w:val="none" w:sz="0" w:space="0" w:color="auto" w:frame="1"/>
        </w:rPr>
        <w:t>2</w:t>
      </w:r>
      <w:r w:rsidRPr="00C83D7B">
        <w:rPr>
          <w:rFonts w:ascii="MathJax_Size1" w:eastAsia="Times New Roman" w:hAnsi="MathJax_Size1" w:cs="Segoe UI"/>
          <w:color w:val="222222"/>
          <w:sz w:val="21"/>
          <w:szCs w:val="21"/>
          <w:bdr w:val="none" w:sz="0" w:space="0" w:color="auto" w:frame="1"/>
        </w:rPr>
        <w:t>√</w:t>
      </w:r>
    </w:p>
    <w:p w:rsidR="00C83D7B" w:rsidRPr="00C83D7B" w:rsidRDefault="00C83D7B" w:rsidP="00C83D7B">
      <w:pPr>
        <w:shd w:val="clear" w:color="auto" w:fill="FFFFFF"/>
        <w:spacing w:after="300" w:line="288" w:lineRule="atLeast"/>
        <w:outlineLvl w:val="2"/>
        <w:rPr>
          <w:rFonts w:ascii="Segoe UI" w:eastAsia="Times New Roman" w:hAnsi="Segoe UI" w:cs="Segoe UI"/>
          <w:color w:val="222222"/>
          <w:sz w:val="44"/>
          <w:szCs w:val="44"/>
        </w:rPr>
      </w:pPr>
      <w:proofErr w:type="spellStart"/>
      <w:r w:rsidRPr="00C83D7B">
        <w:rPr>
          <w:rFonts w:ascii="Segoe UI" w:eastAsia="Times New Roman" w:hAnsi="Segoe UI" w:cs="Segoe UI"/>
          <w:color w:val="222222"/>
          <w:sz w:val="44"/>
          <w:szCs w:val="44"/>
        </w:rPr>
        <w:t>Maths</w:t>
      </w:r>
      <w:proofErr w:type="spellEnd"/>
      <w:r w:rsidRPr="00C83D7B">
        <w:rPr>
          <w:rFonts w:ascii="Segoe UI" w:eastAsia="Times New Roman" w:hAnsi="Segoe UI" w:cs="Segoe UI"/>
          <w:color w:val="222222"/>
          <w:sz w:val="44"/>
          <w:szCs w:val="44"/>
        </w:rPr>
        <w:t xml:space="preserve"> Formulas </w:t>
      </w:r>
      <w:proofErr w:type="gramStart"/>
      <w:r w:rsidRPr="00C83D7B">
        <w:rPr>
          <w:rFonts w:ascii="Segoe UI" w:eastAsia="Times New Roman" w:hAnsi="Segoe UI" w:cs="Segoe UI"/>
          <w:color w:val="222222"/>
          <w:sz w:val="44"/>
          <w:szCs w:val="44"/>
        </w:rPr>
        <w:t>For</w:t>
      </w:r>
      <w:proofErr w:type="gramEnd"/>
      <w:r w:rsidRPr="00C83D7B">
        <w:rPr>
          <w:rFonts w:ascii="Segoe UI" w:eastAsia="Times New Roman" w:hAnsi="Segoe UI" w:cs="Segoe UI"/>
          <w:color w:val="222222"/>
          <w:sz w:val="44"/>
          <w:szCs w:val="44"/>
        </w:rPr>
        <w:t xml:space="preserve"> Class 11: Conic Sections</w:t>
      </w:r>
    </w:p>
    <w:p w:rsidR="00C83D7B" w:rsidRPr="00C83D7B" w:rsidRDefault="00C83D7B" w:rsidP="00C83D7B">
      <w:pPr>
        <w:shd w:val="clear" w:color="auto" w:fill="FFFFFF"/>
        <w:spacing w:after="36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A circle is a geometrical figure where all the points in a plane are located equidistant from the fixed point on a given plane.</w:t>
      </w:r>
    </w:p>
    <w:p w:rsidR="00C83D7B" w:rsidRPr="00C83D7B" w:rsidRDefault="00C83D7B" w:rsidP="00C83D7B">
      <w:pPr>
        <w:numPr>
          <w:ilvl w:val="0"/>
          <w:numId w:val="10"/>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 xml:space="preserve">The equation of the circle with the </w:t>
      </w:r>
      <w:proofErr w:type="spellStart"/>
      <w:r w:rsidRPr="00C83D7B">
        <w:rPr>
          <w:rFonts w:ascii="Segoe UI" w:eastAsia="Times New Roman" w:hAnsi="Segoe UI" w:cs="Segoe UI"/>
          <w:color w:val="222222"/>
          <w:sz w:val="26"/>
          <w:szCs w:val="26"/>
        </w:rPr>
        <w:t>centre</w:t>
      </w:r>
      <w:proofErr w:type="spellEnd"/>
      <w:r w:rsidRPr="00C83D7B">
        <w:rPr>
          <w:rFonts w:ascii="Segoe UI" w:eastAsia="Times New Roman" w:hAnsi="Segoe UI" w:cs="Segoe UI"/>
          <w:color w:val="222222"/>
          <w:sz w:val="26"/>
          <w:szCs w:val="26"/>
        </w:rPr>
        <w:t xml:space="preserve"> point (h, k) and radius r is given by (x – h)</w:t>
      </w:r>
      <w:r w:rsidRPr="00C83D7B">
        <w:rPr>
          <w:rFonts w:ascii="Segoe UI" w:eastAsia="Times New Roman" w:hAnsi="Segoe UI" w:cs="Segoe UI"/>
          <w:color w:val="222222"/>
          <w:sz w:val="19"/>
          <w:szCs w:val="19"/>
          <w:vertAlign w:val="superscript"/>
        </w:rPr>
        <w:t>2</w:t>
      </w:r>
      <w:r w:rsidRPr="00C83D7B">
        <w:rPr>
          <w:rFonts w:ascii="Segoe UI" w:eastAsia="Times New Roman" w:hAnsi="Segoe UI" w:cs="Segoe UI"/>
          <w:color w:val="222222"/>
          <w:sz w:val="26"/>
          <w:szCs w:val="26"/>
        </w:rPr>
        <w:t> + (y – k)</w:t>
      </w:r>
      <w:r w:rsidRPr="00C83D7B">
        <w:rPr>
          <w:rFonts w:ascii="Segoe UI" w:eastAsia="Times New Roman" w:hAnsi="Segoe UI" w:cs="Segoe UI"/>
          <w:color w:val="222222"/>
          <w:sz w:val="19"/>
          <w:szCs w:val="19"/>
          <w:vertAlign w:val="superscript"/>
        </w:rPr>
        <w:t>2</w:t>
      </w:r>
      <w:r w:rsidRPr="00C83D7B">
        <w:rPr>
          <w:rFonts w:ascii="Segoe UI" w:eastAsia="Times New Roman" w:hAnsi="Segoe UI" w:cs="Segoe UI"/>
          <w:color w:val="222222"/>
          <w:sz w:val="26"/>
          <w:szCs w:val="26"/>
        </w:rPr>
        <w:t> = r</w:t>
      </w:r>
      <w:r w:rsidRPr="00C83D7B">
        <w:rPr>
          <w:rFonts w:ascii="Segoe UI" w:eastAsia="Times New Roman" w:hAnsi="Segoe UI" w:cs="Segoe UI"/>
          <w:color w:val="222222"/>
          <w:sz w:val="19"/>
          <w:szCs w:val="19"/>
          <w:vertAlign w:val="superscript"/>
        </w:rPr>
        <w:t>2</w:t>
      </w:r>
    </w:p>
    <w:p w:rsidR="00C83D7B" w:rsidRPr="00C83D7B" w:rsidRDefault="00C83D7B" w:rsidP="00C83D7B">
      <w:pPr>
        <w:numPr>
          <w:ilvl w:val="0"/>
          <w:numId w:val="10"/>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 xml:space="preserve">The equation of the parabola having focus at (a, 0) where a &gt; 0 and </w:t>
      </w:r>
      <w:proofErr w:type="spellStart"/>
      <w:r w:rsidRPr="00C83D7B">
        <w:rPr>
          <w:rFonts w:ascii="Segoe UI" w:eastAsia="Times New Roman" w:hAnsi="Segoe UI" w:cs="Segoe UI"/>
          <w:color w:val="222222"/>
          <w:sz w:val="26"/>
          <w:szCs w:val="26"/>
        </w:rPr>
        <w:t>directrix</w:t>
      </w:r>
      <w:proofErr w:type="spellEnd"/>
      <w:r w:rsidRPr="00C83D7B">
        <w:rPr>
          <w:rFonts w:ascii="Segoe UI" w:eastAsia="Times New Roman" w:hAnsi="Segoe UI" w:cs="Segoe UI"/>
          <w:color w:val="222222"/>
          <w:sz w:val="26"/>
          <w:szCs w:val="26"/>
        </w:rPr>
        <w:t xml:space="preserve"> x = – a is given by: y</w:t>
      </w:r>
      <w:r w:rsidRPr="00C83D7B">
        <w:rPr>
          <w:rFonts w:ascii="Segoe UI" w:eastAsia="Times New Roman" w:hAnsi="Segoe UI" w:cs="Segoe UI"/>
          <w:color w:val="222222"/>
          <w:sz w:val="19"/>
          <w:szCs w:val="19"/>
          <w:vertAlign w:val="superscript"/>
        </w:rPr>
        <w:t>2</w:t>
      </w:r>
      <w:r w:rsidRPr="00C83D7B">
        <w:rPr>
          <w:rFonts w:ascii="Segoe UI" w:eastAsia="Times New Roman" w:hAnsi="Segoe UI" w:cs="Segoe UI"/>
          <w:color w:val="222222"/>
          <w:sz w:val="26"/>
          <w:szCs w:val="26"/>
        </w:rPr>
        <w:t> = 4ax</w:t>
      </w:r>
    </w:p>
    <w:p w:rsidR="00C83D7B" w:rsidRPr="00C83D7B" w:rsidRDefault="00C83D7B" w:rsidP="00C83D7B">
      <w:pPr>
        <w:numPr>
          <w:ilvl w:val="0"/>
          <w:numId w:val="10"/>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The equation of an ellipse with foci on the x-axis is </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15"/>
          <w:szCs w:val="15"/>
          <w:bdr w:val="none" w:sz="0" w:space="0" w:color="auto" w:frame="1"/>
        </w:rPr>
        <w:t>2</w:t>
      </w:r>
      <w:r w:rsidRPr="00C83D7B">
        <w:rPr>
          <w:rFonts w:ascii="MathJax_Math-italic" w:eastAsia="Times New Roman" w:hAnsi="MathJax_Math-italic" w:cs="Segoe UI"/>
          <w:color w:val="222222"/>
          <w:sz w:val="21"/>
          <w:szCs w:val="21"/>
          <w:bdr w:val="none" w:sz="0" w:space="0" w:color="auto" w:frame="1"/>
        </w:rPr>
        <w:t>a</w:t>
      </w:r>
      <w:r w:rsidRPr="00C83D7B">
        <w:rPr>
          <w:rFonts w:ascii="MathJax_Main" w:eastAsia="Times New Roman" w:hAnsi="MathJax_Main" w:cs="Segoe UI"/>
          <w:color w:val="222222"/>
          <w:sz w:val="15"/>
          <w:szCs w:val="15"/>
          <w:bdr w:val="none" w:sz="0" w:space="0" w:color="auto" w:frame="1"/>
        </w:rPr>
        <w:t>2</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y</w:t>
      </w:r>
      <w:r w:rsidRPr="00C83D7B">
        <w:rPr>
          <w:rFonts w:ascii="MathJax_Main" w:eastAsia="Times New Roman" w:hAnsi="MathJax_Main" w:cs="Segoe UI"/>
          <w:color w:val="222222"/>
          <w:sz w:val="15"/>
          <w:szCs w:val="15"/>
          <w:bdr w:val="none" w:sz="0" w:space="0" w:color="auto" w:frame="1"/>
        </w:rPr>
        <w:t>2</w:t>
      </w:r>
      <w:r w:rsidRPr="00C83D7B">
        <w:rPr>
          <w:rFonts w:ascii="MathJax_Math-italic" w:eastAsia="Times New Roman" w:hAnsi="MathJax_Math-italic" w:cs="Segoe UI"/>
          <w:color w:val="222222"/>
          <w:sz w:val="21"/>
          <w:szCs w:val="21"/>
          <w:bdr w:val="none" w:sz="0" w:space="0" w:color="auto" w:frame="1"/>
        </w:rPr>
        <w:t>b</w:t>
      </w:r>
      <w:r w:rsidRPr="00C83D7B">
        <w:rPr>
          <w:rFonts w:ascii="MathJax_Main" w:eastAsia="Times New Roman" w:hAnsi="MathJax_Main" w:cs="Segoe UI"/>
          <w:color w:val="222222"/>
          <w:sz w:val="15"/>
          <w:szCs w:val="15"/>
          <w:bdr w:val="none" w:sz="0" w:space="0" w:color="auto" w:frame="1"/>
        </w:rPr>
        <w:t>2</w:t>
      </w:r>
      <w:r w:rsidRPr="00C83D7B">
        <w:rPr>
          <w:rFonts w:ascii="MathJax_Main" w:eastAsia="Times New Roman" w:hAnsi="MathJax_Main" w:cs="Segoe UI"/>
          <w:color w:val="222222"/>
          <w:sz w:val="30"/>
          <w:szCs w:val="30"/>
          <w:bdr w:val="none" w:sz="0" w:space="0" w:color="auto" w:frame="1"/>
        </w:rPr>
        <w:t>=1</w:t>
      </w:r>
    </w:p>
    <w:p w:rsidR="00C83D7B" w:rsidRPr="00C83D7B" w:rsidRDefault="00C83D7B" w:rsidP="00C83D7B">
      <w:pPr>
        <w:numPr>
          <w:ilvl w:val="0"/>
          <w:numId w:val="10"/>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 xml:space="preserve">Length of the </w:t>
      </w:r>
      <w:proofErr w:type="spellStart"/>
      <w:r w:rsidRPr="00C83D7B">
        <w:rPr>
          <w:rFonts w:ascii="Segoe UI" w:eastAsia="Times New Roman" w:hAnsi="Segoe UI" w:cs="Segoe UI"/>
          <w:color w:val="222222"/>
          <w:sz w:val="26"/>
          <w:szCs w:val="26"/>
        </w:rPr>
        <w:t>latus</w:t>
      </w:r>
      <w:proofErr w:type="spellEnd"/>
      <w:r w:rsidRPr="00C83D7B">
        <w:rPr>
          <w:rFonts w:ascii="Segoe UI" w:eastAsia="Times New Roman" w:hAnsi="Segoe UI" w:cs="Segoe UI"/>
          <w:color w:val="222222"/>
          <w:sz w:val="26"/>
          <w:szCs w:val="26"/>
        </w:rPr>
        <w:t xml:space="preserve"> rectum of the ellipse </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15"/>
          <w:szCs w:val="15"/>
          <w:bdr w:val="none" w:sz="0" w:space="0" w:color="auto" w:frame="1"/>
        </w:rPr>
        <w:t>2</w:t>
      </w:r>
      <w:r w:rsidRPr="00C83D7B">
        <w:rPr>
          <w:rFonts w:ascii="MathJax_Math-italic" w:eastAsia="Times New Roman" w:hAnsi="MathJax_Math-italic" w:cs="Segoe UI"/>
          <w:color w:val="222222"/>
          <w:sz w:val="21"/>
          <w:szCs w:val="21"/>
          <w:bdr w:val="none" w:sz="0" w:space="0" w:color="auto" w:frame="1"/>
        </w:rPr>
        <w:t>a</w:t>
      </w:r>
      <w:r w:rsidRPr="00C83D7B">
        <w:rPr>
          <w:rFonts w:ascii="MathJax_Main" w:eastAsia="Times New Roman" w:hAnsi="MathJax_Main" w:cs="Segoe UI"/>
          <w:color w:val="222222"/>
          <w:sz w:val="15"/>
          <w:szCs w:val="15"/>
          <w:bdr w:val="none" w:sz="0" w:space="0" w:color="auto" w:frame="1"/>
        </w:rPr>
        <w:t>2</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y</w:t>
      </w:r>
      <w:r w:rsidRPr="00C83D7B">
        <w:rPr>
          <w:rFonts w:ascii="MathJax_Main" w:eastAsia="Times New Roman" w:hAnsi="MathJax_Main" w:cs="Segoe UI"/>
          <w:color w:val="222222"/>
          <w:sz w:val="15"/>
          <w:szCs w:val="15"/>
          <w:bdr w:val="none" w:sz="0" w:space="0" w:color="auto" w:frame="1"/>
        </w:rPr>
        <w:t>2</w:t>
      </w:r>
      <w:r w:rsidRPr="00C83D7B">
        <w:rPr>
          <w:rFonts w:ascii="MathJax_Math-italic" w:eastAsia="Times New Roman" w:hAnsi="MathJax_Math-italic" w:cs="Segoe UI"/>
          <w:color w:val="222222"/>
          <w:sz w:val="21"/>
          <w:szCs w:val="21"/>
          <w:bdr w:val="none" w:sz="0" w:space="0" w:color="auto" w:frame="1"/>
        </w:rPr>
        <w:t>b</w:t>
      </w:r>
      <w:r w:rsidRPr="00C83D7B">
        <w:rPr>
          <w:rFonts w:ascii="MathJax_Main" w:eastAsia="Times New Roman" w:hAnsi="MathJax_Main" w:cs="Segoe UI"/>
          <w:color w:val="222222"/>
          <w:sz w:val="15"/>
          <w:szCs w:val="15"/>
          <w:bdr w:val="none" w:sz="0" w:space="0" w:color="auto" w:frame="1"/>
        </w:rPr>
        <w:t>2</w:t>
      </w:r>
      <w:r w:rsidRPr="00C83D7B">
        <w:rPr>
          <w:rFonts w:ascii="MathJax_Main" w:eastAsia="Times New Roman" w:hAnsi="MathJax_Main" w:cs="Segoe UI"/>
          <w:color w:val="222222"/>
          <w:sz w:val="30"/>
          <w:szCs w:val="30"/>
          <w:bdr w:val="none" w:sz="0" w:space="0" w:color="auto" w:frame="1"/>
        </w:rPr>
        <w:t>=1</w:t>
      </w:r>
      <w:r w:rsidRPr="00C83D7B">
        <w:rPr>
          <w:rFonts w:ascii="Segoe UI" w:eastAsia="Times New Roman" w:hAnsi="Segoe UI" w:cs="Segoe UI"/>
          <w:color w:val="222222"/>
          <w:sz w:val="26"/>
          <w:szCs w:val="26"/>
        </w:rPr>
        <w:t> is given by: </w:t>
      </w:r>
      <w:r w:rsidRPr="00C83D7B">
        <w:rPr>
          <w:rFonts w:ascii="MathJax_Main" w:eastAsia="Times New Roman" w:hAnsi="MathJax_Main" w:cs="Segoe UI"/>
          <w:color w:val="222222"/>
          <w:sz w:val="21"/>
          <w:szCs w:val="21"/>
          <w:bdr w:val="none" w:sz="0" w:space="0" w:color="auto" w:frame="1"/>
        </w:rPr>
        <w:t>2</w:t>
      </w:r>
      <w:r w:rsidRPr="00C83D7B">
        <w:rPr>
          <w:rFonts w:ascii="MathJax_Math-italic" w:eastAsia="Times New Roman" w:hAnsi="MathJax_Math-italic" w:cs="Segoe UI"/>
          <w:color w:val="222222"/>
          <w:sz w:val="21"/>
          <w:szCs w:val="21"/>
          <w:bdr w:val="none" w:sz="0" w:space="0" w:color="auto" w:frame="1"/>
        </w:rPr>
        <w:t>b</w:t>
      </w:r>
      <w:r w:rsidRPr="00C83D7B">
        <w:rPr>
          <w:rFonts w:ascii="MathJax_Main" w:eastAsia="Times New Roman" w:hAnsi="MathJax_Main" w:cs="Segoe UI"/>
          <w:color w:val="222222"/>
          <w:sz w:val="15"/>
          <w:szCs w:val="15"/>
          <w:bdr w:val="none" w:sz="0" w:space="0" w:color="auto" w:frame="1"/>
        </w:rPr>
        <w:t>2</w:t>
      </w:r>
      <w:r w:rsidRPr="00C83D7B">
        <w:rPr>
          <w:rFonts w:ascii="MathJax_Math-italic" w:eastAsia="Times New Roman" w:hAnsi="MathJax_Math-italic" w:cs="Segoe UI"/>
          <w:color w:val="222222"/>
          <w:sz w:val="21"/>
          <w:szCs w:val="21"/>
          <w:bdr w:val="none" w:sz="0" w:space="0" w:color="auto" w:frame="1"/>
        </w:rPr>
        <w:t>a</w:t>
      </w:r>
    </w:p>
    <w:p w:rsidR="00C83D7B" w:rsidRPr="00C83D7B" w:rsidRDefault="00C83D7B" w:rsidP="00C83D7B">
      <w:pPr>
        <w:numPr>
          <w:ilvl w:val="0"/>
          <w:numId w:val="10"/>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The equation of a hyperbola with foci on the x-axis is </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15"/>
          <w:szCs w:val="15"/>
          <w:bdr w:val="none" w:sz="0" w:space="0" w:color="auto" w:frame="1"/>
        </w:rPr>
        <w:t>2</w:t>
      </w:r>
      <w:r w:rsidRPr="00C83D7B">
        <w:rPr>
          <w:rFonts w:ascii="MathJax_Math-italic" w:eastAsia="Times New Roman" w:hAnsi="MathJax_Math-italic" w:cs="Segoe UI"/>
          <w:color w:val="222222"/>
          <w:sz w:val="21"/>
          <w:szCs w:val="21"/>
          <w:bdr w:val="none" w:sz="0" w:space="0" w:color="auto" w:frame="1"/>
        </w:rPr>
        <w:t>a</w:t>
      </w:r>
      <w:r w:rsidRPr="00C83D7B">
        <w:rPr>
          <w:rFonts w:ascii="MathJax_Main" w:eastAsia="Times New Roman" w:hAnsi="MathJax_Main" w:cs="Segoe UI"/>
          <w:color w:val="222222"/>
          <w:sz w:val="15"/>
          <w:szCs w:val="15"/>
          <w:bdr w:val="none" w:sz="0" w:space="0" w:color="auto" w:frame="1"/>
        </w:rPr>
        <w:t>2</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y</w:t>
      </w:r>
      <w:r w:rsidRPr="00C83D7B">
        <w:rPr>
          <w:rFonts w:ascii="MathJax_Main" w:eastAsia="Times New Roman" w:hAnsi="MathJax_Main" w:cs="Segoe UI"/>
          <w:color w:val="222222"/>
          <w:sz w:val="15"/>
          <w:szCs w:val="15"/>
          <w:bdr w:val="none" w:sz="0" w:space="0" w:color="auto" w:frame="1"/>
        </w:rPr>
        <w:t>2</w:t>
      </w:r>
      <w:r w:rsidRPr="00C83D7B">
        <w:rPr>
          <w:rFonts w:ascii="MathJax_Math-italic" w:eastAsia="Times New Roman" w:hAnsi="MathJax_Math-italic" w:cs="Segoe UI"/>
          <w:color w:val="222222"/>
          <w:sz w:val="21"/>
          <w:szCs w:val="21"/>
          <w:bdr w:val="none" w:sz="0" w:space="0" w:color="auto" w:frame="1"/>
        </w:rPr>
        <w:t>b</w:t>
      </w:r>
      <w:r w:rsidRPr="00C83D7B">
        <w:rPr>
          <w:rFonts w:ascii="MathJax_Main" w:eastAsia="Times New Roman" w:hAnsi="MathJax_Main" w:cs="Segoe UI"/>
          <w:color w:val="222222"/>
          <w:sz w:val="15"/>
          <w:szCs w:val="15"/>
          <w:bdr w:val="none" w:sz="0" w:space="0" w:color="auto" w:frame="1"/>
        </w:rPr>
        <w:t>2</w:t>
      </w:r>
      <w:r w:rsidRPr="00C83D7B">
        <w:rPr>
          <w:rFonts w:ascii="MathJax_Main" w:eastAsia="Times New Roman" w:hAnsi="MathJax_Main" w:cs="Segoe UI"/>
          <w:color w:val="222222"/>
          <w:sz w:val="30"/>
          <w:szCs w:val="30"/>
          <w:bdr w:val="none" w:sz="0" w:space="0" w:color="auto" w:frame="1"/>
        </w:rPr>
        <w:t>=1</w:t>
      </w:r>
    </w:p>
    <w:p w:rsidR="00C83D7B" w:rsidRPr="00C83D7B" w:rsidRDefault="00C83D7B" w:rsidP="00C83D7B">
      <w:pPr>
        <w:numPr>
          <w:ilvl w:val="0"/>
          <w:numId w:val="10"/>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 xml:space="preserve">Length of the </w:t>
      </w:r>
      <w:proofErr w:type="spellStart"/>
      <w:r w:rsidRPr="00C83D7B">
        <w:rPr>
          <w:rFonts w:ascii="Segoe UI" w:eastAsia="Times New Roman" w:hAnsi="Segoe UI" w:cs="Segoe UI"/>
          <w:color w:val="222222"/>
          <w:sz w:val="26"/>
          <w:szCs w:val="26"/>
        </w:rPr>
        <w:t>latus</w:t>
      </w:r>
      <w:proofErr w:type="spellEnd"/>
      <w:r w:rsidRPr="00C83D7B">
        <w:rPr>
          <w:rFonts w:ascii="Segoe UI" w:eastAsia="Times New Roman" w:hAnsi="Segoe UI" w:cs="Segoe UI"/>
          <w:color w:val="222222"/>
          <w:sz w:val="26"/>
          <w:szCs w:val="26"/>
        </w:rPr>
        <w:t xml:space="preserve"> rectum of the hyperbola </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15"/>
          <w:szCs w:val="15"/>
          <w:bdr w:val="none" w:sz="0" w:space="0" w:color="auto" w:frame="1"/>
        </w:rPr>
        <w:t>2</w:t>
      </w:r>
      <w:r w:rsidRPr="00C83D7B">
        <w:rPr>
          <w:rFonts w:ascii="MathJax_Math-italic" w:eastAsia="Times New Roman" w:hAnsi="MathJax_Math-italic" w:cs="Segoe UI"/>
          <w:color w:val="222222"/>
          <w:sz w:val="21"/>
          <w:szCs w:val="21"/>
          <w:bdr w:val="none" w:sz="0" w:space="0" w:color="auto" w:frame="1"/>
        </w:rPr>
        <w:t>a</w:t>
      </w:r>
      <w:r w:rsidRPr="00C83D7B">
        <w:rPr>
          <w:rFonts w:ascii="MathJax_Main" w:eastAsia="Times New Roman" w:hAnsi="MathJax_Main" w:cs="Segoe UI"/>
          <w:color w:val="222222"/>
          <w:sz w:val="15"/>
          <w:szCs w:val="15"/>
          <w:bdr w:val="none" w:sz="0" w:space="0" w:color="auto" w:frame="1"/>
        </w:rPr>
        <w:t>2</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y</w:t>
      </w:r>
      <w:r w:rsidRPr="00C83D7B">
        <w:rPr>
          <w:rFonts w:ascii="MathJax_Main" w:eastAsia="Times New Roman" w:hAnsi="MathJax_Main" w:cs="Segoe UI"/>
          <w:color w:val="222222"/>
          <w:sz w:val="15"/>
          <w:szCs w:val="15"/>
          <w:bdr w:val="none" w:sz="0" w:space="0" w:color="auto" w:frame="1"/>
        </w:rPr>
        <w:t>2</w:t>
      </w:r>
      <w:r w:rsidRPr="00C83D7B">
        <w:rPr>
          <w:rFonts w:ascii="MathJax_Math-italic" w:eastAsia="Times New Roman" w:hAnsi="MathJax_Math-italic" w:cs="Segoe UI"/>
          <w:color w:val="222222"/>
          <w:sz w:val="21"/>
          <w:szCs w:val="21"/>
          <w:bdr w:val="none" w:sz="0" w:space="0" w:color="auto" w:frame="1"/>
        </w:rPr>
        <w:t>b</w:t>
      </w:r>
      <w:r w:rsidRPr="00C83D7B">
        <w:rPr>
          <w:rFonts w:ascii="MathJax_Main" w:eastAsia="Times New Roman" w:hAnsi="MathJax_Main" w:cs="Segoe UI"/>
          <w:color w:val="222222"/>
          <w:sz w:val="15"/>
          <w:szCs w:val="15"/>
          <w:bdr w:val="none" w:sz="0" w:space="0" w:color="auto" w:frame="1"/>
        </w:rPr>
        <w:t>2</w:t>
      </w:r>
      <w:r w:rsidRPr="00C83D7B">
        <w:rPr>
          <w:rFonts w:ascii="MathJax_Main" w:eastAsia="Times New Roman" w:hAnsi="MathJax_Main" w:cs="Segoe UI"/>
          <w:color w:val="222222"/>
          <w:sz w:val="30"/>
          <w:szCs w:val="30"/>
          <w:bdr w:val="none" w:sz="0" w:space="0" w:color="auto" w:frame="1"/>
        </w:rPr>
        <w:t>=1</w:t>
      </w:r>
      <w:r w:rsidRPr="00C83D7B">
        <w:rPr>
          <w:rFonts w:ascii="Segoe UI" w:eastAsia="Times New Roman" w:hAnsi="Segoe UI" w:cs="Segoe UI"/>
          <w:color w:val="222222"/>
          <w:sz w:val="26"/>
          <w:szCs w:val="26"/>
        </w:rPr>
        <w:t> is given by: </w:t>
      </w:r>
      <w:r w:rsidRPr="00C83D7B">
        <w:rPr>
          <w:rFonts w:ascii="MathJax_Main" w:eastAsia="Times New Roman" w:hAnsi="MathJax_Main" w:cs="Segoe UI"/>
          <w:color w:val="222222"/>
          <w:sz w:val="21"/>
          <w:szCs w:val="21"/>
          <w:bdr w:val="none" w:sz="0" w:space="0" w:color="auto" w:frame="1"/>
        </w:rPr>
        <w:t>2</w:t>
      </w:r>
      <w:r w:rsidRPr="00C83D7B">
        <w:rPr>
          <w:rFonts w:ascii="MathJax_Math-italic" w:eastAsia="Times New Roman" w:hAnsi="MathJax_Math-italic" w:cs="Segoe UI"/>
          <w:color w:val="222222"/>
          <w:sz w:val="21"/>
          <w:szCs w:val="21"/>
          <w:bdr w:val="none" w:sz="0" w:space="0" w:color="auto" w:frame="1"/>
        </w:rPr>
        <w:t>b</w:t>
      </w:r>
      <w:r w:rsidRPr="00C83D7B">
        <w:rPr>
          <w:rFonts w:ascii="MathJax_Main" w:eastAsia="Times New Roman" w:hAnsi="MathJax_Main" w:cs="Segoe UI"/>
          <w:color w:val="222222"/>
          <w:sz w:val="15"/>
          <w:szCs w:val="15"/>
          <w:bdr w:val="none" w:sz="0" w:space="0" w:color="auto" w:frame="1"/>
        </w:rPr>
        <w:t>2</w:t>
      </w:r>
      <w:r w:rsidRPr="00C83D7B">
        <w:rPr>
          <w:rFonts w:ascii="MathJax_Math-italic" w:eastAsia="Times New Roman" w:hAnsi="MathJax_Math-italic" w:cs="Segoe UI"/>
          <w:color w:val="222222"/>
          <w:sz w:val="21"/>
          <w:szCs w:val="21"/>
          <w:bdr w:val="none" w:sz="0" w:space="0" w:color="auto" w:frame="1"/>
        </w:rPr>
        <w:t>a</w:t>
      </w:r>
    </w:p>
    <w:p w:rsidR="00C83D7B" w:rsidRPr="00C83D7B" w:rsidRDefault="00C83D7B" w:rsidP="00C83D7B">
      <w:pPr>
        <w:shd w:val="clear" w:color="auto" w:fill="FFFFFF"/>
        <w:spacing w:after="300" w:line="288" w:lineRule="atLeast"/>
        <w:outlineLvl w:val="2"/>
        <w:rPr>
          <w:rFonts w:ascii="Segoe UI" w:eastAsia="Times New Roman" w:hAnsi="Segoe UI" w:cs="Segoe UI"/>
          <w:color w:val="222222"/>
          <w:sz w:val="44"/>
          <w:szCs w:val="44"/>
        </w:rPr>
      </w:pPr>
      <w:r w:rsidRPr="00C83D7B">
        <w:rPr>
          <w:rFonts w:ascii="Segoe UI" w:eastAsia="Times New Roman" w:hAnsi="Segoe UI" w:cs="Segoe UI"/>
          <w:color w:val="222222"/>
          <w:sz w:val="44"/>
          <w:szCs w:val="44"/>
        </w:rPr>
        <w:t xml:space="preserve">Class 11 </w:t>
      </w:r>
      <w:proofErr w:type="spellStart"/>
      <w:r w:rsidRPr="00C83D7B">
        <w:rPr>
          <w:rFonts w:ascii="Segoe UI" w:eastAsia="Times New Roman" w:hAnsi="Segoe UI" w:cs="Segoe UI"/>
          <w:color w:val="222222"/>
          <w:sz w:val="44"/>
          <w:szCs w:val="44"/>
        </w:rPr>
        <w:t>Maths</w:t>
      </w:r>
      <w:proofErr w:type="spellEnd"/>
      <w:r w:rsidRPr="00C83D7B">
        <w:rPr>
          <w:rFonts w:ascii="Segoe UI" w:eastAsia="Times New Roman" w:hAnsi="Segoe UI" w:cs="Segoe UI"/>
          <w:color w:val="222222"/>
          <w:sz w:val="44"/>
          <w:szCs w:val="44"/>
        </w:rPr>
        <w:t xml:space="preserve"> Formulas: Introduction </w:t>
      </w:r>
      <w:proofErr w:type="gramStart"/>
      <w:r w:rsidRPr="00C83D7B">
        <w:rPr>
          <w:rFonts w:ascii="Segoe UI" w:eastAsia="Times New Roman" w:hAnsi="Segoe UI" w:cs="Segoe UI"/>
          <w:color w:val="222222"/>
          <w:sz w:val="44"/>
          <w:szCs w:val="44"/>
        </w:rPr>
        <w:t>To</w:t>
      </w:r>
      <w:proofErr w:type="gramEnd"/>
      <w:r w:rsidRPr="00C83D7B">
        <w:rPr>
          <w:rFonts w:ascii="Segoe UI" w:eastAsia="Times New Roman" w:hAnsi="Segoe UI" w:cs="Segoe UI"/>
          <w:color w:val="222222"/>
          <w:sz w:val="44"/>
          <w:szCs w:val="44"/>
        </w:rPr>
        <w:t xml:space="preserve"> Three Dimensional Geometry</w:t>
      </w:r>
    </w:p>
    <w:p w:rsidR="00C83D7B" w:rsidRPr="00C83D7B" w:rsidRDefault="00C83D7B" w:rsidP="00C83D7B">
      <w:pPr>
        <w:shd w:val="clear" w:color="auto" w:fill="FFFFFF"/>
        <w:spacing w:after="36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 xml:space="preserve">The three planes determined by the pair of axes are known as coordinate planes with XY, YZ and ZX planes. Find the important </w:t>
      </w:r>
      <w:proofErr w:type="spellStart"/>
      <w:r w:rsidRPr="00C83D7B">
        <w:rPr>
          <w:rFonts w:ascii="Segoe UI" w:eastAsia="Times New Roman" w:hAnsi="Segoe UI" w:cs="Segoe UI"/>
          <w:color w:val="222222"/>
          <w:sz w:val="26"/>
          <w:szCs w:val="26"/>
        </w:rPr>
        <w:t>Maths</w:t>
      </w:r>
      <w:proofErr w:type="spellEnd"/>
      <w:r w:rsidRPr="00C83D7B">
        <w:rPr>
          <w:rFonts w:ascii="Segoe UI" w:eastAsia="Times New Roman" w:hAnsi="Segoe UI" w:cs="Segoe UI"/>
          <w:color w:val="222222"/>
          <w:sz w:val="26"/>
          <w:szCs w:val="26"/>
        </w:rPr>
        <w:t xml:space="preserve"> formulas for Class 11 below:</w:t>
      </w:r>
    </w:p>
    <w:p w:rsidR="00C83D7B" w:rsidRPr="00C83D7B" w:rsidRDefault="00C83D7B" w:rsidP="00C83D7B">
      <w:pPr>
        <w:numPr>
          <w:ilvl w:val="0"/>
          <w:numId w:val="11"/>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The distance of two points P(x</w:t>
      </w:r>
      <w:r w:rsidRPr="00C83D7B">
        <w:rPr>
          <w:rFonts w:ascii="Segoe UI" w:eastAsia="Times New Roman" w:hAnsi="Segoe UI" w:cs="Segoe UI"/>
          <w:color w:val="222222"/>
          <w:sz w:val="19"/>
          <w:szCs w:val="19"/>
          <w:vertAlign w:val="subscript"/>
        </w:rPr>
        <w:t>1</w:t>
      </w:r>
      <w:r w:rsidRPr="00C83D7B">
        <w:rPr>
          <w:rFonts w:ascii="Segoe UI" w:eastAsia="Times New Roman" w:hAnsi="Segoe UI" w:cs="Segoe UI"/>
          <w:color w:val="222222"/>
          <w:sz w:val="26"/>
          <w:szCs w:val="26"/>
        </w:rPr>
        <w:t>, y</w:t>
      </w:r>
      <w:r w:rsidRPr="00C83D7B">
        <w:rPr>
          <w:rFonts w:ascii="Segoe UI" w:eastAsia="Times New Roman" w:hAnsi="Segoe UI" w:cs="Segoe UI"/>
          <w:color w:val="222222"/>
          <w:sz w:val="19"/>
          <w:szCs w:val="19"/>
          <w:vertAlign w:val="subscript"/>
        </w:rPr>
        <w:t>1</w:t>
      </w:r>
      <w:r w:rsidRPr="00C83D7B">
        <w:rPr>
          <w:rFonts w:ascii="Segoe UI" w:eastAsia="Times New Roman" w:hAnsi="Segoe UI" w:cs="Segoe UI"/>
          <w:color w:val="222222"/>
          <w:sz w:val="26"/>
          <w:szCs w:val="26"/>
        </w:rPr>
        <w:t>, z</w:t>
      </w:r>
      <w:r w:rsidRPr="00C83D7B">
        <w:rPr>
          <w:rFonts w:ascii="Segoe UI" w:eastAsia="Times New Roman" w:hAnsi="Segoe UI" w:cs="Segoe UI"/>
          <w:color w:val="222222"/>
          <w:sz w:val="19"/>
          <w:szCs w:val="19"/>
          <w:vertAlign w:val="subscript"/>
        </w:rPr>
        <w:t>1</w:t>
      </w:r>
      <w:r w:rsidRPr="00C83D7B">
        <w:rPr>
          <w:rFonts w:ascii="Segoe UI" w:eastAsia="Times New Roman" w:hAnsi="Segoe UI" w:cs="Segoe UI"/>
          <w:color w:val="222222"/>
          <w:sz w:val="26"/>
          <w:szCs w:val="26"/>
        </w:rPr>
        <w:t>) and Q(x</w:t>
      </w:r>
      <w:r w:rsidRPr="00C83D7B">
        <w:rPr>
          <w:rFonts w:ascii="Segoe UI" w:eastAsia="Times New Roman" w:hAnsi="Segoe UI" w:cs="Segoe UI"/>
          <w:color w:val="222222"/>
          <w:sz w:val="19"/>
          <w:szCs w:val="19"/>
          <w:vertAlign w:val="subscript"/>
        </w:rPr>
        <w:t>2</w:t>
      </w:r>
      <w:r w:rsidRPr="00C83D7B">
        <w:rPr>
          <w:rFonts w:ascii="Segoe UI" w:eastAsia="Times New Roman" w:hAnsi="Segoe UI" w:cs="Segoe UI"/>
          <w:color w:val="222222"/>
          <w:sz w:val="26"/>
          <w:szCs w:val="26"/>
        </w:rPr>
        <w:t>, y</w:t>
      </w:r>
      <w:r w:rsidRPr="00C83D7B">
        <w:rPr>
          <w:rFonts w:ascii="Segoe UI" w:eastAsia="Times New Roman" w:hAnsi="Segoe UI" w:cs="Segoe UI"/>
          <w:color w:val="222222"/>
          <w:sz w:val="19"/>
          <w:szCs w:val="19"/>
          <w:vertAlign w:val="subscript"/>
        </w:rPr>
        <w:t>2</w:t>
      </w:r>
      <w:r w:rsidRPr="00C83D7B">
        <w:rPr>
          <w:rFonts w:ascii="Segoe UI" w:eastAsia="Times New Roman" w:hAnsi="Segoe UI" w:cs="Segoe UI"/>
          <w:color w:val="222222"/>
          <w:sz w:val="26"/>
          <w:szCs w:val="26"/>
        </w:rPr>
        <w:t>, z</w:t>
      </w:r>
      <w:r w:rsidRPr="00C83D7B">
        <w:rPr>
          <w:rFonts w:ascii="Segoe UI" w:eastAsia="Times New Roman" w:hAnsi="Segoe UI" w:cs="Segoe UI"/>
          <w:color w:val="222222"/>
          <w:sz w:val="19"/>
          <w:szCs w:val="19"/>
          <w:vertAlign w:val="subscript"/>
        </w:rPr>
        <w:t>2</w:t>
      </w:r>
      <w:r w:rsidRPr="00C83D7B">
        <w:rPr>
          <w:rFonts w:ascii="Segoe UI" w:eastAsia="Times New Roman" w:hAnsi="Segoe UI" w:cs="Segoe UI"/>
          <w:color w:val="222222"/>
          <w:sz w:val="26"/>
          <w:szCs w:val="26"/>
        </w:rPr>
        <w:t>) is:</w:t>
      </w:r>
      <w:r w:rsidRPr="00C83D7B">
        <w:rPr>
          <w:rFonts w:ascii="Segoe UI" w:eastAsia="Times New Roman" w:hAnsi="Segoe UI" w:cs="Segoe UI"/>
          <w:color w:val="222222"/>
          <w:sz w:val="26"/>
          <w:szCs w:val="26"/>
        </w:rPr>
        <w:br/>
      </w:r>
      <w:r w:rsidRPr="00C83D7B">
        <w:rPr>
          <w:rFonts w:ascii="MathJax_Math-italic" w:eastAsia="Times New Roman" w:hAnsi="MathJax_Math-italic" w:cs="Segoe UI"/>
          <w:color w:val="222222"/>
          <w:sz w:val="30"/>
          <w:szCs w:val="30"/>
          <w:bdr w:val="none" w:sz="0" w:space="0" w:color="auto" w:frame="1"/>
        </w:rPr>
        <w:t>PQ</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21"/>
          <w:szCs w:val="21"/>
          <w:bdr w:val="none" w:sz="0" w:space="0" w:color="auto" w:frame="1"/>
        </w:rPr>
        <w:t>2</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21"/>
          <w:szCs w:val="21"/>
          <w:bdr w:val="none" w:sz="0" w:space="0" w:color="auto" w:frame="1"/>
        </w:rPr>
        <w:t>1</w:t>
      </w:r>
      <w:r w:rsidRPr="00C83D7B">
        <w:rPr>
          <w:rFonts w:ascii="MathJax_Main" w:eastAsia="Times New Roman" w:hAnsi="MathJax_Main" w:cs="Segoe UI"/>
          <w:color w:val="222222"/>
          <w:sz w:val="30"/>
          <w:szCs w:val="30"/>
          <w:bdr w:val="none" w:sz="0" w:space="0" w:color="auto" w:frame="1"/>
        </w:rPr>
        <w:t>)</w:t>
      </w:r>
      <w:r w:rsidRPr="00C83D7B">
        <w:rPr>
          <w:rFonts w:ascii="MathJax_Main" w:eastAsia="Times New Roman" w:hAnsi="MathJax_Main" w:cs="Segoe UI"/>
          <w:color w:val="222222"/>
          <w:sz w:val="21"/>
          <w:szCs w:val="21"/>
          <w:bdr w:val="none" w:sz="0" w:space="0" w:color="auto" w:frame="1"/>
        </w:rPr>
        <w:t>2</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y</w:t>
      </w:r>
      <w:r w:rsidRPr="00C83D7B">
        <w:rPr>
          <w:rFonts w:ascii="MathJax_Main" w:eastAsia="Times New Roman" w:hAnsi="MathJax_Main" w:cs="Segoe UI"/>
          <w:color w:val="222222"/>
          <w:sz w:val="21"/>
          <w:szCs w:val="21"/>
          <w:bdr w:val="none" w:sz="0" w:space="0" w:color="auto" w:frame="1"/>
        </w:rPr>
        <w:t>2</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y</w:t>
      </w:r>
      <w:r w:rsidRPr="00C83D7B">
        <w:rPr>
          <w:rFonts w:ascii="MathJax_Main" w:eastAsia="Times New Roman" w:hAnsi="MathJax_Main" w:cs="Segoe UI"/>
          <w:color w:val="222222"/>
          <w:sz w:val="21"/>
          <w:szCs w:val="21"/>
          <w:bdr w:val="none" w:sz="0" w:space="0" w:color="auto" w:frame="1"/>
        </w:rPr>
        <w:t>1</w:t>
      </w:r>
      <w:r w:rsidRPr="00C83D7B">
        <w:rPr>
          <w:rFonts w:ascii="MathJax_Main" w:eastAsia="Times New Roman" w:hAnsi="MathJax_Main" w:cs="Segoe UI"/>
          <w:color w:val="222222"/>
          <w:sz w:val="30"/>
          <w:szCs w:val="30"/>
          <w:bdr w:val="none" w:sz="0" w:space="0" w:color="auto" w:frame="1"/>
        </w:rPr>
        <w:t>)</w:t>
      </w:r>
      <w:r w:rsidRPr="00C83D7B">
        <w:rPr>
          <w:rFonts w:ascii="MathJax_Main" w:eastAsia="Times New Roman" w:hAnsi="MathJax_Main" w:cs="Segoe UI"/>
          <w:color w:val="222222"/>
          <w:sz w:val="21"/>
          <w:szCs w:val="21"/>
          <w:bdr w:val="none" w:sz="0" w:space="0" w:color="auto" w:frame="1"/>
        </w:rPr>
        <w:t>2</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z</w:t>
      </w:r>
      <w:r w:rsidRPr="00C83D7B">
        <w:rPr>
          <w:rFonts w:ascii="MathJax_Main" w:eastAsia="Times New Roman" w:hAnsi="MathJax_Main" w:cs="Segoe UI"/>
          <w:color w:val="222222"/>
          <w:sz w:val="21"/>
          <w:szCs w:val="21"/>
          <w:bdr w:val="none" w:sz="0" w:space="0" w:color="auto" w:frame="1"/>
        </w:rPr>
        <w:t>2</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z</w:t>
      </w:r>
      <w:r w:rsidRPr="00C83D7B">
        <w:rPr>
          <w:rFonts w:ascii="MathJax_Main" w:eastAsia="Times New Roman" w:hAnsi="MathJax_Main" w:cs="Segoe UI"/>
          <w:color w:val="222222"/>
          <w:sz w:val="21"/>
          <w:szCs w:val="21"/>
          <w:bdr w:val="none" w:sz="0" w:space="0" w:color="auto" w:frame="1"/>
        </w:rPr>
        <w:t>1</w:t>
      </w:r>
      <w:r w:rsidRPr="00C83D7B">
        <w:rPr>
          <w:rFonts w:ascii="MathJax_Main" w:eastAsia="Times New Roman" w:hAnsi="MathJax_Main" w:cs="Segoe UI"/>
          <w:color w:val="222222"/>
          <w:sz w:val="30"/>
          <w:szCs w:val="30"/>
          <w:bdr w:val="none" w:sz="0" w:space="0" w:color="auto" w:frame="1"/>
        </w:rPr>
        <w:t>)</w:t>
      </w:r>
      <w:r w:rsidRPr="00C83D7B">
        <w:rPr>
          <w:rFonts w:ascii="MathJax_Main" w:eastAsia="Times New Roman" w:hAnsi="MathJax_Main" w:cs="Segoe UI"/>
          <w:color w:val="222222"/>
          <w:sz w:val="21"/>
          <w:szCs w:val="21"/>
          <w:bdr w:val="none" w:sz="0" w:space="0" w:color="auto" w:frame="1"/>
        </w:rPr>
        <w:t>2</w:t>
      </w:r>
      <w:r w:rsidRPr="00C83D7B">
        <w:rPr>
          <w:rFonts w:ascii="MathJax_Main" w:eastAsia="Times New Roman" w:hAnsi="MathJax_Main" w:cs="Segoe UI"/>
          <w:color w:val="222222"/>
          <w:sz w:val="30"/>
          <w:szCs w:val="30"/>
          <w:bdr w:val="none" w:sz="0" w:space="0" w:color="auto" w:frame="1"/>
        </w:rPr>
        <w:t>−−−−−−−−−−−−−−−−−−−−−−−−−−−−</w:t>
      </w:r>
      <w:r w:rsidRPr="00C83D7B">
        <w:rPr>
          <w:rFonts w:ascii="MathJax_Size1" w:eastAsia="Times New Roman" w:hAnsi="MathJax_Size1" w:cs="Segoe UI"/>
          <w:color w:val="222222"/>
          <w:sz w:val="30"/>
          <w:szCs w:val="30"/>
          <w:bdr w:val="none" w:sz="0" w:space="0" w:color="auto" w:frame="1"/>
        </w:rPr>
        <w:t>√</w:t>
      </w:r>
    </w:p>
    <w:p w:rsidR="00C83D7B" w:rsidRPr="00C83D7B" w:rsidRDefault="00C83D7B" w:rsidP="00C83D7B">
      <w:pPr>
        <w:numPr>
          <w:ilvl w:val="0"/>
          <w:numId w:val="11"/>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The coordinates of a point R that divides the line segment joined by two points P(x</w:t>
      </w:r>
      <w:r w:rsidRPr="00C83D7B">
        <w:rPr>
          <w:rFonts w:ascii="Segoe UI" w:eastAsia="Times New Roman" w:hAnsi="Segoe UI" w:cs="Segoe UI"/>
          <w:color w:val="222222"/>
          <w:sz w:val="19"/>
          <w:szCs w:val="19"/>
          <w:vertAlign w:val="subscript"/>
        </w:rPr>
        <w:t>1</w:t>
      </w:r>
      <w:r w:rsidRPr="00C83D7B">
        <w:rPr>
          <w:rFonts w:ascii="Segoe UI" w:eastAsia="Times New Roman" w:hAnsi="Segoe UI" w:cs="Segoe UI"/>
          <w:color w:val="222222"/>
          <w:sz w:val="26"/>
          <w:szCs w:val="26"/>
        </w:rPr>
        <w:t>, y</w:t>
      </w:r>
      <w:r w:rsidRPr="00C83D7B">
        <w:rPr>
          <w:rFonts w:ascii="Segoe UI" w:eastAsia="Times New Roman" w:hAnsi="Segoe UI" w:cs="Segoe UI"/>
          <w:color w:val="222222"/>
          <w:sz w:val="19"/>
          <w:szCs w:val="19"/>
          <w:vertAlign w:val="subscript"/>
        </w:rPr>
        <w:t>1</w:t>
      </w:r>
      <w:r w:rsidRPr="00C83D7B">
        <w:rPr>
          <w:rFonts w:ascii="Segoe UI" w:eastAsia="Times New Roman" w:hAnsi="Segoe UI" w:cs="Segoe UI"/>
          <w:color w:val="222222"/>
          <w:sz w:val="26"/>
          <w:szCs w:val="26"/>
        </w:rPr>
        <w:t>, z</w:t>
      </w:r>
      <w:r w:rsidRPr="00C83D7B">
        <w:rPr>
          <w:rFonts w:ascii="Segoe UI" w:eastAsia="Times New Roman" w:hAnsi="Segoe UI" w:cs="Segoe UI"/>
          <w:color w:val="222222"/>
          <w:sz w:val="19"/>
          <w:szCs w:val="19"/>
          <w:vertAlign w:val="subscript"/>
        </w:rPr>
        <w:t>1</w:t>
      </w:r>
      <w:r w:rsidRPr="00C83D7B">
        <w:rPr>
          <w:rFonts w:ascii="Segoe UI" w:eastAsia="Times New Roman" w:hAnsi="Segoe UI" w:cs="Segoe UI"/>
          <w:color w:val="222222"/>
          <w:sz w:val="26"/>
          <w:szCs w:val="26"/>
        </w:rPr>
        <w:t>) and Q(x</w:t>
      </w:r>
      <w:r w:rsidRPr="00C83D7B">
        <w:rPr>
          <w:rFonts w:ascii="Segoe UI" w:eastAsia="Times New Roman" w:hAnsi="Segoe UI" w:cs="Segoe UI"/>
          <w:color w:val="222222"/>
          <w:sz w:val="19"/>
          <w:szCs w:val="19"/>
          <w:vertAlign w:val="subscript"/>
        </w:rPr>
        <w:t>2</w:t>
      </w:r>
      <w:r w:rsidRPr="00C83D7B">
        <w:rPr>
          <w:rFonts w:ascii="Segoe UI" w:eastAsia="Times New Roman" w:hAnsi="Segoe UI" w:cs="Segoe UI"/>
          <w:color w:val="222222"/>
          <w:sz w:val="26"/>
          <w:szCs w:val="26"/>
        </w:rPr>
        <w:t>, y</w:t>
      </w:r>
      <w:r w:rsidRPr="00C83D7B">
        <w:rPr>
          <w:rFonts w:ascii="Segoe UI" w:eastAsia="Times New Roman" w:hAnsi="Segoe UI" w:cs="Segoe UI"/>
          <w:color w:val="222222"/>
          <w:sz w:val="19"/>
          <w:szCs w:val="19"/>
          <w:vertAlign w:val="subscript"/>
        </w:rPr>
        <w:t>2</w:t>
      </w:r>
      <w:r w:rsidRPr="00C83D7B">
        <w:rPr>
          <w:rFonts w:ascii="Segoe UI" w:eastAsia="Times New Roman" w:hAnsi="Segoe UI" w:cs="Segoe UI"/>
          <w:color w:val="222222"/>
          <w:sz w:val="26"/>
          <w:szCs w:val="26"/>
        </w:rPr>
        <w:t>, z</w:t>
      </w:r>
      <w:r w:rsidRPr="00C83D7B">
        <w:rPr>
          <w:rFonts w:ascii="Segoe UI" w:eastAsia="Times New Roman" w:hAnsi="Segoe UI" w:cs="Segoe UI"/>
          <w:color w:val="222222"/>
          <w:sz w:val="19"/>
          <w:szCs w:val="19"/>
          <w:vertAlign w:val="subscript"/>
        </w:rPr>
        <w:t>2</w:t>
      </w:r>
      <w:r w:rsidRPr="00C83D7B">
        <w:rPr>
          <w:rFonts w:ascii="Segoe UI" w:eastAsia="Times New Roman" w:hAnsi="Segoe UI" w:cs="Segoe UI"/>
          <w:color w:val="222222"/>
          <w:sz w:val="26"/>
          <w:szCs w:val="26"/>
        </w:rPr>
        <w:t xml:space="preserve">) internally as well as externally in the ratio </w:t>
      </w:r>
      <w:r w:rsidRPr="00C83D7B">
        <w:rPr>
          <w:rFonts w:ascii="Segoe UI" w:eastAsia="Times New Roman" w:hAnsi="Segoe UI" w:cs="Segoe UI"/>
          <w:color w:val="222222"/>
          <w:sz w:val="26"/>
          <w:szCs w:val="26"/>
        </w:rPr>
        <w:lastRenderedPageBreak/>
        <w:t>m : n is given by:</w:t>
      </w:r>
      <w:r w:rsidRPr="00C83D7B">
        <w:rPr>
          <w:rFonts w:ascii="Segoe UI" w:eastAsia="Times New Roman" w:hAnsi="Segoe UI" w:cs="Segoe UI"/>
          <w:color w:val="222222"/>
          <w:sz w:val="26"/>
          <w:szCs w:val="26"/>
        </w:rPr>
        <w:br/>
      </w:r>
      <w:r w:rsidRPr="00C83D7B">
        <w:rPr>
          <w:rFonts w:ascii="MathJax_Size2" w:eastAsia="Times New Roman" w:hAnsi="MathJax_Size2" w:cs="Segoe UI"/>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mx</w:t>
      </w:r>
      <w:r w:rsidRPr="00C83D7B">
        <w:rPr>
          <w:rFonts w:ascii="MathJax_Main" w:eastAsia="Times New Roman" w:hAnsi="MathJax_Main" w:cs="Segoe UI"/>
          <w:color w:val="222222"/>
          <w:sz w:val="15"/>
          <w:szCs w:val="15"/>
          <w:bdr w:val="none" w:sz="0" w:space="0" w:color="auto" w:frame="1"/>
        </w:rPr>
        <w:t>2</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nx</w:t>
      </w:r>
      <w:r w:rsidRPr="00C83D7B">
        <w:rPr>
          <w:rFonts w:ascii="MathJax_Main" w:eastAsia="Times New Roman" w:hAnsi="MathJax_Main" w:cs="Segoe UI"/>
          <w:color w:val="222222"/>
          <w:sz w:val="15"/>
          <w:szCs w:val="15"/>
          <w:bdr w:val="none" w:sz="0" w:space="0" w:color="auto" w:frame="1"/>
        </w:rPr>
        <w:t>1</w:t>
      </w:r>
      <w:r w:rsidRPr="00C83D7B">
        <w:rPr>
          <w:rFonts w:ascii="MathJax_Math-italic" w:eastAsia="Times New Roman" w:hAnsi="MathJax_Math-italic" w:cs="Segoe UI"/>
          <w:color w:val="222222"/>
          <w:sz w:val="21"/>
          <w:szCs w:val="21"/>
          <w:bdr w:val="none" w:sz="0" w:space="0" w:color="auto" w:frame="1"/>
        </w:rPr>
        <w:t>m</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n</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my</w:t>
      </w:r>
      <w:r w:rsidRPr="00C83D7B">
        <w:rPr>
          <w:rFonts w:ascii="MathJax_Main" w:eastAsia="Times New Roman" w:hAnsi="MathJax_Main" w:cs="Segoe UI"/>
          <w:color w:val="222222"/>
          <w:sz w:val="15"/>
          <w:szCs w:val="15"/>
          <w:bdr w:val="none" w:sz="0" w:space="0" w:color="auto" w:frame="1"/>
        </w:rPr>
        <w:t>2</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ny</w:t>
      </w:r>
      <w:r w:rsidRPr="00C83D7B">
        <w:rPr>
          <w:rFonts w:ascii="MathJax_Main" w:eastAsia="Times New Roman" w:hAnsi="MathJax_Main" w:cs="Segoe UI"/>
          <w:color w:val="222222"/>
          <w:sz w:val="15"/>
          <w:szCs w:val="15"/>
          <w:bdr w:val="none" w:sz="0" w:space="0" w:color="auto" w:frame="1"/>
        </w:rPr>
        <w:t>1</w:t>
      </w:r>
      <w:r w:rsidRPr="00C83D7B">
        <w:rPr>
          <w:rFonts w:ascii="MathJax_Math-italic" w:eastAsia="Times New Roman" w:hAnsi="MathJax_Math-italic" w:cs="Segoe UI"/>
          <w:color w:val="222222"/>
          <w:sz w:val="21"/>
          <w:szCs w:val="21"/>
          <w:bdr w:val="none" w:sz="0" w:space="0" w:color="auto" w:frame="1"/>
        </w:rPr>
        <w:t>m</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n</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mz</w:t>
      </w:r>
      <w:r w:rsidRPr="00C83D7B">
        <w:rPr>
          <w:rFonts w:ascii="MathJax_Main" w:eastAsia="Times New Roman" w:hAnsi="MathJax_Main" w:cs="Segoe UI"/>
          <w:color w:val="222222"/>
          <w:sz w:val="15"/>
          <w:szCs w:val="15"/>
          <w:bdr w:val="none" w:sz="0" w:space="0" w:color="auto" w:frame="1"/>
        </w:rPr>
        <w:t>2</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nz</w:t>
      </w:r>
      <w:r w:rsidRPr="00C83D7B">
        <w:rPr>
          <w:rFonts w:ascii="MathJax_Main" w:eastAsia="Times New Roman" w:hAnsi="MathJax_Main" w:cs="Segoe UI"/>
          <w:color w:val="222222"/>
          <w:sz w:val="15"/>
          <w:szCs w:val="15"/>
          <w:bdr w:val="none" w:sz="0" w:space="0" w:color="auto" w:frame="1"/>
        </w:rPr>
        <w:t>1</w:t>
      </w:r>
      <w:r w:rsidRPr="00C83D7B">
        <w:rPr>
          <w:rFonts w:ascii="MathJax_Math-italic" w:eastAsia="Times New Roman" w:hAnsi="MathJax_Math-italic" w:cs="Segoe UI"/>
          <w:color w:val="222222"/>
          <w:sz w:val="21"/>
          <w:szCs w:val="21"/>
          <w:bdr w:val="none" w:sz="0" w:space="0" w:color="auto" w:frame="1"/>
        </w:rPr>
        <w:t>m</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n</w:t>
      </w:r>
      <w:r w:rsidRPr="00C83D7B">
        <w:rPr>
          <w:rFonts w:ascii="MathJax_Size2" w:eastAsia="Times New Roman" w:hAnsi="MathJax_Size2"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and</w:t>
      </w:r>
      <w:r w:rsidRPr="00C83D7B">
        <w:rPr>
          <w:rFonts w:ascii="MathJax_Size2" w:eastAsia="Times New Roman" w:hAnsi="MathJax_Size2" w:cs="Segoe UI"/>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mx</w:t>
      </w:r>
      <w:r w:rsidRPr="00C83D7B">
        <w:rPr>
          <w:rFonts w:ascii="MathJax_Main" w:eastAsia="Times New Roman" w:hAnsi="MathJax_Main" w:cs="Segoe UI"/>
          <w:color w:val="222222"/>
          <w:sz w:val="15"/>
          <w:szCs w:val="15"/>
          <w:bdr w:val="none" w:sz="0" w:space="0" w:color="auto" w:frame="1"/>
        </w:rPr>
        <w:t>2</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nx</w:t>
      </w:r>
      <w:r w:rsidRPr="00C83D7B">
        <w:rPr>
          <w:rFonts w:ascii="MathJax_Main" w:eastAsia="Times New Roman" w:hAnsi="MathJax_Main" w:cs="Segoe UI"/>
          <w:color w:val="222222"/>
          <w:sz w:val="15"/>
          <w:szCs w:val="15"/>
          <w:bdr w:val="none" w:sz="0" w:space="0" w:color="auto" w:frame="1"/>
        </w:rPr>
        <w:t>1</w:t>
      </w:r>
      <w:r w:rsidRPr="00C83D7B">
        <w:rPr>
          <w:rFonts w:ascii="MathJax_Math-italic" w:eastAsia="Times New Roman" w:hAnsi="MathJax_Math-italic" w:cs="Segoe UI"/>
          <w:color w:val="222222"/>
          <w:sz w:val="21"/>
          <w:szCs w:val="21"/>
          <w:bdr w:val="none" w:sz="0" w:space="0" w:color="auto" w:frame="1"/>
        </w:rPr>
        <w:t>m</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n</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my</w:t>
      </w:r>
      <w:r w:rsidRPr="00C83D7B">
        <w:rPr>
          <w:rFonts w:ascii="MathJax_Main" w:eastAsia="Times New Roman" w:hAnsi="MathJax_Main" w:cs="Segoe UI"/>
          <w:color w:val="222222"/>
          <w:sz w:val="15"/>
          <w:szCs w:val="15"/>
          <w:bdr w:val="none" w:sz="0" w:space="0" w:color="auto" w:frame="1"/>
        </w:rPr>
        <w:t>2</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ny</w:t>
      </w:r>
      <w:r w:rsidRPr="00C83D7B">
        <w:rPr>
          <w:rFonts w:ascii="MathJax_Main" w:eastAsia="Times New Roman" w:hAnsi="MathJax_Main" w:cs="Segoe UI"/>
          <w:color w:val="222222"/>
          <w:sz w:val="15"/>
          <w:szCs w:val="15"/>
          <w:bdr w:val="none" w:sz="0" w:space="0" w:color="auto" w:frame="1"/>
        </w:rPr>
        <w:t>1</w:t>
      </w:r>
      <w:r w:rsidRPr="00C83D7B">
        <w:rPr>
          <w:rFonts w:ascii="MathJax_Math-italic" w:eastAsia="Times New Roman" w:hAnsi="MathJax_Math-italic" w:cs="Segoe UI"/>
          <w:color w:val="222222"/>
          <w:sz w:val="21"/>
          <w:szCs w:val="21"/>
          <w:bdr w:val="none" w:sz="0" w:space="0" w:color="auto" w:frame="1"/>
        </w:rPr>
        <w:t>m</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n</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mz</w:t>
      </w:r>
      <w:r w:rsidRPr="00C83D7B">
        <w:rPr>
          <w:rFonts w:ascii="MathJax_Main" w:eastAsia="Times New Roman" w:hAnsi="MathJax_Main" w:cs="Segoe UI"/>
          <w:color w:val="222222"/>
          <w:sz w:val="15"/>
          <w:szCs w:val="15"/>
          <w:bdr w:val="none" w:sz="0" w:space="0" w:color="auto" w:frame="1"/>
        </w:rPr>
        <w:t>2</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nz</w:t>
      </w:r>
      <w:r w:rsidRPr="00C83D7B">
        <w:rPr>
          <w:rFonts w:ascii="MathJax_Main" w:eastAsia="Times New Roman" w:hAnsi="MathJax_Main" w:cs="Segoe UI"/>
          <w:color w:val="222222"/>
          <w:sz w:val="15"/>
          <w:szCs w:val="15"/>
          <w:bdr w:val="none" w:sz="0" w:space="0" w:color="auto" w:frame="1"/>
        </w:rPr>
        <w:t>1</w:t>
      </w:r>
      <w:r w:rsidRPr="00C83D7B">
        <w:rPr>
          <w:rFonts w:ascii="MathJax_Math-italic" w:eastAsia="Times New Roman" w:hAnsi="MathJax_Math-italic" w:cs="Segoe UI"/>
          <w:color w:val="222222"/>
          <w:sz w:val="21"/>
          <w:szCs w:val="21"/>
          <w:bdr w:val="none" w:sz="0" w:space="0" w:color="auto" w:frame="1"/>
        </w:rPr>
        <w:t>m</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n</w:t>
      </w:r>
      <w:r w:rsidRPr="00C83D7B">
        <w:rPr>
          <w:rFonts w:ascii="MathJax_Size2" w:eastAsia="Times New Roman" w:hAnsi="MathJax_Size2" w:cs="Segoe UI"/>
          <w:color w:val="222222"/>
          <w:sz w:val="30"/>
          <w:szCs w:val="30"/>
          <w:bdr w:val="none" w:sz="0" w:space="0" w:color="auto" w:frame="1"/>
        </w:rPr>
        <w:t>)</w:t>
      </w:r>
      <w:r w:rsidRPr="00C83D7B">
        <w:rPr>
          <w:rFonts w:ascii="Segoe UI" w:eastAsia="Times New Roman" w:hAnsi="Segoe UI" w:cs="Segoe UI"/>
          <w:color w:val="222222"/>
          <w:sz w:val="26"/>
          <w:szCs w:val="26"/>
        </w:rPr>
        <w:t>;</w:t>
      </w:r>
    </w:p>
    <w:p w:rsidR="00C83D7B" w:rsidRPr="00C83D7B" w:rsidRDefault="00C83D7B" w:rsidP="00C83D7B">
      <w:pPr>
        <w:numPr>
          <w:ilvl w:val="0"/>
          <w:numId w:val="11"/>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The coordinates of the mid-point of a given line segment joined by two points P(x</w:t>
      </w:r>
      <w:r w:rsidRPr="00C83D7B">
        <w:rPr>
          <w:rFonts w:ascii="Segoe UI" w:eastAsia="Times New Roman" w:hAnsi="Segoe UI" w:cs="Segoe UI"/>
          <w:color w:val="222222"/>
          <w:sz w:val="19"/>
          <w:szCs w:val="19"/>
          <w:vertAlign w:val="subscript"/>
        </w:rPr>
        <w:t>1</w:t>
      </w:r>
      <w:r w:rsidRPr="00C83D7B">
        <w:rPr>
          <w:rFonts w:ascii="Segoe UI" w:eastAsia="Times New Roman" w:hAnsi="Segoe UI" w:cs="Segoe UI"/>
          <w:color w:val="222222"/>
          <w:sz w:val="26"/>
          <w:szCs w:val="26"/>
        </w:rPr>
        <w:t>, y</w:t>
      </w:r>
      <w:r w:rsidRPr="00C83D7B">
        <w:rPr>
          <w:rFonts w:ascii="Segoe UI" w:eastAsia="Times New Roman" w:hAnsi="Segoe UI" w:cs="Segoe UI"/>
          <w:color w:val="222222"/>
          <w:sz w:val="19"/>
          <w:szCs w:val="19"/>
          <w:vertAlign w:val="subscript"/>
        </w:rPr>
        <w:t>1</w:t>
      </w:r>
      <w:r w:rsidRPr="00C83D7B">
        <w:rPr>
          <w:rFonts w:ascii="Segoe UI" w:eastAsia="Times New Roman" w:hAnsi="Segoe UI" w:cs="Segoe UI"/>
          <w:color w:val="222222"/>
          <w:sz w:val="26"/>
          <w:szCs w:val="26"/>
        </w:rPr>
        <w:t>, z</w:t>
      </w:r>
      <w:r w:rsidRPr="00C83D7B">
        <w:rPr>
          <w:rFonts w:ascii="Segoe UI" w:eastAsia="Times New Roman" w:hAnsi="Segoe UI" w:cs="Segoe UI"/>
          <w:color w:val="222222"/>
          <w:sz w:val="19"/>
          <w:szCs w:val="19"/>
          <w:vertAlign w:val="subscript"/>
        </w:rPr>
        <w:t>1</w:t>
      </w:r>
      <w:r w:rsidRPr="00C83D7B">
        <w:rPr>
          <w:rFonts w:ascii="Segoe UI" w:eastAsia="Times New Roman" w:hAnsi="Segoe UI" w:cs="Segoe UI"/>
          <w:color w:val="222222"/>
          <w:sz w:val="26"/>
          <w:szCs w:val="26"/>
        </w:rPr>
        <w:t>) and Q(x</w:t>
      </w:r>
      <w:r w:rsidRPr="00C83D7B">
        <w:rPr>
          <w:rFonts w:ascii="Segoe UI" w:eastAsia="Times New Roman" w:hAnsi="Segoe UI" w:cs="Segoe UI"/>
          <w:color w:val="222222"/>
          <w:sz w:val="19"/>
          <w:szCs w:val="19"/>
          <w:vertAlign w:val="subscript"/>
        </w:rPr>
        <w:t>2</w:t>
      </w:r>
      <w:r w:rsidRPr="00C83D7B">
        <w:rPr>
          <w:rFonts w:ascii="Segoe UI" w:eastAsia="Times New Roman" w:hAnsi="Segoe UI" w:cs="Segoe UI"/>
          <w:color w:val="222222"/>
          <w:sz w:val="26"/>
          <w:szCs w:val="26"/>
        </w:rPr>
        <w:t>, y</w:t>
      </w:r>
      <w:r w:rsidRPr="00C83D7B">
        <w:rPr>
          <w:rFonts w:ascii="Segoe UI" w:eastAsia="Times New Roman" w:hAnsi="Segoe UI" w:cs="Segoe UI"/>
          <w:color w:val="222222"/>
          <w:sz w:val="19"/>
          <w:szCs w:val="19"/>
          <w:vertAlign w:val="subscript"/>
        </w:rPr>
        <w:t>2</w:t>
      </w:r>
      <w:r w:rsidRPr="00C83D7B">
        <w:rPr>
          <w:rFonts w:ascii="Segoe UI" w:eastAsia="Times New Roman" w:hAnsi="Segoe UI" w:cs="Segoe UI"/>
          <w:color w:val="222222"/>
          <w:sz w:val="26"/>
          <w:szCs w:val="26"/>
        </w:rPr>
        <w:t>, z</w:t>
      </w:r>
      <w:r w:rsidRPr="00C83D7B">
        <w:rPr>
          <w:rFonts w:ascii="Segoe UI" w:eastAsia="Times New Roman" w:hAnsi="Segoe UI" w:cs="Segoe UI"/>
          <w:color w:val="222222"/>
          <w:sz w:val="19"/>
          <w:szCs w:val="19"/>
          <w:vertAlign w:val="subscript"/>
        </w:rPr>
        <w:t>2</w:t>
      </w:r>
      <w:r w:rsidRPr="00C83D7B">
        <w:rPr>
          <w:rFonts w:ascii="Segoe UI" w:eastAsia="Times New Roman" w:hAnsi="Segoe UI" w:cs="Segoe UI"/>
          <w:color w:val="222222"/>
          <w:sz w:val="26"/>
          <w:szCs w:val="26"/>
        </w:rPr>
        <w:t>) are </w:t>
      </w:r>
      <w:r w:rsidRPr="00C83D7B">
        <w:rPr>
          <w:rFonts w:ascii="MathJax_Size2" w:eastAsia="Times New Roman" w:hAnsi="MathJax_Size2" w:cs="Segoe UI"/>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15"/>
          <w:szCs w:val="15"/>
          <w:bdr w:val="none" w:sz="0" w:space="0" w:color="auto" w:frame="1"/>
        </w:rPr>
        <w:t>1</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15"/>
          <w:szCs w:val="15"/>
          <w:bdr w:val="none" w:sz="0" w:space="0" w:color="auto" w:frame="1"/>
        </w:rPr>
        <w:t>2</w:t>
      </w:r>
      <w:r w:rsidRPr="00C83D7B">
        <w:rPr>
          <w:rFonts w:ascii="MathJax_Main" w:eastAsia="Times New Roman" w:hAnsi="MathJax_Main" w:cs="Segoe UI"/>
          <w:color w:val="222222"/>
          <w:sz w:val="21"/>
          <w:szCs w:val="21"/>
          <w:bdr w:val="none" w:sz="0" w:space="0" w:color="auto" w:frame="1"/>
        </w:rPr>
        <w:t>2</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y</w:t>
      </w:r>
      <w:r w:rsidRPr="00C83D7B">
        <w:rPr>
          <w:rFonts w:ascii="MathJax_Main" w:eastAsia="Times New Roman" w:hAnsi="MathJax_Main" w:cs="Segoe UI"/>
          <w:color w:val="222222"/>
          <w:sz w:val="15"/>
          <w:szCs w:val="15"/>
          <w:bdr w:val="none" w:sz="0" w:space="0" w:color="auto" w:frame="1"/>
        </w:rPr>
        <w:t>1</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y</w:t>
      </w:r>
      <w:r w:rsidRPr="00C83D7B">
        <w:rPr>
          <w:rFonts w:ascii="MathJax_Main" w:eastAsia="Times New Roman" w:hAnsi="MathJax_Main" w:cs="Segoe UI"/>
          <w:color w:val="222222"/>
          <w:sz w:val="15"/>
          <w:szCs w:val="15"/>
          <w:bdr w:val="none" w:sz="0" w:space="0" w:color="auto" w:frame="1"/>
        </w:rPr>
        <w:t>2</w:t>
      </w:r>
      <w:r w:rsidRPr="00C83D7B">
        <w:rPr>
          <w:rFonts w:ascii="MathJax_Main" w:eastAsia="Times New Roman" w:hAnsi="MathJax_Main" w:cs="Segoe UI"/>
          <w:color w:val="222222"/>
          <w:sz w:val="21"/>
          <w:szCs w:val="21"/>
          <w:bdr w:val="none" w:sz="0" w:space="0" w:color="auto" w:frame="1"/>
        </w:rPr>
        <w:t>2</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z</w:t>
      </w:r>
      <w:r w:rsidRPr="00C83D7B">
        <w:rPr>
          <w:rFonts w:ascii="MathJax_Main" w:eastAsia="Times New Roman" w:hAnsi="MathJax_Main" w:cs="Segoe UI"/>
          <w:color w:val="222222"/>
          <w:sz w:val="15"/>
          <w:szCs w:val="15"/>
          <w:bdr w:val="none" w:sz="0" w:space="0" w:color="auto" w:frame="1"/>
        </w:rPr>
        <w:t>1</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z</w:t>
      </w:r>
      <w:r w:rsidRPr="00C83D7B">
        <w:rPr>
          <w:rFonts w:ascii="MathJax_Main" w:eastAsia="Times New Roman" w:hAnsi="MathJax_Main" w:cs="Segoe UI"/>
          <w:color w:val="222222"/>
          <w:sz w:val="15"/>
          <w:szCs w:val="15"/>
          <w:bdr w:val="none" w:sz="0" w:space="0" w:color="auto" w:frame="1"/>
        </w:rPr>
        <w:t>2</w:t>
      </w:r>
      <w:r w:rsidRPr="00C83D7B">
        <w:rPr>
          <w:rFonts w:ascii="MathJax_Main" w:eastAsia="Times New Roman" w:hAnsi="MathJax_Main" w:cs="Segoe UI"/>
          <w:color w:val="222222"/>
          <w:sz w:val="21"/>
          <w:szCs w:val="21"/>
          <w:bdr w:val="none" w:sz="0" w:space="0" w:color="auto" w:frame="1"/>
        </w:rPr>
        <w:t>2</w:t>
      </w:r>
      <w:r w:rsidRPr="00C83D7B">
        <w:rPr>
          <w:rFonts w:ascii="MathJax_Size2" w:eastAsia="Times New Roman" w:hAnsi="MathJax_Size2" w:cs="Segoe UI"/>
          <w:color w:val="222222"/>
          <w:sz w:val="30"/>
          <w:szCs w:val="30"/>
          <w:bdr w:val="none" w:sz="0" w:space="0" w:color="auto" w:frame="1"/>
        </w:rPr>
        <w:t>)</w:t>
      </w:r>
    </w:p>
    <w:p w:rsidR="00C83D7B" w:rsidRPr="00C83D7B" w:rsidRDefault="00C83D7B" w:rsidP="00C83D7B">
      <w:pPr>
        <w:numPr>
          <w:ilvl w:val="0"/>
          <w:numId w:val="11"/>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The coordinates of the centroid of a given triangle with vertices (x</w:t>
      </w:r>
      <w:r w:rsidRPr="00C83D7B">
        <w:rPr>
          <w:rFonts w:ascii="Segoe UI" w:eastAsia="Times New Roman" w:hAnsi="Segoe UI" w:cs="Segoe UI"/>
          <w:color w:val="222222"/>
          <w:sz w:val="19"/>
          <w:szCs w:val="19"/>
          <w:vertAlign w:val="subscript"/>
        </w:rPr>
        <w:t>1</w:t>
      </w:r>
      <w:r w:rsidRPr="00C83D7B">
        <w:rPr>
          <w:rFonts w:ascii="Segoe UI" w:eastAsia="Times New Roman" w:hAnsi="Segoe UI" w:cs="Segoe UI"/>
          <w:color w:val="222222"/>
          <w:sz w:val="26"/>
          <w:szCs w:val="26"/>
        </w:rPr>
        <w:t>, y</w:t>
      </w:r>
      <w:r w:rsidRPr="00C83D7B">
        <w:rPr>
          <w:rFonts w:ascii="Segoe UI" w:eastAsia="Times New Roman" w:hAnsi="Segoe UI" w:cs="Segoe UI"/>
          <w:color w:val="222222"/>
          <w:sz w:val="19"/>
          <w:szCs w:val="19"/>
          <w:vertAlign w:val="subscript"/>
        </w:rPr>
        <w:t>1</w:t>
      </w:r>
      <w:r w:rsidRPr="00C83D7B">
        <w:rPr>
          <w:rFonts w:ascii="Segoe UI" w:eastAsia="Times New Roman" w:hAnsi="Segoe UI" w:cs="Segoe UI"/>
          <w:color w:val="222222"/>
          <w:sz w:val="26"/>
          <w:szCs w:val="26"/>
        </w:rPr>
        <w:t>, z</w:t>
      </w:r>
      <w:r w:rsidRPr="00C83D7B">
        <w:rPr>
          <w:rFonts w:ascii="Segoe UI" w:eastAsia="Times New Roman" w:hAnsi="Segoe UI" w:cs="Segoe UI"/>
          <w:color w:val="222222"/>
          <w:sz w:val="19"/>
          <w:szCs w:val="19"/>
          <w:vertAlign w:val="subscript"/>
        </w:rPr>
        <w:t>1</w:t>
      </w:r>
      <w:r w:rsidRPr="00C83D7B">
        <w:rPr>
          <w:rFonts w:ascii="Segoe UI" w:eastAsia="Times New Roman" w:hAnsi="Segoe UI" w:cs="Segoe UI"/>
          <w:color w:val="222222"/>
          <w:sz w:val="26"/>
          <w:szCs w:val="26"/>
        </w:rPr>
        <w:t>), (x</w:t>
      </w:r>
      <w:r w:rsidRPr="00C83D7B">
        <w:rPr>
          <w:rFonts w:ascii="Segoe UI" w:eastAsia="Times New Roman" w:hAnsi="Segoe UI" w:cs="Segoe UI"/>
          <w:color w:val="222222"/>
          <w:sz w:val="19"/>
          <w:szCs w:val="19"/>
          <w:vertAlign w:val="subscript"/>
        </w:rPr>
        <w:t>2</w:t>
      </w:r>
      <w:r w:rsidRPr="00C83D7B">
        <w:rPr>
          <w:rFonts w:ascii="Segoe UI" w:eastAsia="Times New Roman" w:hAnsi="Segoe UI" w:cs="Segoe UI"/>
          <w:color w:val="222222"/>
          <w:sz w:val="26"/>
          <w:szCs w:val="26"/>
        </w:rPr>
        <w:t>, y</w:t>
      </w:r>
      <w:r w:rsidRPr="00C83D7B">
        <w:rPr>
          <w:rFonts w:ascii="Segoe UI" w:eastAsia="Times New Roman" w:hAnsi="Segoe UI" w:cs="Segoe UI"/>
          <w:color w:val="222222"/>
          <w:sz w:val="19"/>
          <w:szCs w:val="19"/>
          <w:vertAlign w:val="subscript"/>
        </w:rPr>
        <w:t>2</w:t>
      </w:r>
      <w:r w:rsidRPr="00C83D7B">
        <w:rPr>
          <w:rFonts w:ascii="Segoe UI" w:eastAsia="Times New Roman" w:hAnsi="Segoe UI" w:cs="Segoe UI"/>
          <w:color w:val="222222"/>
          <w:sz w:val="26"/>
          <w:szCs w:val="26"/>
        </w:rPr>
        <w:t>, z</w:t>
      </w:r>
      <w:r w:rsidRPr="00C83D7B">
        <w:rPr>
          <w:rFonts w:ascii="Segoe UI" w:eastAsia="Times New Roman" w:hAnsi="Segoe UI" w:cs="Segoe UI"/>
          <w:color w:val="222222"/>
          <w:sz w:val="19"/>
          <w:szCs w:val="19"/>
          <w:vertAlign w:val="subscript"/>
        </w:rPr>
        <w:t>2</w:t>
      </w:r>
      <w:r w:rsidRPr="00C83D7B">
        <w:rPr>
          <w:rFonts w:ascii="Segoe UI" w:eastAsia="Times New Roman" w:hAnsi="Segoe UI" w:cs="Segoe UI"/>
          <w:color w:val="222222"/>
          <w:sz w:val="26"/>
          <w:szCs w:val="26"/>
        </w:rPr>
        <w:t>) and (x</w:t>
      </w:r>
      <w:r w:rsidRPr="00C83D7B">
        <w:rPr>
          <w:rFonts w:ascii="Segoe UI" w:eastAsia="Times New Roman" w:hAnsi="Segoe UI" w:cs="Segoe UI"/>
          <w:color w:val="222222"/>
          <w:sz w:val="19"/>
          <w:szCs w:val="19"/>
          <w:vertAlign w:val="subscript"/>
        </w:rPr>
        <w:t>3</w:t>
      </w:r>
      <w:r w:rsidRPr="00C83D7B">
        <w:rPr>
          <w:rFonts w:ascii="Segoe UI" w:eastAsia="Times New Roman" w:hAnsi="Segoe UI" w:cs="Segoe UI"/>
          <w:color w:val="222222"/>
          <w:sz w:val="26"/>
          <w:szCs w:val="26"/>
        </w:rPr>
        <w:t>, y</w:t>
      </w:r>
      <w:r w:rsidRPr="00C83D7B">
        <w:rPr>
          <w:rFonts w:ascii="Segoe UI" w:eastAsia="Times New Roman" w:hAnsi="Segoe UI" w:cs="Segoe UI"/>
          <w:color w:val="222222"/>
          <w:sz w:val="19"/>
          <w:szCs w:val="19"/>
          <w:vertAlign w:val="subscript"/>
        </w:rPr>
        <w:t>3</w:t>
      </w:r>
      <w:r w:rsidRPr="00C83D7B">
        <w:rPr>
          <w:rFonts w:ascii="Segoe UI" w:eastAsia="Times New Roman" w:hAnsi="Segoe UI" w:cs="Segoe UI"/>
          <w:color w:val="222222"/>
          <w:sz w:val="26"/>
          <w:szCs w:val="26"/>
        </w:rPr>
        <w:t>, z</w:t>
      </w:r>
      <w:r w:rsidRPr="00C83D7B">
        <w:rPr>
          <w:rFonts w:ascii="Segoe UI" w:eastAsia="Times New Roman" w:hAnsi="Segoe UI" w:cs="Segoe UI"/>
          <w:color w:val="222222"/>
          <w:sz w:val="19"/>
          <w:szCs w:val="19"/>
          <w:vertAlign w:val="subscript"/>
        </w:rPr>
        <w:t>3</w:t>
      </w:r>
      <w:r w:rsidRPr="00C83D7B">
        <w:rPr>
          <w:rFonts w:ascii="Segoe UI" w:eastAsia="Times New Roman" w:hAnsi="Segoe UI" w:cs="Segoe UI"/>
          <w:color w:val="222222"/>
          <w:sz w:val="26"/>
          <w:szCs w:val="26"/>
        </w:rPr>
        <w:t>) are </w:t>
      </w:r>
      <w:r w:rsidRPr="00C83D7B">
        <w:rPr>
          <w:rFonts w:ascii="MathJax_Size2" w:eastAsia="Times New Roman" w:hAnsi="MathJax_Size2" w:cs="Segoe UI"/>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15"/>
          <w:szCs w:val="15"/>
          <w:bdr w:val="none" w:sz="0" w:space="0" w:color="auto" w:frame="1"/>
        </w:rPr>
        <w:t>1</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15"/>
          <w:szCs w:val="15"/>
          <w:bdr w:val="none" w:sz="0" w:space="0" w:color="auto" w:frame="1"/>
        </w:rPr>
        <w:t>2</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15"/>
          <w:szCs w:val="15"/>
          <w:bdr w:val="none" w:sz="0" w:space="0" w:color="auto" w:frame="1"/>
        </w:rPr>
        <w:t>3</w:t>
      </w:r>
      <w:r w:rsidRPr="00C83D7B">
        <w:rPr>
          <w:rFonts w:ascii="MathJax_Main" w:eastAsia="Times New Roman" w:hAnsi="MathJax_Main" w:cs="Segoe UI"/>
          <w:color w:val="222222"/>
          <w:sz w:val="21"/>
          <w:szCs w:val="21"/>
          <w:bdr w:val="none" w:sz="0" w:space="0" w:color="auto" w:frame="1"/>
        </w:rPr>
        <w:t>3</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y</w:t>
      </w:r>
      <w:r w:rsidRPr="00C83D7B">
        <w:rPr>
          <w:rFonts w:ascii="MathJax_Main" w:eastAsia="Times New Roman" w:hAnsi="MathJax_Main" w:cs="Segoe UI"/>
          <w:color w:val="222222"/>
          <w:sz w:val="15"/>
          <w:szCs w:val="15"/>
          <w:bdr w:val="none" w:sz="0" w:space="0" w:color="auto" w:frame="1"/>
        </w:rPr>
        <w:t>1</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y</w:t>
      </w:r>
      <w:r w:rsidRPr="00C83D7B">
        <w:rPr>
          <w:rFonts w:ascii="MathJax_Main" w:eastAsia="Times New Roman" w:hAnsi="MathJax_Main" w:cs="Segoe UI"/>
          <w:color w:val="222222"/>
          <w:sz w:val="15"/>
          <w:szCs w:val="15"/>
          <w:bdr w:val="none" w:sz="0" w:space="0" w:color="auto" w:frame="1"/>
        </w:rPr>
        <w:t>2</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y</w:t>
      </w:r>
      <w:r w:rsidRPr="00C83D7B">
        <w:rPr>
          <w:rFonts w:ascii="MathJax_Main" w:eastAsia="Times New Roman" w:hAnsi="MathJax_Main" w:cs="Segoe UI"/>
          <w:color w:val="222222"/>
          <w:sz w:val="15"/>
          <w:szCs w:val="15"/>
          <w:bdr w:val="none" w:sz="0" w:space="0" w:color="auto" w:frame="1"/>
        </w:rPr>
        <w:t>3</w:t>
      </w:r>
      <w:r w:rsidRPr="00C83D7B">
        <w:rPr>
          <w:rFonts w:ascii="MathJax_Main" w:eastAsia="Times New Roman" w:hAnsi="MathJax_Main" w:cs="Segoe UI"/>
          <w:color w:val="222222"/>
          <w:sz w:val="21"/>
          <w:szCs w:val="21"/>
          <w:bdr w:val="none" w:sz="0" w:space="0" w:color="auto" w:frame="1"/>
        </w:rPr>
        <w:t>3</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z</w:t>
      </w:r>
      <w:r w:rsidRPr="00C83D7B">
        <w:rPr>
          <w:rFonts w:ascii="MathJax_Main" w:eastAsia="Times New Roman" w:hAnsi="MathJax_Main" w:cs="Segoe UI"/>
          <w:color w:val="222222"/>
          <w:sz w:val="15"/>
          <w:szCs w:val="15"/>
          <w:bdr w:val="none" w:sz="0" w:space="0" w:color="auto" w:frame="1"/>
        </w:rPr>
        <w:t>1</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z</w:t>
      </w:r>
      <w:r w:rsidRPr="00C83D7B">
        <w:rPr>
          <w:rFonts w:ascii="MathJax_Main" w:eastAsia="Times New Roman" w:hAnsi="MathJax_Main" w:cs="Segoe UI"/>
          <w:color w:val="222222"/>
          <w:sz w:val="15"/>
          <w:szCs w:val="15"/>
          <w:bdr w:val="none" w:sz="0" w:space="0" w:color="auto" w:frame="1"/>
        </w:rPr>
        <w:t>2</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z</w:t>
      </w:r>
      <w:r w:rsidRPr="00C83D7B">
        <w:rPr>
          <w:rFonts w:ascii="MathJax_Main" w:eastAsia="Times New Roman" w:hAnsi="MathJax_Main" w:cs="Segoe UI"/>
          <w:color w:val="222222"/>
          <w:sz w:val="15"/>
          <w:szCs w:val="15"/>
          <w:bdr w:val="none" w:sz="0" w:space="0" w:color="auto" w:frame="1"/>
        </w:rPr>
        <w:t>3</w:t>
      </w:r>
      <w:r w:rsidRPr="00C83D7B">
        <w:rPr>
          <w:rFonts w:ascii="MathJax_Main" w:eastAsia="Times New Roman" w:hAnsi="MathJax_Main" w:cs="Segoe UI"/>
          <w:color w:val="222222"/>
          <w:sz w:val="21"/>
          <w:szCs w:val="21"/>
          <w:bdr w:val="none" w:sz="0" w:space="0" w:color="auto" w:frame="1"/>
        </w:rPr>
        <w:t>3</w:t>
      </w:r>
      <w:r w:rsidRPr="00C83D7B">
        <w:rPr>
          <w:rFonts w:ascii="MathJax_Size2" w:eastAsia="Times New Roman" w:hAnsi="MathJax_Size2" w:cs="Segoe UI"/>
          <w:color w:val="222222"/>
          <w:sz w:val="30"/>
          <w:szCs w:val="30"/>
          <w:bdr w:val="none" w:sz="0" w:space="0" w:color="auto" w:frame="1"/>
        </w:rPr>
        <w:t>)</w:t>
      </w:r>
    </w:p>
    <w:p w:rsidR="00C83D7B" w:rsidRPr="00C83D7B" w:rsidRDefault="00C83D7B" w:rsidP="00C83D7B">
      <w:pPr>
        <w:shd w:val="clear" w:color="auto" w:fill="FFFFFF"/>
        <w:spacing w:after="300" w:line="288" w:lineRule="atLeast"/>
        <w:outlineLvl w:val="2"/>
        <w:rPr>
          <w:rFonts w:ascii="Segoe UI" w:eastAsia="Times New Roman" w:hAnsi="Segoe UI" w:cs="Segoe UI"/>
          <w:color w:val="222222"/>
          <w:sz w:val="44"/>
          <w:szCs w:val="44"/>
        </w:rPr>
      </w:pPr>
      <w:proofErr w:type="spellStart"/>
      <w:r w:rsidRPr="00C83D7B">
        <w:rPr>
          <w:rFonts w:ascii="Segoe UI" w:eastAsia="Times New Roman" w:hAnsi="Segoe UI" w:cs="Segoe UI"/>
          <w:color w:val="222222"/>
          <w:sz w:val="44"/>
          <w:szCs w:val="44"/>
        </w:rPr>
        <w:t>Maths</w:t>
      </w:r>
      <w:proofErr w:type="spellEnd"/>
      <w:r w:rsidRPr="00C83D7B">
        <w:rPr>
          <w:rFonts w:ascii="Segoe UI" w:eastAsia="Times New Roman" w:hAnsi="Segoe UI" w:cs="Segoe UI"/>
          <w:color w:val="222222"/>
          <w:sz w:val="44"/>
          <w:szCs w:val="44"/>
        </w:rPr>
        <w:t xml:space="preserve"> Formulas </w:t>
      </w:r>
      <w:proofErr w:type="gramStart"/>
      <w:r w:rsidRPr="00C83D7B">
        <w:rPr>
          <w:rFonts w:ascii="Segoe UI" w:eastAsia="Times New Roman" w:hAnsi="Segoe UI" w:cs="Segoe UI"/>
          <w:color w:val="222222"/>
          <w:sz w:val="44"/>
          <w:szCs w:val="44"/>
        </w:rPr>
        <w:t>For</w:t>
      </w:r>
      <w:proofErr w:type="gramEnd"/>
      <w:r w:rsidRPr="00C83D7B">
        <w:rPr>
          <w:rFonts w:ascii="Segoe UI" w:eastAsia="Times New Roman" w:hAnsi="Segoe UI" w:cs="Segoe UI"/>
          <w:color w:val="222222"/>
          <w:sz w:val="44"/>
          <w:szCs w:val="44"/>
        </w:rPr>
        <w:t xml:space="preserve"> Class 11: Limits And Derivatives</w:t>
      </w:r>
    </w:p>
    <w:p w:rsidR="00C83D7B" w:rsidRPr="00C83D7B" w:rsidRDefault="00C83D7B" w:rsidP="00C83D7B">
      <w:pPr>
        <w:shd w:val="clear" w:color="auto" w:fill="FFFFFF"/>
        <w:spacing w:after="36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A limit of a function at a certain point holds a common value of the left as well as the right hand limits, if they coincide with each other.</w:t>
      </w:r>
    </w:p>
    <w:p w:rsidR="00C83D7B" w:rsidRPr="00C83D7B" w:rsidRDefault="00C83D7B" w:rsidP="00C83D7B">
      <w:pPr>
        <w:numPr>
          <w:ilvl w:val="0"/>
          <w:numId w:val="12"/>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For functions f and g, the following property holds true:</w:t>
      </w:r>
    </w:p>
    <w:p w:rsidR="00C83D7B" w:rsidRPr="00C83D7B" w:rsidRDefault="00C83D7B" w:rsidP="00C83D7B">
      <w:pPr>
        <w:numPr>
          <w:ilvl w:val="1"/>
          <w:numId w:val="12"/>
        </w:numPr>
        <w:shd w:val="clear" w:color="auto" w:fill="FFFFFF"/>
        <w:spacing w:after="0" w:line="240" w:lineRule="auto"/>
        <w:ind w:left="1080"/>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(i) </w:t>
      </w:r>
      <w:proofErr w:type="spellStart"/>
      <w:r w:rsidRPr="00C83D7B">
        <w:rPr>
          <w:rFonts w:ascii="MathJax_Main" w:eastAsia="Times New Roman" w:hAnsi="MathJax_Main" w:cs="Segoe UI"/>
          <w:color w:val="222222"/>
          <w:sz w:val="30"/>
          <w:szCs w:val="30"/>
          <w:bdr w:val="none" w:sz="0" w:space="0" w:color="auto" w:frame="1"/>
        </w:rPr>
        <w:t>lim</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a</w:t>
      </w:r>
      <w:proofErr w:type="spellEnd"/>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f</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g</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in" w:eastAsia="Times New Roman" w:hAnsi="MathJax_Main" w:cs="Segoe UI"/>
          <w:color w:val="222222"/>
          <w:sz w:val="30"/>
          <w:szCs w:val="30"/>
          <w:bdr w:val="none" w:sz="0" w:space="0" w:color="auto" w:frame="1"/>
        </w:rPr>
        <w:t>lim</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a</w:t>
      </w:r>
      <w:r w:rsidRPr="00C83D7B">
        <w:rPr>
          <w:rFonts w:ascii="MathJax_Math-italic" w:eastAsia="Times New Roman" w:hAnsi="MathJax_Math-italic" w:cs="Segoe UI"/>
          <w:color w:val="222222"/>
          <w:sz w:val="30"/>
          <w:szCs w:val="30"/>
          <w:bdr w:val="none" w:sz="0" w:space="0" w:color="auto" w:frame="1"/>
        </w:rPr>
        <w:t>f</w:t>
      </w:r>
      <w:proofErr w:type="spellEnd"/>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in" w:eastAsia="Times New Roman" w:hAnsi="MathJax_Main" w:cs="Segoe UI"/>
          <w:color w:val="222222"/>
          <w:sz w:val="30"/>
          <w:szCs w:val="30"/>
          <w:bdr w:val="none" w:sz="0" w:space="0" w:color="auto" w:frame="1"/>
        </w:rPr>
        <w:t>lim</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a</w:t>
      </w:r>
      <w:r w:rsidRPr="00C83D7B">
        <w:rPr>
          <w:rFonts w:ascii="MathJax_Math-italic" w:eastAsia="Times New Roman" w:hAnsi="MathJax_Math-italic" w:cs="Segoe UI"/>
          <w:color w:val="222222"/>
          <w:sz w:val="30"/>
          <w:szCs w:val="30"/>
          <w:bdr w:val="none" w:sz="0" w:space="0" w:color="auto" w:frame="1"/>
        </w:rPr>
        <w:t>g</w:t>
      </w:r>
      <w:proofErr w:type="spellEnd"/>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p>
    <w:p w:rsidR="00C83D7B" w:rsidRPr="00C83D7B" w:rsidRDefault="00C83D7B" w:rsidP="00C83D7B">
      <w:pPr>
        <w:numPr>
          <w:ilvl w:val="1"/>
          <w:numId w:val="12"/>
        </w:numPr>
        <w:shd w:val="clear" w:color="auto" w:fill="FFFFFF"/>
        <w:spacing w:after="0" w:line="240" w:lineRule="auto"/>
        <w:ind w:left="1080"/>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(ii) </w:t>
      </w:r>
      <w:proofErr w:type="spellStart"/>
      <w:r w:rsidRPr="00C83D7B">
        <w:rPr>
          <w:rFonts w:ascii="MathJax_Main" w:eastAsia="Times New Roman" w:hAnsi="MathJax_Main" w:cs="Segoe UI"/>
          <w:color w:val="222222"/>
          <w:sz w:val="30"/>
          <w:szCs w:val="30"/>
          <w:bdr w:val="none" w:sz="0" w:space="0" w:color="auto" w:frame="1"/>
        </w:rPr>
        <w:t>lim</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a</w:t>
      </w:r>
      <w:proofErr w:type="spellEnd"/>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f</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g</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in" w:eastAsia="Times New Roman" w:hAnsi="MathJax_Main" w:cs="Segoe UI"/>
          <w:color w:val="222222"/>
          <w:sz w:val="30"/>
          <w:szCs w:val="30"/>
          <w:bdr w:val="none" w:sz="0" w:space="0" w:color="auto" w:frame="1"/>
        </w:rPr>
        <w:t>lim</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a</w:t>
      </w:r>
      <w:r w:rsidRPr="00C83D7B">
        <w:rPr>
          <w:rFonts w:ascii="MathJax_Math-italic" w:eastAsia="Times New Roman" w:hAnsi="MathJax_Math-italic" w:cs="Segoe UI"/>
          <w:color w:val="222222"/>
          <w:sz w:val="30"/>
          <w:szCs w:val="30"/>
          <w:bdr w:val="none" w:sz="0" w:space="0" w:color="auto" w:frame="1"/>
        </w:rPr>
        <w:t>f</w:t>
      </w:r>
      <w:proofErr w:type="spellEnd"/>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in" w:eastAsia="Times New Roman" w:hAnsi="MathJax_Main" w:cs="Segoe UI"/>
          <w:color w:val="222222"/>
          <w:sz w:val="30"/>
          <w:szCs w:val="30"/>
          <w:bdr w:val="none" w:sz="0" w:space="0" w:color="auto" w:frame="1"/>
        </w:rPr>
        <w:t>lim</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a</w:t>
      </w:r>
      <w:r w:rsidRPr="00C83D7B">
        <w:rPr>
          <w:rFonts w:ascii="MathJax_Math-italic" w:eastAsia="Times New Roman" w:hAnsi="MathJax_Math-italic" w:cs="Segoe UI"/>
          <w:color w:val="222222"/>
          <w:sz w:val="30"/>
          <w:szCs w:val="30"/>
          <w:bdr w:val="none" w:sz="0" w:space="0" w:color="auto" w:frame="1"/>
        </w:rPr>
        <w:t>g</w:t>
      </w:r>
      <w:proofErr w:type="spellEnd"/>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p>
    <w:p w:rsidR="00C83D7B" w:rsidRPr="00C83D7B" w:rsidRDefault="00C83D7B" w:rsidP="00C83D7B">
      <w:pPr>
        <w:numPr>
          <w:ilvl w:val="1"/>
          <w:numId w:val="12"/>
        </w:numPr>
        <w:shd w:val="clear" w:color="auto" w:fill="FFFFFF"/>
        <w:spacing w:after="0" w:line="240" w:lineRule="auto"/>
        <w:ind w:left="1080"/>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(iii) </w:t>
      </w:r>
      <w:proofErr w:type="spellStart"/>
      <w:r w:rsidRPr="00C83D7B">
        <w:rPr>
          <w:rFonts w:ascii="MathJax_Main" w:eastAsia="Times New Roman" w:hAnsi="MathJax_Main" w:cs="Segoe UI"/>
          <w:color w:val="222222"/>
          <w:sz w:val="35"/>
          <w:szCs w:val="35"/>
          <w:bdr w:val="none" w:sz="0" w:space="0" w:color="auto" w:frame="1"/>
        </w:rPr>
        <w:t>lim</w:t>
      </w:r>
      <w:r w:rsidRPr="00C83D7B">
        <w:rPr>
          <w:rFonts w:ascii="MathJax_Math-italic" w:eastAsia="Times New Roman" w:hAnsi="MathJax_Math-italic" w:cs="Segoe UI"/>
          <w:color w:val="222222"/>
          <w:sz w:val="25"/>
          <w:szCs w:val="25"/>
          <w:bdr w:val="none" w:sz="0" w:space="0" w:color="auto" w:frame="1"/>
        </w:rPr>
        <w:t>x</w:t>
      </w:r>
      <w:r w:rsidRPr="00C83D7B">
        <w:rPr>
          <w:rFonts w:ascii="MathJax_Main" w:eastAsia="Times New Roman" w:hAnsi="MathJax_Main" w:cs="Segoe UI"/>
          <w:color w:val="222222"/>
          <w:sz w:val="25"/>
          <w:szCs w:val="25"/>
          <w:bdr w:val="none" w:sz="0" w:space="0" w:color="auto" w:frame="1"/>
        </w:rPr>
        <w:t>→</w:t>
      </w:r>
      <w:r w:rsidRPr="00C83D7B">
        <w:rPr>
          <w:rFonts w:ascii="MathJax_Math-italic" w:eastAsia="Times New Roman" w:hAnsi="MathJax_Math-italic" w:cs="Segoe UI"/>
          <w:color w:val="222222"/>
          <w:sz w:val="25"/>
          <w:szCs w:val="25"/>
          <w:bdr w:val="none" w:sz="0" w:space="0" w:color="auto" w:frame="1"/>
        </w:rPr>
        <w:t>a</w:t>
      </w:r>
      <w:proofErr w:type="spellEnd"/>
      <w:r w:rsidRPr="00C83D7B">
        <w:rPr>
          <w:rFonts w:ascii="MathJax_Size2" w:eastAsia="Times New Roman" w:hAnsi="MathJax_Size2" w:cs="Segoe UI"/>
          <w:color w:val="222222"/>
          <w:sz w:val="35"/>
          <w:szCs w:val="35"/>
          <w:bdr w:val="none" w:sz="0" w:space="0" w:color="auto" w:frame="1"/>
        </w:rPr>
        <w:t>[</w:t>
      </w:r>
      <w:r w:rsidRPr="00C83D7B">
        <w:rPr>
          <w:rFonts w:ascii="MathJax_Math-italic" w:eastAsia="Times New Roman" w:hAnsi="MathJax_Math-italic" w:cs="Segoe UI"/>
          <w:color w:val="222222"/>
          <w:sz w:val="25"/>
          <w:szCs w:val="25"/>
          <w:bdr w:val="none" w:sz="0" w:space="0" w:color="auto" w:frame="1"/>
        </w:rPr>
        <w:t>f</w:t>
      </w:r>
      <w:r w:rsidRPr="00C83D7B">
        <w:rPr>
          <w:rFonts w:ascii="MathJax_Main" w:eastAsia="Times New Roman" w:hAnsi="MathJax_Main" w:cs="Segoe UI"/>
          <w:color w:val="222222"/>
          <w:sz w:val="25"/>
          <w:szCs w:val="25"/>
          <w:bdr w:val="none" w:sz="0" w:space="0" w:color="auto" w:frame="1"/>
        </w:rPr>
        <w:t>(</w:t>
      </w:r>
      <w:r w:rsidRPr="00C83D7B">
        <w:rPr>
          <w:rFonts w:ascii="MathJax_Math-italic" w:eastAsia="Times New Roman" w:hAnsi="MathJax_Math-italic" w:cs="Segoe UI"/>
          <w:color w:val="222222"/>
          <w:sz w:val="25"/>
          <w:szCs w:val="25"/>
          <w:bdr w:val="none" w:sz="0" w:space="0" w:color="auto" w:frame="1"/>
        </w:rPr>
        <w:t>x</w:t>
      </w:r>
      <w:r w:rsidRPr="00C83D7B">
        <w:rPr>
          <w:rFonts w:ascii="MathJax_Main" w:eastAsia="Times New Roman" w:hAnsi="MathJax_Main" w:cs="Segoe UI"/>
          <w:color w:val="222222"/>
          <w:sz w:val="25"/>
          <w:szCs w:val="25"/>
          <w:bdr w:val="none" w:sz="0" w:space="0" w:color="auto" w:frame="1"/>
        </w:rPr>
        <w:t>)</w:t>
      </w:r>
      <w:r w:rsidRPr="00C83D7B">
        <w:rPr>
          <w:rFonts w:ascii="MathJax_Math-italic" w:eastAsia="Times New Roman" w:hAnsi="MathJax_Math-italic" w:cs="Segoe UI"/>
          <w:color w:val="222222"/>
          <w:sz w:val="25"/>
          <w:szCs w:val="25"/>
          <w:bdr w:val="none" w:sz="0" w:space="0" w:color="auto" w:frame="1"/>
        </w:rPr>
        <w:t>g</w:t>
      </w:r>
      <w:r w:rsidRPr="00C83D7B">
        <w:rPr>
          <w:rFonts w:ascii="MathJax_Main" w:eastAsia="Times New Roman" w:hAnsi="MathJax_Main" w:cs="Segoe UI"/>
          <w:color w:val="222222"/>
          <w:sz w:val="25"/>
          <w:szCs w:val="25"/>
          <w:bdr w:val="none" w:sz="0" w:space="0" w:color="auto" w:frame="1"/>
        </w:rPr>
        <w:t>(</w:t>
      </w:r>
      <w:r w:rsidRPr="00C83D7B">
        <w:rPr>
          <w:rFonts w:ascii="MathJax_Math-italic" w:eastAsia="Times New Roman" w:hAnsi="MathJax_Math-italic" w:cs="Segoe UI"/>
          <w:color w:val="222222"/>
          <w:sz w:val="25"/>
          <w:szCs w:val="25"/>
          <w:bdr w:val="none" w:sz="0" w:space="0" w:color="auto" w:frame="1"/>
        </w:rPr>
        <w:t>x</w:t>
      </w:r>
      <w:r w:rsidRPr="00C83D7B">
        <w:rPr>
          <w:rFonts w:ascii="MathJax_Main" w:eastAsia="Times New Roman" w:hAnsi="MathJax_Main" w:cs="Segoe UI"/>
          <w:color w:val="222222"/>
          <w:sz w:val="25"/>
          <w:szCs w:val="25"/>
          <w:bdr w:val="none" w:sz="0" w:space="0" w:color="auto" w:frame="1"/>
        </w:rPr>
        <w:t>)</w:t>
      </w:r>
      <w:r w:rsidRPr="00C83D7B">
        <w:rPr>
          <w:rFonts w:ascii="MathJax_Size2" w:eastAsia="Times New Roman" w:hAnsi="MathJax_Size2" w:cs="Segoe UI"/>
          <w:color w:val="222222"/>
          <w:sz w:val="35"/>
          <w:szCs w:val="35"/>
          <w:bdr w:val="none" w:sz="0" w:space="0" w:color="auto" w:frame="1"/>
        </w:rPr>
        <w:t>]</w:t>
      </w:r>
      <w:r w:rsidRPr="00C83D7B">
        <w:rPr>
          <w:rFonts w:ascii="MathJax_Main" w:eastAsia="Times New Roman" w:hAnsi="MathJax_Main" w:cs="Segoe UI"/>
          <w:color w:val="222222"/>
          <w:sz w:val="35"/>
          <w:szCs w:val="35"/>
          <w:bdr w:val="none" w:sz="0" w:space="0" w:color="auto" w:frame="1"/>
        </w:rPr>
        <w:t>=</w:t>
      </w:r>
      <w:proofErr w:type="spellStart"/>
      <w:r w:rsidRPr="00C83D7B">
        <w:rPr>
          <w:rFonts w:ascii="MathJax_Main" w:eastAsia="Times New Roman" w:hAnsi="MathJax_Main" w:cs="Segoe UI"/>
          <w:color w:val="222222"/>
          <w:sz w:val="25"/>
          <w:szCs w:val="25"/>
          <w:bdr w:val="none" w:sz="0" w:space="0" w:color="auto" w:frame="1"/>
        </w:rPr>
        <w:t>lim</w:t>
      </w:r>
      <w:r w:rsidRPr="00C83D7B">
        <w:rPr>
          <w:rFonts w:ascii="MathJax_Math-italic" w:eastAsia="Times New Roman" w:hAnsi="MathJax_Math-italic" w:cs="Segoe UI"/>
          <w:color w:val="222222"/>
          <w:sz w:val="18"/>
          <w:szCs w:val="18"/>
          <w:bdr w:val="none" w:sz="0" w:space="0" w:color="auto" w:frame="1"/>
        </w:rPr>
        <w:t>x</w:t>
      </w:r>
      <w:r w:rsidRPr="00C83D7B">
        <w:rPr>
          <w:rFonts w:ascii="MathJax_Main" w:eastAsia="Times New Roman" w:hAnsi="MathJax_Main" w:cs="Segoe UI"/>
          <w:color w:val="222222"/>
          <w:sz w:val="18"/>
          <w:szCs w:val="18"/>
          <w:bdr w:val="none" w:sz="0" w:space="0" w:color="auto" w:frame="1"/>
        </w:rPr>
        <w:t>→</w:t>
      </w:r>
      <w:r w:rsidRPr="00C83D7B">
        <w:rPr>
          <w:rFonts w:ascii="MathJax_Math-italic" w:eastAsia="Times New Roman" w:hAnsi="MathJax_Math-italic" w:cs="Segoe UI"/>
          <w:color w:val="222222"/>
          <w:sz w:val="18"/>
          <w:szCs w:val="18"/>
          <w:bdr w:val="none" w:sz="0" w:space="0" w:color="auto" w:frame="1"/>
        </w:rPr>
        <w:t>a</w:t>
      </w:r>
      <w:r w:rsidRPr="00C83D7B">
        <w:rPr>
          <w:rFonts w:ascii="MathJax_Math-italic" w:eastAsia="Times New Roman" w:hAnsi="MathJax_Math-italic" w:cs="Segoe UI"/>
          <w:color w:val="222222"/>
          <w:sz w:val="25"/>
          <w:szCs w:val="25"/>
          <w:bdr w:val="none" w:sz="0" w:space="0" w:color="auto" w:frame="1"/>
        </w:rPr>
        <w:t>f</w:t>
      </w:r>
      <w:proofErr w:type="spellEnd"/>
      <w:r w:rsidRPr="00C83D7B">
        <w:rPr>
          <w:rFonts w:ascii="MathJax_Main" w:eastAsia="Times New Roman" w:hAnsi="MathJax_Main" w:cs="Segoe UI"/>
          <w:color w:val="222222"/>
          <w:sz w:val="25"/>
          <w:szCs w:val="25"/>
          <w:bdr w:val="none" w:sz="0" w:space="0" w:color="auto" w:frame="1"/>
        </w:rPr>
        <w:t>(</w:t>
      </w:r>
      <w:r w:rsidRPr="00C83D7B">
        <w:rPr>
          <w:rFonts w:ascii="MathJax_Math-italic" w:eastAsia="Times New Roman" w:hAnsi="MathJax_Math-italic" w:cs="Segoe UI"/>
          <w:color w:val="222222"/>
          <w:sz w:val="25"/>
          <w:szCs w:val="25"/>
          <w:bdr w:val="none" w:sz="0" w:space="0" w:color="auto" w:frame="1"/>
        </w:rPr>
        <w:t>x</w:t>
      </w:r>
      <w:r w:rsidRPr="00C83D7B">
        <w:rPr>
          <w:rFonts w:ascii="MathJax_Main" w:eastAsia="Times New Roman" w:hAnsi="MathJax_Main" w:cs="Segoe UI"/>
          <w:color w:val="222222"/>
          <w:sz w:val="25"/>
          <w:szCs w:val="25"/>
          <w:bdr w:val="none" w:sz="0" w:space="0" w:color="auto" w:frame="1"/>
        </w:rPr>
        <w:t>)</w:t>
      </w:r>
      <w:proofErr w:type="spellStart"/>
      <w:r w:rsidRPr="00C83D7B">
        <w:rPr>
          <w:rFonts w:ascii="MathJax_Main" w:eastAsia="Times New Roman" w:hAnsi="MathJax_Main" w:cs="Segoe UI"/>
          <w:color w:val="222222"/>
          <w:sz w:val="25"/>
          <w:szCs w:val="25"/>
          <w:bdr w:val="none" w:sz="0" w:space="0" w:color="auto" w:frame="1"/>
        </w:rPr>
        <w:t>lim</w:t>
      </w:r>
      <w:r w:rsidRPr="00C83D7B">
        <w:rPr>
          <w:rFonts w:ascii="MathJax_Math-italic" w:eastAsia="Times New Roman" w:hAnsi="MathJax_Math-italic" w:cs="Segoe UI"/>
          <w:color w:val="222222"/>
          <w:sz w:val="18"/>
          <w:szCs w:val="18"/>
          <w:bdr w:val="none" w:sz="0" w:space="0" w:color="auto" w:frame="1"/>
        </w:rPr>
        <w:t>x</w:t>
      </w:r>
      <w:r w:rsidRPr="00C83D7B">
        <w:rPr>
          <w:rFonts w:ascii="MathJax_Main" w:eastAsia="Times New Roman" w:hAnsi="MathJax_Main" w:cs="Segoe UI"/>
          <w:color w:val="222222"/>
          <w:sz w:val="18"/>
          <w:szCs w:val="18"/>
          <w:bdr w:val="none" w:sz="0" w:space="0" w:color="auto" w:frame="1"/>
        </w:rPr>
        <w:t>→</w:t>
      </w:r>
      <w:r w:rsidRPr="00C83D7B">
        <w:rPr>
          <w:rFonts w:ascii="MathJax_Math-italic" w:eastAsia="Times New Roman" w:hAnsi="MathJax_Math-italic" w:cs="Segoe UI"/>
          <w:color w:val="222222"/>
          <w:sz w:val="18"/>
          <w:szCs w:val="18"/>
          <w:bdr w:val="none" w:sz="0" w:space="0" w:color="auto" w:frame="1"/>
        </w:rPr>
        <w:t>a</w:t>
      </w:r>
      <w:r w:rsidRPr="00C83D7B">
        <w:rPr>
          <w:rFonts w:ascii="MathJax_Math-italic" w:eastAsia="Times New Roman" w:hAnsi="MathJax_Math-italic" w:cs="Segoe UI"/>
          <w:color w:val="222222"/>
          <w:sz w:val="25"/>
          <w:szCs w:val="25"/>
          <w:bdr w:val="none" w:sz="0" w:space="0" w:color="auto" w:frame="1"/>
        </w:rPr>
        <w:t>g</w:t>
      </w:r>
      <w:proofErr w:type="spellEnd"/>
      <w:r w:rsidRPr="00C83D7B">
        <w:rPr>
          <w:rFonts w:ascii="MathJax_Main" w:eastAsia="Times New Roman" w:hAnsi="MathJax_Main" w:cs="Segoe UI"/>
          <w:color w:val="222222"/>
          <w:sz w:val="25"/>
          <w:szCs w:val="25"/>
          <w:bdr w:val="none" w:sz="0" w:space="0" w:color="auto" w:frame="1"/>
        </w:rPr>
        <w:t>(</w:t>
      </w:r>
      <w:r w:rsidRPr="00C83D7B">
        <w:rPr>
          <w:rFonts w:ascii="MathJax_Math-italic" w:eastAsia="Times New Roman" w:hAnsi="MathJax_Math-italic" w:cs="Segoe UI"/>
          <w:color w:val="222222"/>
          <w:sz w:val="25"/>
          <w:szCs w:val="25"/>
          <w:bdr w:val="none" w:sz="0" w:space="0" w:color="auto" w:frame="1"/>
        </w:rPr>
        <w:t>x</w:t>
      </w:r>
      <w:r w:rsidRPr="00C83D7B">
        <w:rPr>
          <w:rFonts w:ascii="MathJax_Main" w:eastAsia="Times New Roman" w:hAnsi="MathJax_Main" w:cs="Segoe UI"/>
          <w:color w:val="222222"/>
          <w:sz w:val="25"/>
          <w:szCs w:val="25"/>
          <w:bdr w:val="none" w:sz="0" w:space="0" w:color="auto" w:frame="1"/>
        </w:rPr>
        <w:t>)</w:t>
      </w:r>
    </w:p>
    <w:p w:rsidR="00C83D7B" w:rsidRPr="00C83D7B" w:rsidRDefault="00C83D7B" w:rsidP="00C83D7B">
      <w:pPr>
        <w:numPr>
          <w:ilvl w:val="0"/>
          <w:numId w:val="12"/>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Standard Limits</w:t>
      </w:r>
    </w:p>
    <w:p w:rsidR="00C83D7B" w:rsidRPr="00C83D7B" w:rsidRDefault="00C83D7B" w:rsidP="00C83D7B">
      <w:pPr>
        <w:numPr>
          <w:ilvl w:val="1"/>
          <w:numId w:val="12"/>
        </w:numPr>
        <w:shd w:val="clear" w:color="auto" w:fill="FFFFFF"/>
        <w:spacing w:after="0" w:line="240" w:lineRule="auto"/>
        <w:ind w:left="1080"/>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(i) </w:t>
      </w:r>
      <w:proofErr w:type="spellStart"/>
      <w:r w:rsidRPr="00C83D7B">
        <w:rPr>
          <w:rFonts w:ascii="MathJax_Main" w:eastAsia="Times New Roman" w:hAnsi="MathJax_Main" w:cs="Segoe UI"/>
          <w:color w:val="222222"/>
          <w:sz w:val="30"/>
          <w:szCs w:val="30"/>
          <w:bdr w:val="none" w:sz="0" w:space="0" w:color="auto" w:frame="1"/>
        </w:rPr>
        <w:t>lim</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ax</w:t>
      </w:r>
      <w:r w:rsidRPr="00C83D7B">
        <w:rPr>
          <w:rFonts w:ascii="MathJax_Math-italic" w:eastAsia="Times New Roman" w:hAnsi="MathJax_Math-italic" w:cs="Segoe UI"/>
          <w:color w:val="222222"/>
          <w:sz w:val="15"/>
          <w:szCs w:val="15"/>
          <w:bdr w:val="none" w:sz="0" w:space="0" w:color="auto" w:frame="1"/>
        </w:rPr>
        <w:t>n</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a</w:t>
      </w:r>
      <w:r w:rsidRPr="00C83D7B">
        <w:rPr>
          <w:rFonts w:ascii="MathJax_Math-italic" w:eastAsia="Times New Roman" w:hAnsi="MathJax_Math-italic" w:cs="Segoe UI"/>
          <w:color w:val="222222"/>
          <w:sz w:val="15"/>
          <w:szCs w:val="15"/>
          <w:bdr w:val="none" w:sz="0" w:space="0" w:color="auto" w:frame="1"/>
        </w:rPr>
        <w:t>n</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a</w:t>
      </w:r>
      <w:proofErr w:type="spellEnd"/>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na</w:t>
      </w:r>
      <w:r w:rsidRPr="00C83D7B">
        <w:rPr>
          <w:rFonts w:ascii="MathJax_Math-italic" w:eastAsia="Times New Roman" w:hAnsi="MathJax_Math-italic" w:cs="Segoe UI"/>
          <w:color w:val="222222"/>
          <w:sz w:val="21"/>
          <w:szCs w:val="21"/>
          <w:bdr w:val="none" w:sz="0" w:space="0" w:color="auto" w:frame="1"/>
        </w:rPr>
        <w:t>n</w:t>
      </w:r>
      <w:r w:rsidRPr="00C83D7B">
        <w:rPr>
          <w:rFonts w:ascii="MathJax_Main" w:eastAsia="Times New Roman" w:hAnsi="MathJax_Main" w:cs="Segoe UI"/>
          <w:color w:val="222222"/>
          <w:sz w:val="21"/>
          <w:szCs w:val="21"/>
          <w:bdr w:val="none" w:sz="0" w:space="0" w:color="auto" w:frame="1"/>
        </w:rPr>
        <w:t>−1</w:t>
      </w:r>
    </w:p>
    <w:p w:rsidR="00C83D7B" w:rsidRPr="00C83D7B" w:rsidRDefault="00C83D7B" w:rsidP="00C83D7B">
      <w:pPr>
        <w:numPr>
          <w:ilvl w:val="1"/>
          <w:numId w:val="12"/>
        </w:numPr>
        <w:shd w:val="clear" w:color="auto" w:fill="FFFFFF"/>
        <w:spacing w:after="0" w:line="240" w:lineRule="auto"/>
        <w:ind w:left="1080"/>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(ii) </w:t>
      </w:r>
      <w:proofErr w:type="spellStart"/>
      <w:r w:rsidRPr="00C83D7B">
        <w:rPr>
          <w:rFonts w:ascii="MathJax_Main" w:eastAsia="Times New Roman" w:hAnsi="MathJax_Main" w:cs="Segoe UI"/>
          <w:color w:val="222222"/>
          <w:sz w:val="30"/>
          <w:szCs w:val="30"/>
          <w:bdr w:val="none" w:sz="0" w:space="0" w:color="auto" w:frame="1"/>
        </w:rPr>
        <w:t>lim</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asinxx</w:t>
      </w:r>
      <w:proofErr w:type="spellEnd"/>
      <w:r w:rsidRPr="00C83D7B">
        <w:rPr>
          <w:rFonts w:ascii="MathJax_Main" w:eastAsia="Times New Roman" w:hAnsi="MathJax_Main" w:cs="Segoe UI"/>
          <w:color w:val="222222"/>
          <w:sz w:val="30"/>
          <w:szCs w:val="30"/>
          <w:bdr w:val="none" w:sz="0" w:space="0" w:color="auto" w:frame="1"/>
        </w:rPr>
        <w:t>=1</w:t>
      </w:r>
    </w:p>
    <w:p w:rsidR="00C83D7B" w:rsidRPr="00C83D7B" w:rsidRDefault="00C83D7B" w:rsidP="00C83D7B">
      <w:pPr>
        <w:numPr>
          <w:ilvl w:val="1"/>
          <w:numId w:val="12"/>
        </w:numPr>
        <w:shd w:val="clear" w:color="auto" w:fill="FFFFFF"/>
        <w:spacing w:after="0" w:line="240" w:lineRule="auto"/>
        <w:ind w:left="1080"/>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(iii) </w:t>
      </w:r>
      <w:r w:rsidRPr="00C83D7B">
        <w:rPr>
          <w:rFonts w:ascii="MathJax_Main" w:eastAsia="Times New Roman" w:hAnsi="MathJax_Main" w:cs="Segoe UI"/>
          <w:color w:val="222222"/>
          <w:sz w:val="30"/>
          <w:szCs w:val="30"/>
          <w:bdr w:val="none" w:sz="0" w:space="0" w:color="auto" w:frame="1"/>
        </w:rPr>
        <w:t>lim</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a</w:t>
      </w:r>
      <w:r w:rsidRPr="00C83D7B">
        <w:rPr>
          <w:rFonts w:ascii="MathJax_Main" w:eastAsia="Times New Roman" w:hAnsi="MathJax_Main" w:cs="Segoe UI"/>
          <w:color w:val="222222"/>
          <w:sz w:val="21"/>
          <w:szCs w:val="21"/>
          <w:bdr w:val="none" w:sz="0" w:space="0" w:color="auto" w:frame="1"/>
        </w:rPr>
        <w:t>1−</w:t>
      </w:r>
      <w:r w:rsidRPr="00C83D7B">
        <w:rPr>
          <w:rFonts w:ascii="MathJax_Math-italic" w:eastAsia="Times New Roman" w:hAnsi="MathJax_Math-italic" w:cs="Segoe UI"/>
          <w:color w:val="222222"/>
          <w:sz w:val="21"/>
          <w:szCs w:val="21"/>
          <w:bdr w:val="none" w:sz="0" w:space="0" w:color="auto" w:frame="1"/>
        </w:rPr>
        <w:t>cosxx</w:t>
      </w:r>
      <w:r w:rsidRPr="00C83D7B">
        <w:rPr>
          <w:rFonts w:ascii="MathJax_Main" w:eastAsia="Times New Roman" w:hAnsi="MathJax_Main" w:cs="Segoe UI"/>
          <w:color w:val="222222"/>
          <w:sz w:val="30"/>
          <w:szCs w:val="30"/>
          <w:bdr w:val="none" w:sz="0" w:space="0" w:color="auto" w:frame="1"/>
        </w:rPr>
        <w:t>=0</w:t>
      </w:r>
    </w:p>
    <w:p w:rsidR="00C83D7B" w:rsidRPr="00C83D7B" w:rsidRDefault="00C83D7B" w:rsidP="00C83D7B">
      <w:pPr>
        <w:numPr>
          <w:ilvl w:val="0"/>
          <w:numId w:val="12"/>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The derivative of a function f at a holds as: </w:t>
      </w:r>
      <w:r w:rsidRPr="00C83D7B">
        <w:rPr>
          <w:rFonts w:ascii="MathJax_Math-italic" w:eastAsia="Times New Roman" w:hAnsi="MathJax_Math-italic" w:cs="Segoe UI"/>
          <w:color w:val="222222"/>
          <w:sz w:val="30"/>
          <w:szCs w:val="30"/>
          <w:bdr w:val="none" w:sz="0" w:space="0" w:color="auto" w:frame="1"/>
        </w:rPr>
        <w:t>f</w:t>
      </w:r>
      <w:r w:rsidRPr="00C83D7B">
        <w:rPr>
          <w:rFonts w:ascii="MathJax_Main" w:eastAsia="Times New Roman" w:hAnsi="MathJax_Main" w:cs="Segoe UI"/>
          <w:color w:val="222222"/>
          <w:sz w:val="21"/>
          <w:szCs w:val="21"/>
          <w:bdr w:val="none" w:sz="0" w:space="0" w:color="auto" w:frame="1"/>
        </w:rPr>
        <w:t>′</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a</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in" w:eastAsia="Times New Roman" w:hAnsi="MathJax_Main" w:cs="Segoe UI"/>
          <w:color w:val="222222"/>
          <w:sz w:val="30"/>
          <w:szCs w:val="30"/>
          <w:bdr w:val="none" w:sz="0" w:space="0" w:color="auto" w:frame="1"/>
        </w:rPr>
        <w:t>lim</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af</w:t>
      </w:r>
      <w:proofErr w:type="spellEnd"/>
      <w:r w:rsidRPr="00C83D7B">
        <w:rPr>
          <w:rFonts w:ascii="MathJax_Main" w:eastAsia="Times New Roman" w:hAnsi="MathJax_Main" w:cs="Segoe UI"/>
          <w:color w:val="222222"/>
          <w:sz w:val="21"/>
          <w:szCs w:val="21"/>
          <w:bdr w:val="none" w:sz="0" w:space="0" w:color="auto" w:frame="1"/>
        </w:rPr>
        <w:t>(</w:t>
      </w:r>
      <w:proofErr w:type="spellStart"/>
      <w:r w:rsidRPr="00C83D7B">
        <w:rPr>
          <w:rFonts w:ascii="MathJax_Math-italic" w:eastAsia="Times New Roman" w:hAnsi="MathJax_Math-italic" w:cs="Segoe UI"/>
          <w:color w:val="222222"/>
          <w:sz w:val="21"/>
          <w:szCs w:val="21"/>
          <w:bdr w:val="none" w:sz="0" w:space="0" w:color="auto" w:frame="1"/>
        </w:rPr>
        <w:t>a</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h</w:t>
      </w:r>
      <w:proofErr w:type="spellEnd"/>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f</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a</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h</w:t>
      </w:r>
    </w:p>
    <w:p w:rsidR="00C83D7B" w:rsidRPr="00C83D7B" w:rsidRDefault="00C83D7B" w:rsidP="00C83D7B">
      <w:pPr>
        <w:numPr>
          <w:ilvl w:val="0"/>
          <w:numId w:val="12"/>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The derivative of a function f at a given point x holds as: </w:t>
      </w:r>
      <w:r w:rsidRPr="00C83D7B">
        <w:rPr>
          <w:rFonts w:ascii="MathJax_Math-italic" w:eastAsia="Times New Roman" w:hAnsi="MathJax_Math-italic" w:cs="Segoe UI"/>
          <w:color w:val="222222"/>
          <w:sz w:val="30"/>
          <w:szCs w:val="30"/>
          <w:bdr w:val="none" w:sz="0" w:space="0" w:color="auto" w:frame="1"/>
        </w:rPr>
        <w:t>f</w:t>
      </w:r>
      <w:r w:rsidRPr="00C83D7B">
        <w:rPr>
          <w:rFonts w:ascii="MathJax_Main" w:eastAsia="Times New Roman" w:hAnsi="MathJax_Main" w:cs="Segoe UI"/>
          <w:color w:val="222222"/>
          <w:sz w:val="21"/>
          <w:szCs w:val="21"/>
          <w:bdr w:val="none" w:sz="0" w:space="0" w:color="auto" w:frame="1"/>
        </w:rPr>
        <w:t>′</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f</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in" w:eastAsia="Times New Roman" w:hAnsi="MathJax_Main" w:cs="Segoe UI"/>
          <w:color w:val="222222"/>
          <w:sz w:val="30"/>
          <w:szCs w:val="30"/>
          <w:bdr w:val="none" w:sz="0" w:space="0" w:color="auto" w:frame="1"/>
        </w:rPr>
        <w:t>lim</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af</w:t>
      </w:r>
      <w:proofErr w:type="spellEnd"/>
      <w:r w:rsidRPr="00C83D7B">
        <w:rPr>
          <w:rFonts w:ascii="MathJax_Main" w:eastAsia="Times New Roman" w:hAnsi="MathJax_Main" w:cs="Segoe UI"/>
          <w:color w:val="222222"/>
          <w:sz w:val="21"/>
          <w:szCs w:val="21"/>
          <w:bdr w:val="none" w:sz="0" w:space="0" w:color="auto" w:frame="1"/>
        </w:rPr>
        <w:t>(</w:t>
      </w:r>
      <w:proofErr w:type="spellStart"/>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h</w:t>
      </w:r>
      <w:proofErr w:type="spellEnd"/>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f</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h</w:t>
      </w:r>
    </w:p>
    <w:p w:rsidR="00C83D7B" w:rsidRPr="00C83D7B" w:rsidRDefault="00C83D7B" w:rsidP="00C83D7B">
      <w:pPr>
        <w:numPr>
          <w:ilvl w:val="0"/>
          <w:numId w:val="12"/>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For the functions u and v, the following holds true:</w:t>
      </w:r>
    </w:p>
    <w:p w:rsidR="00C83D7B" w:rsidRPr="00C83D7B" w:rsidRDefault="00C83D7B" w:rsidP="00C83D7B">
      <w:pPr>
        <w:numPr>
          <w:ilvl w:val="1"/>
          <w:numId w:val="12"/>
        </w:numPr>
        <w:shd w:val="clear" w:color="auto" w:fill="FFFFFF"/>
        <w:spacing w:after="0" w:line="240" w:lineRule="auto"/>
        <w:ind w:left="1080"/>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(i) </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u</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v</w:t>
      </w:r>
      <w:proofErr w:type="spellEnd"/>
      <w:r w:rsidRPr="00C83D7B">
        <w:rPr>
          <w:rFonts w:ascii="MathJax_Main" w:eastAsia="Times New Roman" w:hAnsi="MathJax_Main" w:cs="Segoe UI"/>
          <w:color w:val="222222"/>
          <w:sz w:val="30"/>
          <w:szCs w:val="30"/>
          <w:bdr w:val="none" w:sz="0" w:space="0" w:color="auto" w:frame="1"/>
        </w:rPr>
        <w:t>)</w:t>
      </w:r>
      <w:r w:rsidRPr="00C83D7B">
        <w:rPr>
          <w:rFonts w:ascii="MathJax_Main" w:eastAsia="Times New Roman" w:hAnsi="MathJax_Main" w:cs="Segoe UI"/>
          <w:color w:val="222222"/>
          <w:sz w:val="21"/>
          <w:szCs w:val="21"/>
          <w:bdr w:val="none" w:sz="0" w:space="0" w:color="auto" w:frame="1"/>
        </w:rPr>
        <w:t>′</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u</w:t>
      </w:r>
      <w:r w:rsidRPr="00C83D7B">
        <w:rPr>
          <w:rFonts w:ascii="MathJax_Main" w:eastAsia="Times New Roman" w:hAnsi="MathJax_Main" w:cs="Segoe UI"/>
          <w:color w:val="222222"/>
          <w:sz w:val="21"/>
          <w:szCs w:val="21"/>
          <w:bdr w:val="none" w:sz="0" w:space="0" w:color="auto" w:frame="1"/>
        </w:rPr>
        <w:t>′</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v</w:t>
      </w:r>
      <w:proofErr w:type="spellEnd"/>
      <w:r w:rsidRPr="00C83D7B">
        <w:rPr>
          <w:rFonts w:ascii="MathJax_Main" w:eastAsia="Times New Roman" w:hAnsi="MathJax_Main" w:cs="Segoe UI"/>
          <w:color w:val="222222"/>
          <w:sz w:val="21"/>
          <w:szCs w:val="21"/>
          <w:bdr w:val="none" w:sz="0" w:space="0" w:color="auto" w:frame="1"/>
        </w:rPr>
        <w:t>′</w:t>
      </w:r>
    </w:p>
    <w:p w:rsidR="00C83D7B" w:rsidRPr="00C83D7B" w:rsidRDefault="00C83D7B" w:rsidP="00C83D7B">
      <w:pPr>
        <w:numPr>
          <w:ilvl w:val="1"/>
          <w:numId w:val="12"/>
        </w:numPr>
        <w:shd w:val="clear" w:color="auto" w:fill="FFFFFF"/>
        <w:spacing w:after="0" w:line="240" w:lineRule="auto"/>
        <w:ind w:left="1080"/>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(ii) </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uv</w:t>
      </w:r>
      <w:proofErr w:type="spellEnd"/>
      <w:r w:rsidRPr="00C83D7B">
        <w:rPr>
          <w:rFonts w:ascii="MathJax_Main" w:eastAsia="Times New Roman" w:hAnsi="MathJax_Main" w:cs="Segoe UI"/>
          <w:color w:val="222222"/>
          <w:sz w:val="30"/>
          <w:szCs w:val="30"/>
          <w:bdr w:val="none" w:sz="0" w:space="0" w:color="auto" w:frame="1"/>
        </w:rPr>
        <w:t>)</w:t>
      </w:r>
      <w:r w:rsidRPr="00C83D7B">
        <w:rPr>
          <w:rFonts w:ascii="MathJax_Main" w:eastAsia="Times New Roman" w:hAnsi="MathJax_Main" w:cs="Segoe UI"/>
          <w:color w:val="222222"/>
          <w:sz w:val="21"/>
          <w:szCs w:val="21"/>
          <w:bdr w:val="none" w:sz="0" w:space="0" w:color="auto" w:frame="1"/>
        </w:rPr>
        <w:t>′</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u</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30"/>
          <w:szCs w:val="30"/>
          <w:bdr w:val="none" w:sz="0" w:space="0" w:color="auto" w:frame="1"/>
        </w:rPr>
        <w:t>v</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uv</w:t>
      </w:r>
      <w:proofErr w:type="spellEnd"/>
      <w:r w:rsidRPr="00C83D7B">
        <w:rPr>
          <w:rFonts w:ascii="MathJax_Main" w:eastAsia="Times New Roman" w:hAnsi="MathJax_Main" w:cs="Segoe UI"/>
          <w:color w:val="222222"/>
          <w:sz w:val="21"/>
          <w:szCs w:val="21"/>
          <w:bdr w:val="none" w:sz="0" w:space="0" w:color="auto" w:frame="1"/>
        </w:rPr>
        <w:t>′</w:t>
      </w:r>
    </w:p>
    <w:p w:rsidR="00C83D7B" w:rsidRPr="00C83D7B" w:rsidRDefault="00C83D7B" w:rsidP="00C83D7B">
      <w:pPr>
        <w:numPr>
          <w:ilvl w:val="1"/>
          <w:numId w:val="12"/>
        </w:numPr>
        <w:shd w:val="clear" w:color="auto" w:fill="FFFFFF"/>
        <w:spacing w:after="0" w:line="240" w:lineRule="auto"/>
        <w:ind w:left="1080"/>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(iii) </w:t>
      </w:r>
      <w:r w:rsidRPr="00C83D7B">
        <w:rPr>
          <w:rFonts w:ascii="MathJax_Size1" w:eastAsia="Times New Roman" w:hAnsi="MathJax_Size1"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21"/>
          <w:szCs w:val="21"/>
          <w:bdr w:val="none" w:sz="0" w:space="0" w:color="auto" w:frame="1"/>
        </w:rPr>
        <w:t>uv</w:t>
      </w:r>
      <w:proofErr w:type="spellEnd"/>
      <w:r w:rsidRPr="00C83D7B">
        <w:rPr>
          <w:rFonts w:ascii="MathJax_Size1" w:eastAsia="Times New Roman" w:hAnsi="MathJax_Size1" w:cs="Segoe UI"/>
          <w:color w:val="222222"/>
          <w:sz w:val="30"/>
          <w:szCs w:val="30"/>
          <w:bdr w:val="none" w:sz="0" w:space="0" w:color="auto" w:frame="1"/>
        </w:rPr>
        <w:t>)</w:t>
      </w:r>
      <w:r w:rsidRPr="00C83D7B">
        <w:rPr>
          <w:rFonts w:ascii="MathJax_Main" w:eastAsia="Times New Roman" w:hAnsi="MathJax_Main" w:cs="Segoe UI"/>
          <w:color w:val="222222"/>
          <w:sz w:val="21"/>
          <w:szCs w:val="21"/>
          <w:bdr w:val="none" w:sz="0" w:space="0" w:color="auto" w:frame="1"/>
        </w:rPr>
        <w:t>′</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21"/>
          <w:szCs w:val="21"/>
          <w:bdr w:val="none" w:sz="0" w:space="0" w:color="auto" w:frame="1"/>
        </w:rPr>
        <w:t>u</w:t>
      </w:r>
      <w:r w:rsidRPr="00C83D7B">
        <w:rPr>
          <w:rFonts w:ascii="MathJax_Main" w:eastAsia="Times New Roman" w:hAnsi="MathJax_Main" w:cs="Segoe UI"/>
          <w:color w:val="222222"/>
          <w:sz w:val="15"/>
          <w:szCs w:val="15"/>
          <w:bdr w:val="none" w:sz="0" w:space="0" w:color="auto" w:frame="1"/>
        </w:rPr>
        <w:t>′</w:t>
      </w:r>
      <w:r w:rsidRPr="00C83D7B">
        <w:rPr>
          <w:rFonts w:ascii="MathJax_Math-italic" w:eastAsia="Times New Roman" w:hAnsi="MathJax_Math-italic" w:cs="Segoe UI"/>
          <w:color w:val="222222"/>
          <w:sz w:val="21"/>
          <w:szCs w:val="21"/>
          <w:bdr w:val="none" w:sz="0" w:space="0" w:color="auto" w:frame="1"/>
        </w:rPr>
        <w:t>v</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uv</w:t>
      </w:r>
      <w:r w:rsidRPr="00C83D7B">
        <w:rPr>
          <w:rFonts w:ascii="MathJax_Main" w:eastAsia="Times New Roman" w:hAnsi="MathJax_Main" w:cs="Segoe UI"/>
          <w:color w:val="222222"/>
          <w:sz w:val="15"/>
          <w:szCs w:val="15"/>
          <w:bdr w:val="none" w:sz="0" w:space="0" w:color="auto" w:frame="1"/>
        </w:rPr>
        <w:t>′</w:t>
      </w:r>
      <w:r w:rsidRPr="00C83D7B">
        <w:rPr>
          <w:rFonts w:ascii="MathJax_Math-italic" w:eastAsia="Times New Roman" w:hAnsi="MathJax_Math-italic" w:cs="Segoe UI"/>
          <w:color w:val="222222"/>
          <w:sz w:val="21"/>
          <w:szCs w:val="21"/>
          <w:bdr w:val="none" w:sz="0" w:space="0" w:color="auto" w:frame="1"/>
        </w:rPr>
        <w:t>v</w:t>
      </w:r>
      <w:r w:rsidRPr="00C83D7B">
        <w:rPr>
          <w:rFonts w:ascii="MathJax_Main" w:eastAsia="Times New Roman" w:hAnsi="MathJax_Main" w:cs="Segoe UI"/>
          <w:color w:val="222222"/>
          <w:sz w:val="15"/>
          <w:szCs w:val="15"/>
          <w:bdr w:val="none" w:sz="0" w:space="0" w:color="auto" w:frame="1"/>
        </w:rPr>
        <w:t>2</w:t>
      </w:r>
    </w:p>
    <w:p w:rsidR="00C83D7B" w:rsidRPr="00C83D7B" w:rsidRDefault="00C83D7B" w:rsidP="00C83D7B">
      <w:pPr>
        <w:numPr>
          <w:ilvl w:val="0"/>
          <w:numId w:val="12"/>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Standard Derivatives</w:t>
      </w:r>
    </w:p>
    <w:p w:rsidR="00C83D7B" w:rsidRPr="00C83D7B" w:rsidRDefault="00C83D7B" w:rsidP="00C83D7B">
      <w:pPr>
        <w:numPr>
          <w:ilvl w:val="1"/>
          <w:numId w:val="12"/>
        </w:numPr>
        <w:shd w:val="clear" w:color="auto" w:fill="FFFFFF"/>
        <w:spacing w:after="0" w:line="240" w:lineRule="auto"/>
        <w:ind w:left="1080"/>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(i) </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x</w:t>
      </w:r>
      <w:r w:rsidRPr="00C83D7B">
        <w:rPr>
          <w:rFonts w:ascii="MathJax_Math-italic" w:eastAsia="Times New Roman" w:hAnsi="MathJax_Math-italic" w:cs="Segoe UI"/>
          <w:color w:val="222222"/>
          <w:sz w:val="21"/>
          <w:szCs w:val="21"/>
          <w:bdr w:val="none" w:sz="0" w:space="0" w:color="auto" w:frame="1"/>
        </w:rPr>
        <w:t>n</w:t>
      </w:r>
      <w:proofErr w:type="spellEnd"/>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nx</w:t>
      </w:r>
      <w:r w:rsidRPr="00C83D7B">
        <w:rPr>
          <w:rFonts w:ascii="MathJax_Math-italic" w:eastAsia="Times New Roman" w:hAnsi="MathJax_Math-italic" w:cs="Segoe UI"/>
          <w:color w:val="222222"/>
          <w:sz w:val="21"/>
          <w:szCs w:val="21"/>
          <w:bdr w:val="none" w:sz="0" w:space="0" w:color="auto" w:frame="1"/>
        </w:rPr>
        <w:t>n</w:t>
      </w:r>
      <w:r w:rsidRPr="00C83D7B">
        <w:rPr>
          <w:rFonts w:ascii="MathJax_Main" w:eastAsia="Times New Roman" w:hAnsi="MathJax_Main" w:cs="Segoe UI"/>
          <w:color w:val="222222"/>
          <w:sz w:val="21"/>
          <w:szCs w:val="21"/>
          <w:bdr w:val="none" w:sz="0" w:space="0" w:color="auto" w:frame="1"/>
        </w:rPr>
        <w:t>−1</w:t>
      </w:r>
    </w:p>
    <w:p w:rsidR="00C83D7B" w:rsidRPr="00C83D7B" w:rsidRDefault="00C83D7B" w:rsidP="00C83D7B">
      <w:pPr>
        <w:numPr>
          <w:ilvl w:val="1"/>
          <w:numId w:val="12"/>
        </w:numPr>
        <w:shd w:val="clear" w:color="auto" w:fill="FFFFFF"/>
        <w:spacing w:after="0" w:line="240" w:lineRule="auto"/>
        <w:ind w:left="1080"/>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(ii) </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sinx</w:t>
      </w:r>
      <w:proofErr w:type="spellEnd"/>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cosx</w:t>
      </w:r>
      <w:proofErr w:type="spellEnd"/>
    </w:p>
    <w:p w:rsidR="00C83D7B" w:rsidRPr="00C83D7B" w:rsidRDefault="00C83D7B" w:rsidP="00C83D7B">
      <w:pPr>
        <w:numPr>
          <w:ilvl w:val="1"/>
          <w:numId w:val="12"/>
        </w:numPr>
        <w:shd w:val="clear" w:color="auto" w:fill="FFFFFF"/>
        <w:spacing w:after="0" w:line="240" w:lineRule="auto"/>
        <w:ind w:left="1080"/>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(iii) </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cosx</w:t>
      </w:r>
      <w:proofErr w:type="spellEnd"/>
      <w:r w:rsidRPr="00C83D7B">
        <w:rPr>
          <w:rFonts w:ascii="MathJax_Main" w:eastAsia="Times New Roman" w:hAnsi="MathJax_Main"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sinx</w:t>
      </w:r>
      <w:proofErr w:type="spellEnd"/>
    </w:p>
    <w:p w:rsidR="00C83D7B" w:rsidRPr="00C83D7B" w:rsidRDefault="00C83D7B" w:rsidP="00C83D7B">
      <w:pPr>
        <w:shd w:val="clear" w:color="auto" w:fill="FFFFFF"/>
        <w:spacing w:after="300" w:line="288" w:lineRule="atLeast"/>
        <w:outlineLvl w:val="2"/>
        <w:rPr>
          <w:rFonts w:ascii="Segoe UI" w:eastAsia="Times New Roman" w:hAnsi="Segoe UI" w:cs="Segoe UI"/>
          <w:color w:val="222222"/>
          <w:sz w:val="44"/>
          <w:szCs w:val="44"/>
        </w:rPr>
      </w:pPr>
      <w:r w:rsidRPr="00C83D7B">
        <w:rPr>
          <w:rFonts w:ascii="Segoe UI" w:eastAsia="Times New Roman" w:hAnsi="Segoe UI" w:cs="Segoe UI"/>
          <w:color w:val="222222"/>
          <w:sz w:val="44"/>
          <w:szCs w:val="44"/>
        </w:rPr>
        <w:t xml:space="preserve">Class 11 </w:t>
      </w:r>
      <w:proofErr w:type="spellStart"/>
      <w:r w:rsidRPr="00C83D7B">
        <w:rPr>
          <w:rFonts w:ascii="Segoe UI" w:eastAsia="Times New Roman" w:hAnsi="Segoe UI" w:cs="Segoe UI"/>
          <w:color w:val="222222"/>
          <w:sz w:val="44"/>
          <w:szCs w:val="44"/>
        </w:rPr>
        <w:t>Maths</w:t>
      </w:r>
      <w:proofErr w:type="spellEnd"/>
      <w:r w:rsidRPr="00C83D7B">
        <w:rPr>
          <w:rFonts w:ascii="Segoe UI" w:eastAsia="Times New Roman" w:hAnsi="Segoe UI" w:cs="Segoe UI"/>
          <w:color w:val="222222"/>
          <w:sz w:val="44"/>
          <w:szCs w:val="44"/>
        </w:rPr>
        <w:t xml:space="preserve"> Formulas: Statistics</w:t>
      </w:r>
    </w:p>
    <w:p w:rsidR="00C83D7B" w:rsidRPr="00C83D7B" w:rsidRDefault="00C83D7B" w:rsidP="00C83D7B">
      <w:pPr>
        <w:shd w:val="clear" w:color="auto" w:fill="FFFFFF"/>
        <w:spacing w:after="36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 xml:space="preserve">You will find the essential </w:t>
      </w:r>
      <w:proofErr w:type="spellStart"/>
      <w:r w:rsidRPr="00C83D7B">
        <w:rPr>
          <w:rFonts w:ascii="Segoe UI" w:eastAsia="Times New Roman" w:hAnsi="Segoe UI" w:cs="Segoe UI"/>
          <w:color w:val="222222"/>
          <w:sz w:val="26"/>
          <w:szCs w:val="26"/>
        </w:rPr>
        <w:t>maths</w:t>
      </w:r>
      <w:proofErr w:type="spellEnd"/>
      <w:r w:rsidRPr="00C83D7B">
        <w:rPr>
          <w:rFonts w:ascii="Segoe UI" w:eastAsia="Times New Roman" w:hAnsi="Segoe UI" w:cs="Segoe UI"/>
          <w:color w:val="222222"/>
          <w:sz w:val="26"/>
          <w:szCs w:val="26"/>
        </w:rPr>
        <w:t xml:space="preserve"> formulas for Class 11 of Statistics given below:</w:t>
      </w:r>
    </w:p>
    <w:p w:rsidR="00C83D7B" w:rsidRPr="00C83D7B" w:rsidRDefault="00C83D7B" w:rsidP="00C83D7B">
      <w:pPr>
        <w:numPr>
          <w:ilvl w:val="0"/>
          <w:numId w:val="13"/>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lastRenderedPageBreak/>
        <w:t>Mean Deviation for the ungrouped data:</w:t>
      </w:r>
    </w:p>
    <w:p w:rsidR="00C83D7B" w:rsidRPr="00C83D7B" w:rsidRDefault="00C83D7B" w:rsidP="00C83D7B">
      <w:pPr>
        <w:numPr>
          <w:ilvl w:val="1"/>
          <w:numId w:val="13"/>
        </w:numPr>
        <w:shd w:val="clear" w:color="auto" w:fill="FFFFFF"/>
        <w:spacing w:after="0" w:line="240" w:lineRule="auto"/>
        <w:ind w:left="1080"/>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(i) </w:t>
      </w:r>
      <w:r w:rsidRPr="00C83D7B">
        <w:rPr>
          <w:rFonts w:ascii="MathJax_Math-italic" w:eastAsia="Times New Roman" w:hAnsi="MathJax_Math-italic" w:cs="Segoe UI"/>
          <w:color w:val="222222"/>
          <w:sz w:val="30"/>
          <w:szCs w:val="30"/>
          <w:bdr w:val="none" w:sz="0" w:space="0" w:color="auto" w:frame="1"/>
        </w:rPr>
        <w:t>M</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D</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r w:rsidRPr="00C83D7B">
        <w:rPr>
          <w:rFonts w:ascii="MathJax_Size1" w:eastAsia="Times New Roman" w:hAnsi="MathJax_Size1" w:cs="Segoe UI"/>
          <w:color w:val="222222"/>
          <w:sz w:val="21"/>
          <w:szCs w:val="21"/>
          <w:bdr w:val="none" w:sz="0" w:space="0" w:color="auto" w:frame="1"/>
        </w:rPr>
        <w:t>∑</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x</w:t>
      </w:r>
      <w:r w:rsidRPr="00C83D7B">
        <w:rPr>
          <w:rFonts w:ascii="MathJax_Math-italic" w:eastAsia="Times New Roman" w:hAnsi="MathJax_Math-italic" w:cs="Segoe UI"/>
          <w:color w:val="222222"/>
          <w:sz w:val="15"/>
          <w:szCs w:val="15"/>
          <w:bdr w:val="none" w:sz="0" w:space="0" w:color="auto" w:frame="1"/>
        </w:rPr>
        <w:t>i</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x</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n</w:t>
      </w:r>
    </w:p>
    <w:p w:rsidR="00C83D7B" w:rsidRPr="00C83D7B" w:rsidRDefault="00C83D7B" w:rsidP="00C83D7B">
      <w:pPr>
        <w:numPr>
          <w:ilvl w:val="1"/>
          <w:numId w:val="13"/>
        </w:numPr>
        <w:shd w:val="clear" w:color="auto" w:fill="FFFFFF"/>
        <w:spacing w:after="0" w:line="240" w:lineRule="auto"/>
        <w:ind w:left="1080"/>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(ii) </w:t>
      </w:r>
      <w:r w:rsidRPr="00C83D7B">
        <w:rPr>
          <w:rFonts w:ascii="MathJax_Math-italic" w:eastAsia="Times New Roman" w:hAnsi="MathJax_Math-italic" w:cs="Segoe UI"/>
          <w:color w:val="222222"/>
          <w:sz w:val="30"/>
          <w:szCs w:val="30"/>
          <w:bdr w:val="none" w:sz="0" w:space="0" w:color="auto" w:frame="1"/>
        </w:rPr>
        <w:t>M</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D</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M</w:t>
      </w:r>
      <w:r w:rsidRPr="00C83D7B">
        <w:rPr>
          <w:rFonts w:ascii="MathJax_Main" w:eastAsia="Times New Roman" w:hAnsi="MathJax_Main" w:cs="Segoe UI"/>
          <w:color w:val="222222"/>
          <w:sz w:val="30"/>
          <w:szCs w:val="30"/>
          <w:bdr w:val="none" w:sz="0" w:space="0" w:color="auto" w:frame="1"/>
        </w:rPr>
        <w:t>)=</w:t>
      </w:r>
      <w:r w:rsidRPr="00C83D7B">
        <w:rPr>
          <w:rFonts w:ascii="MathJax_Size1" w:eastAsia="Times New Roman" w:hAnsi="MathJax_Size1" w:cs="Segoe UI"/>
          <w:color w:val="222222"/>
          <w:sz w:val="21"/>
          <w:szCs w:val="21"/>
          <w:bdr w:val="none" w:sz="0" w:space="0" w:color="auto" w:frame="1"/>
        </w:rPr>
        <w:t>∑</w:t>
      </w:r>
      <w:r w:rsidRPr="00C83D7B">
        <w:rPr>
          <w:rFonts w:ascii="MathJax_Main" w:eastAsia="Times New Roman" w:hAnsi="MathJax_Main" w:cs="Segoe UI"/>
          <w:color w:val="222222"/>
          <w:sz w:val="21"/>
          <w:szCs w:val="21"/>
          <w:bdr w:val="none" w:sz="0" w:space="0" w:color="auto" w:frame="1"/>
        </w:rPr>
        <w:t>|</w:t>
      </w:r>
      <w:proofErr w:type="spellStart"/>
      <w:r w:rsidRPr="00C83D7B">
        <w:rPr>
          <w:rFonts w:ascii="MathJax_Math-italic" w:eastAsia="Times New Roman" w:hAnsi="MathJax_Math-italic" w:cs="Segoe UI"/>
          <w:color w:val="222222"/>
          <w:sz w:val="21"/>
          <w:szCs w:val="21"/>
          <w:bdr w:val="none" w:sz="0" w:space="0" w:color="auto" w:frame="1"/>
        </w:rPr>
        <w:t>x</w:t>
      </w:r>
      <w:r w:rsidRPr="00C83D7B">
        <w:rPr>
          <w:rFonts w:ascii="MathJax_Math-italic" w:eastAsia="Times New Roman" w:hAnsi="MathJax_Math-italic" w:cs="Segoe UI"/>
          <w:color w:val="222222"/>
          <w:sz w:val="15"/>
          <w:szCs w:val="15"/>
          <w:bdr w:val="none" w:sz="0" w:space="0" w:color="auto" w:frame="1"/>
        </w:rPr>
        <w:t>i</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M</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n</w:t>
      </w:r>
      <w:proofErr w:type="spellEnd"/>
    </w:p>
    <w:p w:rsidR="00C83D7B" w:rsidRPr="00C83D7B" w:rsidRDefault="00C83D7B" w:rsidP="00C83D7B">
      <w:pPr>
        <w:numPr>
          <w:ilvl w:val="0"/>
          <w:numId w:val="13"/>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Mean Deviation for the grouped data:</w:t>
      </w:r>
    </w:p>
    <w:p w:rsidR="00C83D7B" w:rsidRPr="00C83D7B" w:rsidRDefault="00C83D7B" w:rsidP="00C83D7B">
      <w:pPr>
        <w:numPr>
          <w:ilvl w:val="1"/>
          <w:numId w:val="13"/>
        </w:numPr>
        <w:shd w:val="clear" w:color="auto" w:fill="FFFFFF"/>
        <w:spacing w:after="0" w:line="240" w:lineRule="auto"/>
        <w:ind w:left="1080"/>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(i) </w:t>
      </w:r>
      <w:r w:rsidRPr="00C83D7B">
        <w:rPr>
          <w:rFonts w:ascii="MathJax_Math-italic" w:eastAsia="Times New Roman" w:hAnsi="MathJax_Math-italic" w:cs="Segoe UI"/>
          <w:color w:val="222222"/>
          <w:sz w:val="30"/>
          <w:szCs w:val="30"/>
          <w:bdr w:val="none" w:sz="0" w:space="0" w:color="auto" w:frame="1"/>
        </w:rPr>
        <w:t>M</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D</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r w:rsidRPr="00C83D7B">
        <w:rPr>
          <w:rFonts w:ascii="MathJax_Size1" w:eastAsia="Times New Roman" w:hAnsi="MathJax_Size1" w:cs="Segoe UI"/>
          <w:color w:val="222222"/>
          <w:sz w:val="21"/>
          <w:szCs w:val="21"/>
          <w:bdr w:val="none" w:sz="0" w:space="0" w:color="auto" w:frame="1"/>
        </w:rPr>
        <w:t>∑</w:t>
      </w:r>
      <w:proofErr w:type="spellStart"/>
      <w:r w:rsidRPr="00C83D7B">
        <w:rPr>
          <w:rFonts w:ascii="MathJax_Math-italic" w:eastAsia="Times New Roman" w:hAnsi="MathJax_Math-italic" w:cs="Segoe UI"/>
          <w:color w:val="222222"/>
          <w:sz w:val="21"/>
          <w:szCs w:val="21"/>
          <w:bdr w:val="none" w:sz="0" w:space="0" w:color="auto" w:frame="1"/>
        </w:rPr>
        <w:t>f</w:t>
      </w:r>
      <w:r w:rsidRPr="00C83D7B">
        <w:rPr>
          <w:rFonts w:ascii="MathJax_Math-italic" w:eastAsia="Times New Roman" w:hAnsi="MathJax_Math-italic" w:cs="Segoe UI"/>
          <w:color w:val="222222"/>
          <w:sz w:val="15"/>
          <w:szCs w:val="15"/>
          <w:bdr w:val="none" w:sz="0" w:space="0" w:color="auto" w:frame="1"/>
        </w:rPr>
        <w:t>i</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x</w:t>
      </w:r>
      <w:r w:rsidRPr="00C83D7B">
        <w:rPr>
          <w:rFonts w:ascii="MathJax_Math-italic" w:eastAsia="Times New Roman" w:hAnsi="MathJax_Math-italic" w:cs="Segoe UI"/>
          <w:color w:val="222222"/>
          <w:sz w:val="15"/>
          <w:szCs w:val="15"/>
          <w:bdr w:val="none" w:sz="0" w:space="0" w:color="auto" w:frame="1"/>
        </w:rPr>
        <w:t>i</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x</w:t>
      </w:r>
      <w:proofErr w:type="spellEnd"/>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N</w:t>
      </w:r>
    </w:p>
    <w:p w:rsidR="00C83D7B" w:rsidRPr="00C83D7B" w:rsidRDefault="00C83D7B" w:rsidP="00C83D7B">
      <w:pPr>
        <w:numPr>
          <w:ilvl w:val="1"/>
          <w:numId w:val="13"/>
        </w:numPr>
        <w:shd w:val="clear" w:color="auto" w:fill="FFFFFF"/>
        <w:spacing w:after="0" w:line="240" w:lineRule="auto"/>
        <w:ind w:left="1080"/>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(ii) </w:t>
      </w:r>
      <w:r w:rsidRPr="00C83D7B">
        <w:rPr>
          <w:rFonts w:ascii="MathJax_Math-italic" w:eastAsia="Times New Roman" w:hAnsi="MathJax_Math-italic" w:cs="Segoe UI"/>
          <w:color w:val="222222"/>
          <w:sz w:val="30"/>
          <w:szCs w:val="30"/>
          <w:bdr w:val="none" w:sz="0" w:space="0" w:color="auto" w:frame="1"/>
        </w:rPr>
        <w:t>M</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D</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M</w:t>
      </w:r>
      <w:r w:rsidRPr="00C83D7B">
        <w:rPr>
          <w:rFonts w:ascii="MathJax_Main" w:eastAsia="Times New Roman" w:hAnsi="MathJax_Main" w:cs="Segoe UI"/>
          <w:color w:val="222222"/>
          <w:sz w:val="30"/>
          <w:szCs w:val="30"/>
          <w:bdr w:val="none" w:sz="0" w:space="0" w:color="auto" w:frame="1"/>
        </w:rPr>
        <w:t>)=</w:t>
      </w:r>
      <w:r w:rsidRPr="00C83D7B">
        <w:rPr>
          <w:rFonts w:ascii="MathJax_Size1" w:eastAsia="Times New Roman" w:hAnsi="MathJax_Size1" w:cs="Segoe UI"/>
          <w:color w:val="222222"/>
          <w:sz w:val="21"/>
          <w:szCs w:val="21"/>
          <w:bdr w:val="none" w:sz="0" w:space="0" w:color="auto" w:frame="1"/>
        </w:rPr>
        <w:t>∑</w:t>
      </w:r>
      <w:proofErr w:type="spellStart"/>
      <w:r w:rsidRPr="00C83D7B">
        <w:rPr>
          <w:rFonts w:ascii="MathJax_Math-italic" w:eastAsia="Times New Roman" w:hAnsi="MathJax_Math-italic" w:cs="Segoe UI"/>
          <w:color w:val="222222"/>
          <w:sz w:val="21"/>
          <w:szCs w:val="21"/>
          <w:bdr w:val="none" w:sz="0" w:space="0" w:color="auto" w:frame="1"/>
        </w:rPr>
        <w:t>f</w:t>
      </w:r>
      <w:r w:rsidRPr="00C83D7B">
        <w:rPr>
          <w:rFonts w:ascii="MathJax_Math-italic" w:eastAsia="Times New Roman" w:hAnsi="MathJax_Math-italic" w:cs="Segoe UI"/>
          <w:color w:val="222222"/>
          <w:sz w:val="15"/>
          <w:szCs w:val="15"/>
          <w:bdr w:val="none" w:sz="0" w:space="0" w:color="auto" w:frame="1"/>
        </w:rPr>
        <w:t>i</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x</w:t>
      </w:r>
      <w:r w:rsidRPr="00C83D7B">
        <w:rPr>
          <w:rFonts w:ascii="MathJax_Math-italic" w:eastAsia="Times New Roman" w:hAnsi="MathJax_Math-italic" w:cs="Segoe UI"/>
          <w:color w:val="222222"/>
          <w:sz w:val="15"/>
          <w:szCs w:val="15"/>
          <w:bdr w:val="none" w:sz="0" w:space="0" w:color="auto" w:frame="1"/>
        </w:rPr>
        <w:t>i</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M</w:t>
      </w:r>
      <w:r w:rsidRPr="00C83D7B">
        <w:rPr>
          <w:rFonts w:ascii="MathJax_Main" w:eastAsia="Times New Roman" w:hAnsi="MathJax_Main" w:cs="Segoe UI"/>
          <w:color w:val="222222"/>
          <w:sz w:val="21"/>
          <w:szCs w:val="21"/>
          <w:bdr w:val="none" w:sz="0" w:space="0" w:color="auto" w:frame="1"/>
        </w:rPr>
        <w:t>|</w:t>
      </w:r>
      <w:r w:rsidRPr="00C83D7B">
        <w:rPr>
          <w:rFonts w:ascii="MathJax_Math-italic" w:eastAsia="Times New Roman" w:hAnsi="MathJax_Math-italic" w:cs="Segoe UI"/>
          <w:color w:val="222222"/>
          <w:sz w:val="21"/>
          <w:szCs w:val="21"/>
          <w:bdr w:val="none" w:sz="0" w:space="0" w:color="auto" w:frame="1"/>
        </w:rPr>
        <w:t>N</w:t>
      </w:r>
      <w:proofErr w:type="spellEnd"/>
    </w:p>
    <w:p w:rsidR="00C83D7B" w:rsidRPr="00C83D7B" w:rsidRDefault="00C83D7B" w:rsidP="00C83D7B">
      <w:pPr>
        <w:numPr>
          <w:ilvl w:val="0"/>
          <w:numId w:val="13"/>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Variance and Standard Deviation for the ungrouped data:</w:t>
      </w:r>
    </w:p>
    <w:p w:rsidR="00C83D7B" w:rsidRPr="00C83D7B" w:rsidRDefault="00C83D7B" w:rsidP="00C83D7B">
      <w:pPr>
        <w:numPr>
          <w:ilvl w:val="1"/>
          <w:numId w:val="13"/>
        </w:numPr>
        <w:shd w:val="clear" w:color="auto" w:fill="FFFFFF"/>
        <w:spacing w:after="0" w:line="240" w:lineRule="auto"/>
        <w:ind w:left="1080"/>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(i) </w:t>
      </w:r>
      <w:r w:rsidRPr="00C83D7B">
        <w:rPr>
          <w:rFonts w:ascii="MathJax_Math-italic" w:eastAsia="Times New Roman" w:hAnsi="MathJax_Math-italic" w:cs="Segoe UI"/>
          <w:color w:val="222222"/>
          <w:sz w:val="30"/>
          <w:szCs w:val="30"/>
          <w:bdr w:val="none" w:sz="0" w:space="0" w:color="auto" w:frame="1"/>
        </w:rPr>
        <w:t>σ</w:t>
      </w:r>
      <w:r w:rsidRPr="00C83D7B">
        <w:rPr>
          <w:rFonts w:ascii="MathJax_Main" w:eastAsia="Times New Roman" w:hAnsi="MathJax_Main" w:cs="Segoe UI"/>
          <w:color w:val="222222"/>
          <w:sz w:val="21"/>
          <w:szCs w:val="21"/>
          <w:bdr w:val="none" w:sz="0" w:space="0" w:color="auto" w:frame="1"/>
        </w:rPr>
        <w:t>2</w:t>
      </w:r>
      <w:r w:rsidRPr="00C83D7B">
        <w:rPr>
          <w:rFonts w:ascii="MathJax_Main" w:eastAsia="Times New Roman" w:hAnsi="MathJax_Main" w:cs="Segoe UI"/>
          <w:color w:val="222222"/>
          <w:sz w:val="30"/>
          <w:szCs w:val="30"/>
          <w:bdr w:val="none" w:sz="0" w:space="0" w:color="auto" w:frame="1"/>
        </w:rPr>
        <w:t>=</w:t>
      </w:r>
      <w:r w:rsidRPr="00C83D7B">
        <w:rPr>
          <w:rFonts w:ascii="MathJax_Main" w:eastAsia="Times New Roman" w:hAnsi="MathJax_Main" w:cs="Segoe UI"/>
          <w:color w:val="222222"/>
          <w:sz w:val="21"/>
          <w:szCs w:val="21"/>
          <w:bdr w:val="none" w:sz="0" w:space="0" w:color="auto" w:frame="1"/>
        </w:rPr>
        <w:t>1</w:t>
      </w:r>
      <w:r w:rsidRPr="00C83D7B">
        <w:rPr>
          <w:rFonts w:ascii="MathJax_Math-italic" w:eastAsia="Times New Roman" w:hAnsi="MathJax_Math-italic" w:cs="Segoe UI"/>
          <w:color w:val="222222"/>
          <w:sz w:val="21"/>
          <w:szCs w:val="21"/>
          <w:bdr w:val="none" w:sz="0" w:space="0" w:color="auto" w:frame="1"/>
        </w:rPr>
        <w:t>N</w:t>
      </w:r>
      <w:r w:rsidRPr="00C83D7B">
        <w:rPr>
          <w:rFonts w:ascii="MathJax_Size1" w:eastAsia="Times New Roman" w:hAnsi="MathJax_Size1" w:cs="Segoe UI"/>
          <w:color w:val="222222"/>
          <w:sz w:val="30"/>
          <w:szCs w:val="30"/>
          <w:bdr w:val="none" w:sz="0" w:space="0" w:color="auto" w:frame="1"/>
        </w:rPr>
        <w:t>∑</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th-italic" w:eastAsia="Times New Roman" w:hAnsi="MathJax_Math-italic" w:cs="Segoe UI"/>
          <w:color w:val="222222"/>
          <w:sz w:val="21"/>
          <w:szCs w:val="21"/>
          <w:bdr w:val="none" w:sz="0" w:space="0" w:color="auto" w:frame="1"/>
        </w:rPr>
        <w:t>i</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r w:rsidRPr="00C83D7B">
        <w:rPr>
          <w:rFonts w:ascii="MathJax_Main" w:eastAsia="Times New Roman" w:hAnsi="MathJax_Main" w:cs="Segoe UI"/>
          <w:color w:val="222222"/>
          <w:sz w:val="21"/>
          <w:szCs w:val="21"/>
          <w:bdr w:val="none" w:sz="0" w:space="0" w:color="auto" w:frame="1"/>
        </w:rPr>
        <w:t>2</w:t>
      </w:r>
    </w:p>
    <w:p w:rsidR="00C83D7B" w:rsidRPr="00C83D7B" w:rsidRDefault="00C83D7B" w:rsidP="00C83D7B">
      <w:pPr>
        <w:numPr>
          <w:ilvl w:val="1"/>
          <w:numId w:val="13"/>
        </w:numPr>
        <w:shd w:val="clear" w:color="auto" w:fill="FFFFFF"/>
        <w:spacing w:after="0" w:line="240" w:lineRule="auto"/>
        <w:ind w:left="1080"/>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(ii) </w:t>
      </w:r>
      <w:r w:rsidRPr="00C83D7B">
        <w:rPr>
          <w:rFonts w:ascii="MathJax_Math-italic" w:eastAsia="Times New Roman" w:hAnsi="MathJax_Math-italic" w:cs="Segoe UI"/>
          <w:color w:val="222222"/>
          <w:sz w:val="30"/>
          <w:szCs w:val="30"/>
          <w:bdr w:val="none" w:sz="0" w:space="0" w:color="auto" w:frame="1"/>
        </w:rPr>
        <w:t>σ</w:t>
      </w:r>
      <w:r w:rsidRPr="00C83D7B">
        <w:rPr>
          <w:rFonts w:ascii="MathJax_Main" w:eastAsia="Times New Roman" w:hAnsi="MathJax_Main" w:cs="Segoe UI"/>
          <w:color w:val="222222"/>
          <w:sz w:val="30"/>
          <w:szCs w:val="30"/>
          <w:bdr w:val="none" w:sz="0" w:space="0" w:color="auto" w:frame="1"/>
        </w:rPr>
        <w:t>=</w:t>
      </w:r>
      <w:r w:rsidRPr="00C83D7B">
        <w:rPr>
          <w:rFonts w:ascii="MathJax_Main" w:eastAsia="Times New Roman" w:hAnsi="MathJax_Main" w:cs="Segoe UI"/>
          <w:color w:val="222222"/>
          <w:sz w:val="21"/>
          <w:szCs w:val="21"/>
          <w:bdr w:val="none" w:sz="0" w:space="0" w:color="auto" w:frame="1"/>
        </w:rPr>
        <w:t>1</w:t>
      </w:r>
      <w:r w:rsidRPr="00C83D7B">
        <w:rPr>
          <w:rFonts w:ascii="MathJax_Math-italic" w:eastAsia="Times New Roman" w:hAnsi="MathJax_Math-italic" w:cs="Segoe UI"/>
          <w:color w:val="222222"/>
          <w:sz w:val="21"/>
          <w:szCs w:val="21"/>
          <w:bdr w:val="none" w:sz="0" w:space="0" w:color="auto" w:frame="1"/>
        </w:rPr>
        <w:t>N</w:t>
      </w:r>
      <w:r w:rsidRPr="00C83D7B">
        <w:rPr>
          <w:rFonts w:ascii="MathJax_Size1" w:eastAsia="Times New Roman" w:hAnsi="MathJax_Size1" w:cs="Segoe UI"/>
          <w:color w:val="222222"/>
          <w:sz w:val="30"/>
          <w:szCs w:val="30"/>
          <w:bdr w:val="none" w:sz="0" w:space="0" w:color="auto" w:frame="1"/>
        </w:rPr>
        <w:t>∑</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th-italic" w:eastAsia="Times New Roman" w:hAnsi="MathJax_Math-italic" w:cs="Segoe UI"/>
          <w:color w:val="222222"/>
          <w:sz w:val="21"/>
          <w:szCs w:val="21"/>
          <w:bdr w:val="none" w:sz="0" w:space="0" w:color="auto" w:frame="1"/>
        </w:rPr>
        <w:t>i</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r w:rsidRPr="00C83D7B">
        <w:rPr>
          <w:rFonts w:ascii="MathJax_Main" w:eastAsia="Times New Roman" w:hAnsi="MathJax_Main" w:cs="Segoe UI"/>
          <w:color w:val="222222"/>
          <w:sz w:val="21"/>
          <w:szCs w:val="21"/>
          <w:bdr w:val="none" w:sz="0" w:space="0" w:color="auto" w:frame="1"/>
        </w:rPr>
        <w:t>2</w:t>
      </w:r>
      <w:r w:rsidRPr="00C83D7B">
        <w:rPr>
          <w:rFonts w:ascii="MathJax_Main" w:eastAsia="Times New Roman" w:hAnsi="MathJax_Main" w:cs="Segoe UI"/>
          <w:color w:val="222222"/>
          <w:sz w:val="30"/>
          <w:szCs w:val="30"/>
          <w:bdr w:val="none" w:sz="0" w:space="0" w:color="auto" w:frame="1"/>
        </w:rPr>
        <w:t>−−−−−−−−−−−</w:t>
      </w:r>
      <w:r w:rsidRPr="00C83D7B">
        <w:rPr>
          <w:rFonts w:ascii="MathJax_Size2" w:eastAsia="Times New Roman" w:hAnsi="MathJax_Size2" w:cs="Segoe UI"/>
          <w:color w:val="222222"/>
          <w:sz w:val="30"/>
          <w:szCs w:val="30"/>
          <w:bdr w:val="none" w:sz="0" w:space="0" w:color="auto" w:frame="1"/>
        </w:rPr>
        <w:t>√</w:t>
      </w:r>
    </w:p>
    <w:p w:rsidR="00C83D7B" w:rsidRPr="00C83D7B" w:rsidRDefault="00C83D7B" w:rsidP="00C83D7B">
      <w:pPr>
        <w:numPr>
          <w:ilvl w:val="0"/>
          <w:numId w:val="13"/>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Variance and Standard Deviation of a frequency distribution (discrete):</w:t>
      </w:r>
    </w:p>
    <w:p w:rsidR="00C83D7B" w:rsidRPr="00C83D7B" w:rsidRDefault="00C83D7B" w:rsidP="00C83D7B">
      <w:pPr>
        <w:numPr>
          <w:ilvl w:val="1"/>
          <w:numId w:val="13"/>
        </w:numPr>
        <w:shd w:val="clear" w:color="auto" w:fill="FFFFFF"/>
        <w:spacing w:after="0" w:line="240" w:lineRule="auto"/>
        <w:ind w:left="1080"/>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(i) </w:t>
      </w:r>
      <w:r w:rsidRPr="00C83D7B">
        <w:rPr>
          <w:rFonts w:ascii="MathJax_Math-italic" w:eastAsia="Times New Roman" w:hAnsi="MathJax_Math-italic" w:cs="Segoe UI"/>
          <w:color w:val="222222"/>
          <w:sz w:val="30"/>
          <w:szCs w:val="30"/>
          <w:bdr w:val="none" w:sz="0" w:space="0" w:color="auto" w:frame="1"/>
        </w:rPr>
        <w:t>σ</w:t>
      </w:r>
      <w:r w:rsidRPr="00C83D7B">
        <w:rPr>
          <w:rFonts w:ascii="MathJax_Main" w:eastAsia="Times New Roman" w:hAnsi="MathJax_Main" w:cs="Segoe UI"/>
          <w:color w:val="222222"/>
          <w:sz w:val="21"/>
          <w:szCs w:val="21"/>
          <w:bdr w:val="none" w:sz="0" w:space="0" w:color="auto" w:frame="1"/>
        </w:rPr>
        <w:t>2</w:t>
      </w:r>
      <w:r w:rsidRPr="00C83D7B">
        <w:rPr>
          <w:rFonts w:ascii="MathJax_Main" w:eastAsia="Times New Roman" w:hAnsi="MathJax_Main" w:cs="Segoe UI"/>
          <w:color w:val="222222"/>
          <w:sz w:val="30"/>
          <w:szCs w:val="30"/>
          <w:bdr w:val="none" w:sz="0" w:space="0" w:color="auto" w:frame="1"/>
        </w:rPr>
        <w:t>=</w:t>
      </w:r>
      <w:r w:rsidRPr="00C83D7B">
        <w:rPr>
          <w:rFonts w:ascii="MathJax_Main" w:eastAsia="Times New Roman" w:hAnsi="MathJax_Main" w:cs="Segoe UI"/>
          <w:color w:val="222222"/>
          <w:sz w:val="21"/>
          <w:szCs w:val="21"/>
          <w:bdr w:val="none" w:sz="0" w:space="0" w:color="auto" w:frame="1"/>
        </w:rPr>
        <w:t>1</w:t>
      </w:r>
      <w:r w:rsidRPr="00C83D7B">
        <w:rPr>
          <w:rFonts w:ascii="MathJax_Math-italic" w:eastAsia="Times New Roman" w:hAnsi="MathJax_Math-italic" w:cs="Segoe UI"/>
          <w:color w:val="222222"/>
          <w:sz w:val="21"/>
          <w:szCs w:val="21"/>
          <w:bdr w:val="none" w:sz="0" w:space="0" w:color="auto" w:frame="1"/>
        </w:rPr>
        <w:t>N</w:t>
      </w:r>
      <w:r w:rsidRPr="00C83D7B">
        <w:rPr>
          <w:rFonts w:ascii="MathJax_Size1" w:eastAsia="Times New Roman" w:hAnsi="MathJax_Size1"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f</w:t>
      </w:r>
      <w:r w:rsidRPr="00C83D7B">
        <w:rPr>
          <w:rFonts w:ascii="MathJax_Math-italic" w:eastAsia="Times New Roman" w:hAnsi="MathJax_Math-italic" w:cs="Segoe UI"/>
          <w:color w:val="222222"/>
          <w:sz w:val="21"/>
          <w:szCs w:val="21"/>
          <w:bdr w:val="none" w:sz="0" w:space="0" w:color="auto" w:frame="1"/>
        </w:rPr>
        <w:t>i</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th-italic" w:eastAsia="Times New Roman" w:hAnsi="MathJax_Math-italic" w:cs="Segoe UI"/>
          <w:color w:val="222222"/>
          <w:sz w:val="21"/>
          <w:szCs w:val="21"/>
          <w:bdr w:val="none" w:sz="0" w:space="0" w:color="auto" w:frame="1"/>
        </w:rPr>
        <w:t>i</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r w:rsidRPr="00C83D7B">
        <w:rPr>
          <w:rFonts w:ascii="MathJax_Main" w:eastAsia="Times New Roman" w:hAnsi="MathJax_Main" w:cs="Segoe UI"/>
          <w:color w:val="222222"/>
          <w:sz w:val="21"/>
          <w:szCs w:val="21"/>
          <w:bdr w:val="none" w:sz="0" w:space="0" w:color="auto" w:frame="1"/>
        </w:rPr>
        <w:t>2</w:t>
      </w:r>
    </w:p>
    <w:p w:rsidR="00C83D7B" w:rsidRPr="00C83D7B" w:rsidRDefault="00C83D7B" w:rsidP="00C83D7B">
      <w:pPr>
        <w:numPr>
          <w:ilvl w:val="1"/>
          <w:numId w:val="13"/>
        </w:numPr>
        <w:shd w:val="clear" w:color="auto" w:fill="FFFFFF"/>
        <w:spacing w:after="0" w:line="240" w:lineRule="auto"/>
        <w:ind w:left="1080"/>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(ii) </w:t>
      </w:r>
      <w:r w:rsidRPr="00C83D7B">
        <w:rPr>
          <w:rFonts w:ascii="MathJax_Math-italic" w:eastAsia="Times New Roman" w:hAnsi="MathJax_Math-italic" w:cs="Segoe UI"/>
          <w:color w:val="222222"/>
          <w:sz w:val="30"/>
          <w:szCs w:val="30"/>
          <w:bdr w:val="none" w:sz="0" w:space="0" w:color="auto" w:frame="1"/>
        </w:rPr>
        <w:t>σ</w:t>
      </w:r>
      <w:r w:rsidRPr="00C83D7B">
        <w:rPr>
          <w:rFonts w:ascii="MathJax_Main" w:eastAsia="Times New Roman" w:hAnsi="MathJax_Main" w:cs="Segoe UI"/>
          <w:color w:val="222222"/>
          <w:sz w:val="30"/>
          <w:szCs w:val="30"/>
          <w:bdr w:val="none" w:sz="0" w:space="0" w:color="auto" w:frame="1"/>
        </w:rPr>
        <w:t>=</w:t>
      </w:r>
      <w:r w:rsidRPr="00C83D7B">
        <w:rPr>
          <w:rFonts w:ascii="MathJax_Main" w:eastAsia="Times New Roman" w:hAnsi="MathJax_Main" w:cs="Segoe UI"/>
          <w:color w:val="222222"/>
          <w:sz w:val="21"/>
          <w:szCs w:val="21"/>
          <w:bdr w:val="none" w:sz="0" w:space="0" w:color="auto" w:frame="1"/>
        </w:rPr>
        <w:t>1</w:t>
      </w:r>
      <w:r w:rsidRPr="00C83D7B">
        <w:rPr>
          <w:rFonts w:ascii="MathJax_Math-italic" w:eastAsia="Times New Roman" w:hAnsi="MathJax_Math-italic" w:cs="Segoe UI"/>
          <w:color w:val="222222"/>
          <w:sz w:val="21"/>
          <w:szCs w:val="21"/>
          <w:bdr w:val="none" w:sz="0" w:space="0" w:color="auto" w:frame="1"/>
        </w:rPr>
        <w:t>N</w:t>
      </w:r>
      <w:r w:rsidRPr="00C83D7B">
        <w:rPr>
          <w:rFonts w:ascii="MathJax_Size1" w:eastAsia="Times New Roman" w:hAnsi="MathJax_Size1"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f</w:t>
      </w:r>
      <w:r w:rsidRPr="00C83D7B">
        <w:rPr>
          <w:rFonts w:ascii="MathJax_Math-italic" w:eastAsia="Times New Roman" w:hAnsi="MathJax_Math-italic" w:cs="Segoe UI"/>
          <w:color w:val="222222"/>
          <w:sz w:val="21"/>
          <w:szCs w:val="21"/>
          <w:bdr w:val="none" w:sz="0" w:space="0" w:color="auto" w:frame="1"/>
        </w:rPr>
        <w:t>i</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th-italic" w:eastAsia="Times New Roman" w:hAnsi="MathJax_Math-italic" w:cs="Segoe UI"/>
          <w:color w:val="222222"/>
          <w:sz w:val="21"/>
          <w:szCs w:val="21"/>
          <w:bdr w:val="none" w:sz="0" w:space="0" w:color="auto" w:frame="1"/>
        </w:rPr>
        <w:t>i</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r w:rsidRPr="00C83D7B">
        <w:rPr>
          <w:rFonts w:ascii="MathJax_Main" w:eastAsia="Times New Roman" w:hAnsi="MathJax_Main" w:cs="Segoe UI"/>
          <w:color w:val="222222"/>
          <w:sz w:val="21"/>
          <w:szCs w:val="21"/>
          <w:bdr w:val="none" w:sz="0" w:space="0" w:color="auto" w:frame="1"/>
        </w:rPr>
        <w:t>2</w:t>
      </w:r>
      <w:r w:rsidRPr="00C83D7B">
        <w:rPr>
          <w:rFonts w:ascii="MathJax_Main" w:eastAsia="Times New Roman" w:hAnsi="MathJax_Main" w:cs="Segoe UI"/>
          <w:color w:val="222222"/>
          <w:sz w:val="30"/>
          <w:szCs w:val="30"/>
          <w:bdr w:val="none" w:sz="0" w:space="0" w:color="auto" w:frame="1"/>
        </w:rPr>
        <w:t>−−−−−−−−−−−−−</w:t>
      </w:r>
      <w:r w:rsidRPr="00C83D7B">
        <w:rPr>
          <w:rFonts w:ascii="MathJax_Size2" w:eastAsia="Times New Roman" w:hAnsi="MathJax_Size2" w:cs="Segoe UI"/>
          <w:color w:val="222222"/>
          <w:sz w:val="30"/>
          <w:szCs w:val="30"/>
          <w:bdr w:val="none" w:sz="0" w:space="0" w:color="auto" w:frame="1"/>
        </w:rPr>
        <w:t>√</w:t>
      </w:r>
    </w:p>
    <w:p w:rsidR="00C83D7B" w:rsidRPr="00C83D7B" w:rsidRDefault="00C83D7B" w:rsidP="00C83D7B">
      <w:pPr>
        <w:numPr>
          <w:ilvl w:val="0"/>
          <w:numId w:val="13"/>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Variance and Standard Deviation of a frequency distribution (continuous):</w:t>
      </w:r>
    </w:p>
    <w:p w:rsidR="00C83D7B" w:rsidRPr="00C83D7B" w:rsidRDefault="00C83D7B" w:rsidP="00C83D7B">
      <w:pPr>
        <w:numPr>
          <w:ilvl w:val="1"/>
          <w:numId w:val="13"/>
        </w:numPr>
        <w:shd w:val="clear" w:color="auto" w:fill="FFFFFF"/>
        <w:spacing w:after="0" w:line="240" w:lineRule="auto"/>
        <w:ind w:left="1080"/>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(i) </w:t>
      </w:r>
      <w:r w:rsidRPr="00C83D7B">
        <w:rPr>
          <w:rFonts w:ascii="MathJax_Math-italic" w:eastAsia="Times New Roman" w:hAnsi="MathJax_Math-italic" w:cs="Segoe UI"/>
          <w:color w:val="222222"/>
          <w:sz w:val="30"/>
          <w:szCs w:val="30"/>
          <w:bdr w:val="none" w:sz="0" w:space="0" w:color="auto" w:frame="1"/>
        </w:rPr>
        <w:t>σ</w:t>
      </w:r>
      <w:r w:rsidRPr="00C83D7B">
        <w:rPr>
          <w:rFonts w:ascii="MathJax_Main" w:eastAsia="Times New Roman" w:hAnsi="MathJax_Main" w:cs="Segoe UI"/>
          <w:color w:val="222222"/>
          <w:sz w:val="21"/>
          <w:szCs w:val="21"/>
          <w:bdr w:val="none" w:sz="0" w:space="0" w:color="auto" w:frame="1"/>
        </w:rPr>
        <w:t>2</w:t>
      </w:r>
      <w:r w:rsidRPr="00C83D7B">
        <w:rPr>
          <w:rFonts w:ascii="MathJax_Main" w:eastAsia="Times New Roman" w:hAnsi="MathJax_Main" w:cs="Segoe UI"/>
          <w:color w:val="222222"/>
          <w:sz w:val="30"/>
          <w:szCs w:val="30"/>
          <w:bdr w:val="none" w:sz="0" w:space="0" w:color="auto" w:frame="1"/>
        </w:rPr>
        <w:t>=</w:t>
      </w:r>
      <w:r w:rsidRPr="00C83D7B">
        <w:rPr>
          <w:rFonts w:ascii="MathJax_Main" w:eastAsia="Times New Roman" w:hAnsi="MathJax_Main" w:cs="Segoe UI"/>
          <w:color w:val="222222"/>
          <w:sz w:val="21"/>
          <w:szCs w:val="21"/>
          <w:bdr w:val="none" w:sz="0" w:space="0" w:color="auto" w:frame="1"/>
        </w:rPr>
        <w:t>1</w:t>
      </w:r>
      <w:r w:rsidRPr="00C83D7B">
        <w:rPr>
          <w:rFonts w:ascii="MathJax_Math-italic" w:eastAsia="Times New Roman" w:hAnsi="MathJax_Math-italic" w:cs="Segoe UI"/>
          <w:color w:val="222222"/>
          <w:sz w:val="21"/>
          <w:szCs w:val="21"/>
          <w:bdr w:val="none" w:sz="0" w:space="0" w:color="auto" w:frame="1"/>
        </w:rPr>
        <w:t>N</w:t>
      </w:r>
      <w:r w:rsidRPr="00C83D7B">
        <w:rPr>
          <w:rFonts w:ascii="MathJax_Size1" w:eastAsia="Times New Roman" w:hAnsi="MathJax_Size1"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f</w:t>
      </w:r>
      <w:r w:rsidRPr="00C83D7B">
        <w:rPr>
          <w:rFonts w:ascii="MathJax_Math-italic" w:eastAsia="Times New Roman" w:hAnsi="MathJax_Math-italic" w:cs="Segoe UI"/>
          <w:color w:val="222222"/>
          <w:sz w:val="21"/>
          <w:szCs w:val="21"/>
          <w:bdr w:val="none" w:sz="0" w:space="0" w:color="auto" w:frame="1"/>
        </w:rPr>
        <w:t>i</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th-italic" w:eastAsia="Times New Roman" w:hAnsi="MathJax_Math-italic" w:cs="Segoe UI"/>
          <w:color w:val="222222"/>
          <w:sz w:val="21"/>
          <w:szCs w:val="21"/>
          <w:bdr w:val="none" w:sz="0" w:space="0" w:color="auto" w:frame="1"/>
        </w:rPr>
        <w:t>i</w:t>
      </w:r>
      <w:r w:rsidRPr="00C83D7B">
        <w:rPr>
          <w:rFonts w:ascii="MathJax_Main" w:eastAsia="Times New Roman" w:hAnsi="MathJax_Main"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w:t>
      </w:r>
      <w:r w:rsidRPr="00C83D7B">
        <w:rPr>
          <w:rFonts w:ascii="MathJax_Main" w:eastAsia="Times New Roman" w:hAnsi="MathJax_Main" w:cs="Segoe UI"/>
          <w:color w:val="222222"/>
          <w:sz w:val="21"/>
          <w:szCs w:val="21"/>
          <w:bdr w:val="none" w:sz="0" w:space="0" w:color="auto" w:frame="1"/>
        </w:rPr>
        <w:t>2</w:t>
      </w:r>
    </w:p>
    <w:p w:rsidR="00C83D7B" w:rsidRPr="00C83D7B" w:rsidRDefault="00C83D7B" w:rsidP="00C83D7B">
      <w:pPr>
        <w:numPr>
          <w:ilvl w:val="1"/>
          <w:numId w:val="13"/>
        </w:numPr>
        <w:shd w:val="clear" w:color="auto" w:fill="FFFFFF"/>
        <w:spacing w:after="0" w:line="240" w:lineRule="auto"/>
        <w:ind w:left="1080"/>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(ii) </w:t>
      </w:r>
      <w:r w:rsidRPr="00C83D7B">
        <w:rPr>
          <w:rFonts w:ascii="MathJax_Math-italic" w:eastAsia="Times New Roman" w:hAnsi="MathJax_Math-italic" w:cs="Segoe UI"/>
          <w:color w:val="222222"/>
          <w:sz w:val="30"/>
          <w:szCs w:val="30"/>
          <w:bdr w:val="none" w:sz="0" w:space="0" w:color="auto" w:frame="1"/>
        </w:rPr>
        <w:t>σ</w:t>
      </w:r>
      <w:r w:rsidRPr="00C83D7B">
        <w:rPr>
          <w:rFonts w:ascii="MathJax_Main" w:eastAsia="Times New Roman" w:hAnsi="MathJax_Main" w:cs="Segoe UI"/>
          <w:color w:val="222222"/>
          <w:sz w:val="30"/>
          <w:szCs w:val="30"/>
          <w:bdr w:val="none" w:sz="0" w:space="0" w:color="auto" w:frame="1"/>
        </w:rPr>
        <w:t>=</w:t>
      </w:r>
      <w:r w:rsidRPr="00C83D7B">
        <w:rPr>
          <w:rFonts w:ascii="MathJax_Main" w:eastAsia="Times New Roman" w:hAnsi="MathJax_Main" w:cs="Segoe UI"/>
          <w:color w:val="222222"/>
          <w:sz w:val="21"/>
          <w:szCs w:val="21"/>
          <w:bdr w:val="none" w:sz="0" w:space="0" w:color="auto" w:frame="1"/>
        </w:rPr>
        <w:t>1</w:t>
      </w:r>
      <w:r w:rsidRPr="00C83D7B">
        <w:rPr>
          <w:rFonts w:ascii="MathJax_Math-italic" w:eastAsia="Times New Roman" w:hAnsi="MathJax_Math-italic" w:cs="Segoe UI"/>
          <w:color w:val="222222"/>
          <w:sz w:val="21"/>
          <w:szCs w:val="21"/>
          <w:bdr w:val="none" w:sz="0" w:space="0" w:color="auto" w:frame="1"/>
        </w:rPr>
        <w:t>N</w:t>
      </w:r>
      <w:r w:rsidRPr="00C83D7B">
        <w:rPr>
          <w:rFonts w:ascii="MathJax_Math-italic" w:eastAsia="Times New Roman" w:hAnsi="MathJax_Math-italic" w:cs="Segoe UI"/>
          <w:color w:val="222222"/>
          <w:sz w:val="30"/>
          <w:szCs w:val="30"/>
          <w:bdr w:val="none" w:sz="0" w:space="0" w:color="auto" w:frame="1"/>
        </w:rPr>
        <w:t>N</w:t>
      </w:r>
      <w:r w:rsidRPr="00C83D7B">
        <w:rPr>
          <w:rFonts w:ascii="MathJax_Size1" w:eastAsia="Times New Roman" w:hAnsi="MathJax_Size1" w:cs="Segoe UI"/>
          <w:color w:val="222222"/>
          <w:sz w:val="30"/>
          <w:szCs w:val="30"/>
          <w:bdr w:val="none" w:sz="0" w:space="0" w:color="auto" w:frame="1"/>
        </w:rPr>
        <w:t>∑</w:t>
      </w:r>
      <w:r w:rsidRPr="00C83D7B">
        <w:rPr>
          <w:rFonts w:ascii="MathJax_Math-italic" w:eastAsia="Times New Roman" w:hAnsi="MathJax_Math-italic" w:cs="Segoe UI"/>
          <w:color w:val="222222"/>
          <w:sz w:val="30"/>
          <w:szCs w:val="30"/>
          <w:bdr w:val="none" w:sz="0" w:space="0" w:color="auto" w:frame="1"/>
        </w:rPr>
        <w:t>f</w:t>
      </w:r>
      <w:r w:rsidRPr="00C83D7B">
        <w:rPr>
          <w:rFonts w:ascii="MathJax_Math-italic" w:eastAsia="Times New Roman" w:hAnsi="MathJax_Math-italic" w:cs="Segoe UI"/>
          <w:color w:val="222222"/>
          <w:sz w:val="21"/>
          <w:szCs w:val="21"/>
          <w:bdr w:val="none" w:sz="0" w:space="0" w:color="auto" w:frame="1"/>
        </w:rPr>
        <w:t>i</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21"/>
          <w:szCs w:val="21"/>
          <w:bdr w:val="none" w:sz="0" w:space="0" w:color="auto" w:frame="1"/>
        </w:rPr>
        <w:t>2</w:t>
      </w:r>
      <w:r w:rsidRPr="00C83D7B">
        <w:rPr>
          <w:rFonts w:ascii="MathJax_Math-italic" w:eastAsia="Times New Roman" w:hAnsi="MathJax_Math-italic" w:cs="Segoe UI"/>
          <w:color w:val="222222"/>
          <w:sz w:val="21"/>
          <w:szCs w:val="21"/>
          <w:bdr w:val="none" w:sz="0" w:space="0" w:color="auto" w:frame="1"/>
        </w:rPr>
        <w:t>i</w:t>
      </w:r>
      <w:r w:rsidRPr="00C83D7B">
        <w:rPr>
          <w:rFonts w:ascii="MathJax_Main" w:eastAsia="Times New Roman" w:hAnsi="MathJax_Main" w:cs="Segoe UI"/>
          <w:color w:val="222222"/>
          <w:sz w:val="30"/>
          <w:szCs w:val="30"/>
          <w:bdr w:val="none" w:sz="0" w:space="0" w:color="auto" w:frame="1"/>
        </w:rPr>
        <w:t>−(</w:t>
      </w:r>
      <w:r w:rsidRPr="00C83D7B">
        <w:rPr>
          <w:rFonts w:ascii="MathJax_Size1" w:eastAsia="Times New Roman" w:hAnsi="MathJax_Size1" w:cs="Segoe UI"/>
          <w:color w:val="222222"/>
          <w:sz w:val="30"/>
          <w:szCs w:val="30"/>
          <w:bdr w:val="none" w:sz="0" w:space="0" w:color="auto" w:frame="1"/>
        </w:rPr>
        <w:t>∑</w:t>
      </w:r>
      <w:proofErr w:type="spellStart"/>
      <w:r w:rsidRPr="00C83D7B">
        <w:rPr>
          <w:rFonts w:ascii="MathJax_Math-italic" w:eastAsia="Times New Roman" w:hAnsi="MathJax_Math-italic" w:cs="Segoe UI"/>
          <w:color w:val="222222"/>
          <w:sz w:val="30"/>
          <w:szCs w:val="30"/>
          <w:bdr w:val="none" w:sz="0" w:space="0" w:color="auto" w:frame="1"/>
        </w:rPr>
        <w:t>f</w:t>
      </w:r>
      <w:r w:rsidRPr="00C83D7B">
        <w:rPr>
          <w:rFonts w:ascii="MathJax_Math-italic" w:eastAsia="Times New Roman" w:hAnsi="MathJax_Math-italic" w:cs="Segoe UI"/>
          <w:color w:val="222222"/>
          <w:sz w:val="21"/>
          <w:szCs w:val="21"/>
          <w:bdr w:val="none" w:sz="0" w:space="0" w:color="auto" w:frame="1"/>
        </w:rPr>
        <w:t>i</w:t>
      </w:r>
      <w:r w:rsidRPr="00C83D7B">
        <w:rPr>
          <w:rFonts w:ascii="MathJax_Math-italic" w:eastAsia="Times New Roman" w:hAnsi="MathJax_Math-italic" w:cs="Segoe UI"/>
          <w:color w:val="222222"/>
          <w:sz w:val="30"/>
          <w:szCs w:val="30"/>
          <w:bdr w:val="none" w:sz="0" w:space="0" w:color="auto" w:frame="1"/>
        </w:rPr>
        <w:t>x</w:t>
      </w:r>
      <w:r w:rsidRPr="00C83D7B">
        <w:rPr>
          <w:rFonts w:ascii="MathJax_Math-italic" w:eastAsia="Times New Roman" w:hAnsi="MathJax_Math-italic" w:cs="Segoe UI"/>
          <w:color w:val="222222"/>
          <w:sz w:val="21"/>
          <w:szCs w:val="21"/>
          <w:bdr w:val="none" w:sz="0" w:space="0" w:color="auto" w:frame="1"/>
        </w:rPr>
        <w:t>i</w:t>
      </w:r>
      <w:proofErr w:type="spellEnd"/>
      <w:r w:rsidRPr="00C83D7B">
        <w:rPr>
          <w:rFonts w:ascii="MathJax_Main" w:eastAsia="Times New Roman" w:hAnsi="MathJax_Main" w:cs="Segoe UI"/>
          <w:color w:val="222222"/>
          <w:sz w:val="30"/>
          <w:szCs w:val="30"/>
          <w:bdr w:val="none" w:sz="0" w:space="0" w:color="auto" w:frame="1"/>
        </w:rPr>
        <w:t>)</w:t>
      </w:r>
      <w:r w:rsidRPr="00C83D7B">
        <w:rPr>
          <w:rFonts w:ascii="MathJax_Main" w:eastAsia="Times New Roman" w:hAnsi="MathJax_Main" w:cs="Segoe UI"/>
          <w:color w:val="222222"/>
          <w:sz w:val="21"/>
          <w:szCs w:val="21"/>
          <w:bdr w:val="none" w:sz="0" w:space="0" w:color="auto" w:frame="1"/>
        </w:rPr>
        <w:t>2</w:t>
      </w:r>
      <w:r w:rsidRPr="00C83D7B">
        <w:rPr>
          <w:rFonts w:ascii="MathJax_Main" w:eastAsia="Times New Roman" w:hAnsi="MathJax_Main" w:cs="Segoe UI"/>
          <w:color w:val="222222"/>
          <w:sz w:val="30"/>
          <w:szCs w:val="30"/>
          <w:bdr w:val="none" w:sz="0" w:space="0" w:color="auto" w:frame="1"/>
        </w:rPr>
        <w:t>−−−−−−−−−−−−−−−−−</w:t>
      </w:r>
      <w:r w:rsidRPr="00C83D7B">
        <w:rPr>
          <w:rFonts w:ascii="MathJax_Size2" w:eastAsia="Times New Roman" w:hAnsi="MathJax_Size2" w:cs="Segoe UI"/>
          <w:color w:val="222222"/>
          <w:sz w:val="30"/>
          <w:szCs w:val="30"/>
          <w:bdr w:val="none" w:sz="0" w:space="0" w:color="auto" w:frame="1"/>
        </w:rPr>
        <w:t>√</w:t>
      </w:r>
    </w:p>
    <w:p w:rsidR="00C83D7B" w:rsidRPr="00C83D7B" w:rsidRDefault="00C83D7B" w:rsidP="00C83D7B">
      <w:pPr>
        <w:numPr>
          <w:ilvl w:val="0"/>
          <w:numId w:val="13"/>
        </w:numPr>
        <w:shd w:val="clear" w:color="auto" w:fill="FFFFFF"/>
        <w:spacing w:after="0" w:line="240" w:lineRule="auto"/>
        <w:rPr>
          <w:rFonts w:ascii="Segoe UI" w:eastAsia="Times New Roman" w:hAnsi="Segoe UI" w:cs="Segoe UI"/>
          <w:color w:val="222222"/>
          <w:sz w:val="26"/>
          <w:szCs w:val="26"/>
        </w:rPr>
      </w:pPr>
      <w:r w:rsidRPr="00C83D7B">
        <w:rPr>
          <w:rFonts w:ascii="Segoe UI" w:eastAsia="Times New Roman" w:hAnsi="Segoe UI" w:cs="Segoe UI"/>
          <w:color w:val="222222"/>
          <w:sz w:val="26"/>
          <w:szCs w:val="26"/>
        </w:rPr>
        <w:t>Coefficient of variation (C.V.) = </w:t>
      </w:r>
      <w:proofErr w:type="spellStart"/>
      <w:r w:rsidRPr="00C83D7B">
        <w:rPr>
          <w:rFonts w:ascii="MathJax_Math-italic" w:eastAsia="Times New Roman" w:hAnsi="MathJax_Math-italic" w:cs="Segoe UI"/>
          <w:color w:val="222222"/>
          <w:sz w:val="21"/>
          <w:szCs w:val="21"/>
          <w:bdr w:val="none" w:sz="0" w:space="0" w:color="auto" w:frame="1"/>
        </w:rPr>
        <w:t>σx</w:t>
      </w:r>
      <w:proofErr w:type="spellEnd"/>
      <w:r w:rsidRPr="00C83D7B">
        <w:rPr>
          <w:rFonts w:ascii="MathJax_Main" w:eastAsia="Times New Roman" w:hAnsi="MathJax_Main" w:cs="Segoe UI"/>
          <w:color w:val="222222"/>
          <w:sz w:val="21"/>
          <w:szCs w:val="21"/>
          <w:bdr w:val="none" w:sz="0" w:space="0" w:color="auto" w:frame="1"/>
        </w:rPr>
        <w:t>¯</w:t>
      </w:r>
      <w:r w:rsidRPr="00C83D7B">
        <w:rPr>
          <w:rFonts w:ascii="MathJax_Main" w:eastAsia="Times New Roman" w:hAnsi="MathJax_Main" w:cs="Segoe UI"/>
          <w:color w:val="222222"/>
          <w:sz w:val="30"/>
          <w:szCs w:val="30"/>
          <w:bdr w:val="none" w:sz="0" w:space="0" w:color="auto" w:frame="1"/>
        </w:rPr>
        <w:t>×100</w:t>
      </w:r>
      <w:r w:rsidRPr="00C83D7B">
        <w:rPr>
          <w:rFonts w:ascii="Segoe UI" w:eastAsia="Times New Roman" w:hAnsi="Segoe UI" w:cs="Segoe UI"/>
          <w:color w:val="222222"/>
          <w:sz w:val="26"/>
          <w:szCs w:val="26"/>
        </w:rPr>
        <w:t> ; where </w:t>
      </w:r>
      <w:r w:rsidRPr="00C83D7B">
        <w:rPr>
          <w:rFonts w:ascii="MathJax_Math-italic" w:eastAsia="Times New Roman" w:hAnsi="MathJax_Math-italic" w:cs="Segoe UI"/>
          <w:color w:val="222222"/>
          <w:sz w:val="30"/>
          <w:szCs w:val="30"/>
          <w:bdr w:val="none" w:sz="0" w:space="0" w:color="auto" w:frame="1"/>
        </w:rPr>
        <w:t>x</w:t>
      </w:r>
      <w:r w:rsidRPr="00C83D7B">
        <w:rPr>
          <w:rFonts w:ascii="MathJax_Main" w:eastAsia="Times New Roman" w:hAnsi="MathJax_Main" w:cs="Segoe UI"/>
          <w:color w:val="222222"/>
          <w:sz w:val="30"/>
          <w:szCs w:val="30"/>
          <w:bdr w:val="none" w:sz="0" w:space="0" w:color="auto" w:frame="1"/>
        </w:rPr>
        <w:t>¯≠0</w:t>
      </w:r>
    </w:p>
    <w:p w:rsidR="00F52F08" w:rsidRDefault="00F52F08"/>
    <w:p w:rsidR="00C83D7B" w:rsidRDefault="00C83D7B"/>
    <w:p w:rsidR="00C83D7B" w:rsidRPr="00C83D7B" w:rsidRDefault="00C83D7B" w:rsidP="00C83D7B">
      <w:pPr>
        <w:spacing w:after="240" w:line="240" w:lineRule="auto"/>
        <w:outlineLvl w:val="0"/>
        <w:rPr>
          <w:rFonts w:ascii="Arial" w:eastAsia="Times New Roman" w:hAnsi="Arial" w:cs="Arial"/>
          <w:color w:val="222222"/>
          <w:kern w:val="36"/>
          <w:sz w:val="48"/>
          <w:szCs w:val="48"/>
        </w:rPr>
      </w:pPr>
      <w:r w:rsidRPr="00C83D7B">
        <w:rPr>
          <w:rFonts w:ascii="Arial" w:eastAsia="Times New Roman" w:hAnsi="Arial" w:cs="Arial"/>
          <w:color w:val="222222"/>
          <w:kern w:val="36"/>
          <w:sz w:val="48"/>
          <w:szCs w:val="48"/>
        </w:rPr>
        <w:t xml:space="preserve">Relations and Functions Class 12 Notes </w:t>
      </w:r>
      <w:proofErr w:type="spellStart"/>
      <w:r w:rsidRPr="00C83D7B">
        <w:rPr>
          <w:rFonts w:ascii="Arial" w:eastAsia="Times New Roman" w:hAnsi="Arial" w:cs="Arial"/>
          <w:color w:val="222222"/>
          <w:kern w:val="36"/>
          <w:sz w:val="48"/>
          <w:szCs w:val="48"/>
        </w:rPr>
        <w:t>Maths</w:t>
      </w:r>
      <w:proofErr w:type="spellEnd"/>
      <w:r w:rsidRPr="00C83D7B">
        <w:rPr>
          <w:rFonts w:ascii="Arial" w:eastAsia="Times New Roman" w:hAnsi="Arial" w:cs="Arial"/>
          <w:color w:val="222222"/>
          <w:kern w:val="36"/>
          <w:sz w:val="48"/>
          <w:szCs w:val="48"/>
        </w:rPr>
        <w:t xml:space="preserve"> Chapter 1</w:t>
      </w:r>
    </w:p>
    <w:p w:rsidR="00C83D7B" w:rsidRPr="00C83D7B" w:rsidRDefault="00C83D7B" w:rsidP="00C83D7B">
      <w:pPr>
        <w:spacing w:after="450" w:line="24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March 30, 2021 by </w:t>
      </w:r>
      <w:proofErr w:type="spellStart"/>
      <w:r w:rsidRPr="00C83D7B">
        <w:rPr>
          <w:rFonts w:ascii="Times New Roman" w:eastAsia="Times New Roman" w:hAnsi="Times New Roman" w:cs="Times New Roman"/>
          <w:sz w:val="24"/>
          <w:szCs w:val="24"/>
        </w:rPr>
        <w:fldChar w:fldCharType="begin"/>
      </w:r>
      <w:r w:rsidRPr="00C83D7B">
        <w:rPr>
          <w:rFonts w:ascii="Times New Roman" w:eastAsia="Times New Roman" w:hAnsi="Times New Roman" w:cs="Times New Roman"/>
          <w:sz w:val="24"/>
          <w:szCs w:val="24"/>
        </w:rPr>
        <w:instrText xml:space="preserve"> HYPERLINK "https://www.learninsta.com/author/prasanna/" </w:instrText>
      </w:r>
      <w:r w:rsidRPr="00C83D7B">
        <w:rPr>
          <w:rFonts w:ascii="Times New Roman" w:eastAsia="Times New Roman" w:hAnsi="Times New Roman" w:cs="Times New Roman"/>
          <w:sz w:val="24"/>
          <w:szCs w:val="24"/>
        </w:rPr>
        <w:fldChar w:fldCharType="separate"/>
      </w:r>
      <w:r w:rsidRPr="00C83D7B">
        <w:rPr>
          <w:rFonts w:ascii="Times New Roman" w:eastAsia="Times New Roman" w:hAnsi="Times New Roman" w:cs="Times New Roman"/>
          <w:color w:val="222222"/>
          <w:sz w:val="24"/>
          <w:szCs w:val="24"/>
        </w:rPr>
        <w:t>Prasanna</w:t>
      </w:r>
      <w:proofErr w:type="spellEnd"/>
      <w:r w:rsidRPr="00C83D7B">
        <w:rPr>
          <w:rFonts w:ascii="Times New Roman" w:eastAsia="Times New Roman" w:hAnsi="Times New Roman" w:cs="Times New Roman"/>
          <w:sz w:val="24"/>
          <w:szCs w:val="24"/>
        </w:rPr>
        <w:fldChar w:fldCharType="end"/>
      </w:r>
    </w:p>
    <w:p w:rsidR="00C83D7B" w:rsidRPr="00C83D7B" w:rsidRDefault="00C83D7B" w:rsidP="00C83D7B">
      <w:pPr>
        <w:shd w:val="clear" w:color="auto" w:fill="FFFFFF"/>
        <w:spacing w:after="390" w:line="240" w:lineRule="auto"/>
        <w:rPr>
          <w:rFonts w:ascii="Arial" w:eastAsia="Times New Roman" w:hAnsi="Arial" w:cs="Arial"/>
          <w:color w:val="222222"/>
          <w:sz w:val="24"/>
          <w:szCs w:val="24"/>
        </w:rPr>
      </w:pPr>
      <w:r w:rsidRPr="00C83D7B">
        <w:rPr>
          <w:rFonts w:ascii="Arial" w:eastAsia="Times New Roman" w:hAnsi="Arial" w:cs="Arial"/>
          <w:color w:val="222222"/>
          <w:sz w:val="24"/>
          <w:szCs w:val="24"/>
        </w:rPr>
        <w:t>By going through these CBSE </w:t>
      </w:r>
      <w:hyperlink r:id="rId6" w:history="1">
        <w:r w:rsidRPr="00C83D7B">
          <w:rPr>
            <w:rFonts w:ascii="Arial" w:eastAsia="Times New Roman" w:hAnsi="Arial" w:cs="Arial"/>
            <w:color w:val="E8554E"/>
            <w:sz w:val="24"/>
            <w:szCs w:val="24"/>
            <w:u w:val="single"/>
          </w:rPr>
          <w:t xml:space="preserve">Class 12 </w:t>
        </w:r>
        <w:proofErr w:type="spellStart"/>
        <w:r w:rsidRPr="00C83D7B">
          <w:rPr>
            <w:rFonts w:ascii="Arial" w:eastAsia="Times New Roman" w:hAnsi="Arial" w:cs="Arial"/>
            <w:color w:val="E8554E"/>
            <w:sz w:val="24"/>
            <w:szCs w:val="24"/>
            <w:u w:val="single"/>
          </w:rPr>
          <w:t>Maths</w:t>
        </w:r>
        <w:proofErr w:type="spellEnd"/>
        <w:r w:rsidRPr="00C83D7B">
          <w:rPr>
            <w:rFonts w:ascii="Arial" w:eastAsia="Times New Roman" w:hAnsi="Arial" w:cs="Arial"/>
            <w:color w:val="E8554E"/>
            <w:sz w:val="24"/>
            <w:szCs w:val="24"/>
            <w:u w:val="single"/>
          </w:rPr>
          <w:t xml:space="preserve"> Notes</w:t>
        </w:r>
      </w:hyperlink>
      <w:r w:rsidRPr="00C83D7B">
        <w:rPr>
          <w:rFonts w:ascii="Arial" w:eastAsia="Times New Roman" w:hAnsi="Arial" w:cs="Arial"/>
          <w:color w:val="222222"/>
          <w:sz w:val="24"/>
          <w:szCs w:val="24"/>
        </w:rPr>
        <w:t> Chapter 1 Relations and Functions, students can recall all the concepts quickly.</w:t>
      </w:r>
    </w:p>
    <w:p w:rsidR="00C83D7B" w:rsidRPr="00C83D7B" w:rsidRDefault="00C83D7B" w:rsidP="00C83D7B">
      <w:pPr>
        <w:shd w:val="clear" w:color="auto" w:fill="FFFFFF"/>
        <w:spacing w:after="240" w:line="240" w:lineRule="auto"/>
        <w:outlineLvl w:val="1"/>
        <w:rPr>
          <w:rFonts w:ascii="Arial" w:eastAsia="Times New Roman" w:hAnsi="Arial" w:cs="Arial"/>
          <w:color w:val="222222"/>
          <w:sz w:val="36"/>
          <w:szCs w:val="36"/>
        </w:rPr>
      </w:pPr>
      <w:r w:rsidRPr="00C83D7B">
        <w:rPr>
          <w:rFonts w:ascii="Arial" w:eastAsia="Times New Roman" w:hAnsi="Arial" w:cs="Arial"/>
          <w:color w:val="222222"/>
          <w:sz w:val="36"/>
          <w:szCs w:val="36"/>
        </w:rPr>
        <w:t xml:space="preserve">Relations and Functions Notes Class 12 </w:t>
      </w:r>
      <w:proofErr w:type="spellStart"/>
      <w:r w:rsidRPr="00C83D7B">
        <w:rPr>
          <w:rFonts w:ascii="Arial" w:eastAsia="Times New Roman" w:hAnsi="Arial" w:cs="Arial"/>
          <w:color w:val="222222"/>
          <w:sz w:val="36"/>
          <w:szCs w:val="36"/>
        </w:rPr>
        <w:t>Maths</w:t>
      </w:r>
      <w:proofErr w:type="spellEnd"/>
      <w:r w:rsidRPr="00C83D7B">
        <w:rPr>
          <w:rFonts w:ascii="Arial" w:eastAsia="Times New Roman" w:hAnsi="Arial" w:cs="Arial"/>
          <w:color w:val="222222"/>
          <w:sz w:val="36"/>
          <w:szCs w:val="36"/>
        </w:rPr>
        <w:t xml:space="preserve"> </w:t>
      </w:r>
      <w:proofErr w:type="gramStart"/>
      <w:r w:rsidRPr="00C83D7B">
        <w:rPr>
          <w:rFonts w:ascii="Arial" w:eastAsia="Times New Roman" w:hAnsi="Arial" w:cs="Arial"/>
          <w:color w:val="222222"/>
          <w:sz w:val="36"/>
          <w:szCs w:val="36"/>
        </w:rPr>
        <w:t>Chapter</w:t>
      </w:r>
      <w:proofErr w:type="gramEnd"/>
      <w:r w:rsidRPr="00C83D7B">
        <w:rPr>
          <w:rFonts w:ascii="Arial" w:eastAsia="Times New Roman" w:hAnsi="Arial" w:cs="Arial"/>
          <w:color w:val="222222"/>
          <w:sz w:val="36"/>
          <w:szCs w:val="36"/>
        </w:rPr>
        <w:t xml:space="preserve"> 1</w:t>
      </w:r>
    </w:p>
    <w:p w:rsidR="00C83D7B" w:rsidRPr="00C83D7B" w:rsidRDefault="00C83D7B" w:rsidP="00C83D7B">
      <w:pPr>
        <w:shd w:val="clear" w:color="auto" w:fill="FFFFFF"/>
        <w:spacing w:after="390" w:line="240" w:lineRule="auto"/>
        <w:rPr>
          <w:rFonts w:ascii="Arial" w:eastAsia="Times New Roman" w:hAnsi="Arial" w:cs="Arial"/>
          <w:color w:val="222222"/>
          <w:sz w:val="24"/>
          <w:szCs w:val="24"/>
        </w:rPr>
      </w:pPr>
      <w:proofErr w:type="gramStart"/>
      <w:r w:rsidRPr="00C83D7B">
        <w:rPr>
          <w:rFonts w:ascii="Arial" w:eastAsia="Times New Roman" w:hAnsi="Arial" w:cs="Arial"/>
          <w:b/>
          <w:bCs/>
          <w:color w:val="222222"/>
          <w:sz w:val="24"/>
          <w:szCs w:val="24"/>
        </w:rPr>
        <w:t>RELATION</w:t>
      </w:r>
      <w:r w:rsidRPr="00C83D7B">
        <w:rPr>
          <w:rFonts w:ascii="Arial" w:eastAsia="Times New Roman" w:hAnsi="Arial" w:cs="Arial"/>
          <w:color w:val="222222"/>
          <w:sz w:val="24"/>
          <w:szCs w:val="24"/>
        </w:rPr>
        <w:br/>
      </w:r>
      <w:r w:rsidRPr="00C83D7B">
        <w:rPr>
          <w:rFonts w:ascii="Arial" w:eastAsia="Times New Roman" w:hAnsi="Arial" w:cs="Arial"/>
          <w:b/>
          <w:bCs/>
          <w:color w:val="222222"/>
          <w:sz w:val="24"/>
          <w:szCs w:val="24"/>
        </w:rPr>
        <w:t>1.</w:t>
      </w:r>
      <w:proofErr w:type="gramEnd"/>
      <w:r w:rsidRPr="00C83D7B">
        <w:rPr>
          <w:rFonts w:ascii="Arial" w:eastAsia="Times New Roman" w:hAnsi="Arial" w:cs="Arial"/>
          <w:b/>
          <w:bCs/>
          <w:color w:val="222222"/>
          <w:sz w:val="24"/>
          <w:szCs w:val="24"/>
        </w:rPr>
        <w:t xml:space="preserve"> Types of Relations</w:t>
      </w:r>
      <w:r w:rsidRPr="00C83D7B">
        <w:rPr>
          <w:rFonts w:ascii="Arial" w:eastAsia="Times New Roman" w:hAnsi="Arial" w:cs="Arial"/>
          <w:color w:val="222222"/>
          <w:sz w:val="24"/>
          <w:szCs w:val="24"/>
        </w:rPr>
        <w:br/>
        <w:t xml:space="preserve">→ Empty Relation: A relation in a set A is known as empty relation, if no element of A is related to any element of A, i.e., R = Φ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A × A. e.g.</w:t>
      </w:r>
    </w:p>
    <w:p w:rsidR="00C83D7B" w:rsidRPr="00C83D7B" w:rsidRDefault="00C83D7B" w:rsidP="00C83D7B">
      <w:pPr>
        <w:shd w:val="clear" w:color="auto" w:fill="FFFFFF"/>
        <w:spacing w:after="390" w:line="240" w:lineRule="auto"/>
        <w:rPr>
          <w:rFonts w:ascii="Arial" w:eastAsia="Times New Roman" w:hAnsi="Arial" w:cs="Arial"/>
          <w:color w:val="222222"/>
          <w:sz w:val="24"/>
          <w:szCs w:val="24"/>
        </w:rPr>
      </w:pPr>
      <w:r w:rsidRPr="00C83D7B">
        <w:rPr>
          <w:rFonts w:ascii="Arial" w:eastAsia="Times New Roman" w:hAnsi="Arial" w:cs="Arial"/>
          <w:color w:val="222222"/>
          <w:sz w:val="24"/>
          <w:szCs w:val="24"/>
        </w:rPr>
        <w:t>Let the set A = {1, 2</w:t>
      </w:r>
      <w:proofErr w:type="gramStart"/>
      <w:r w:rsidRPr="00C83D7B">
        <w:rPr>
          <w:rFonts w:ascii="Arial" w:eastAsia="Times New Roman" w:hAnsi="Arial" w:cs="Arial"/>
          <w:color w:val="222222"/>
          <w:sz w:val="24"/>
          <w:szCs w:val="24"/>
        </w:rPr>
        <w:t>,3,4,5</w:t>
      </w:r>
      <w:proofErr w:type="gramEnd"/>
      <w:r w:rsidRPr="00C83D7B">
        <w:rPr>
          <w:rFonts w:ascii="Arial" w:eastAsia="Times New Roman" w:hAnsi="Arial" w:cs="Arial"/>
          <w:color w:val="222222"/>
          <w:sz w:val="24"/>
          <w:szCs w:val="24"/>
        </w:rPr>
        <w:t>) and R is given by</w:t>
      </w:r>
      <w:r w:rsidRPr="00C83D7B">
        <w:rPr>
          <w:rFonts w:ascii="Arial" w:eastAsia="Times New Roman" w:hAnsi="Arial" w:cs="Arial"/>
          <w:color w:val="222222"/>
          <w:sz w:val="24"/>
          <w:szCs w:val="24"/>
        </w:rPr>
        <w:br/>
        <w:t>R= {(</w:t>
      </w:r>
      <w:proofErr w:type="spellStart"/>
      <w:r w:rsidRPr="00C83D7B">
        <w:rPr>
          <w:rFonts w:ascii="Arial" w:eastAsia="Times New Roman" w:hAnsi="Arial" w:cs="Arial"/>
          <w:color w:val="222222"/>
          <w:sz w:val="24"/>
          <w:szCs w:val="24"/>
        </w:rPr>
        <w:t>a,b</w:t>
      </w:r>
      <w:proofErr w:type="spellEnd"/>
      <w:r w:rsidRPr="00C83D7B">
        <w:rPr>
          <w:rFonts w:ascii="Arial" w:eastAsia="Times New Roman" w:hAnsi="Arial" w:cs="Arial"/>
          <w:color w:val="222222"/>
          <w:sz w:val="24"/>
          <w:szCs w:val="24"/>
        </w:rPr>
        <w:t>): a – b = 20}</w:t>
      </w:r>
    </w:p>
    <w:p w:rsidR="00C83D7B" w:rsidRPr="00C83D7B" w:rsidRDefault="00C83D7B" w:rsidP="00C83D7B">
      <w:pPr>
        <w:shd w:val="clear" w:color="auto" w:fill="FFFFFF"/>
        <w:spacing w:after="390" w:line="240" w:lineRule="auto"/>
        <w:rPr>
          <w:rFonts w:ascii="Arial" w:eastAsia="Times New Roman" w:hAnsi="Arial" w:cs="Arial"/>
          <w:color w:val="222222"/>
          <w:sz w:val="24"/>
          <w:szCs w:val="24"/>
        </w:rPr>
      </w:pPr>
      <w:r w:rsidRPr="00C83D7B">
        <w:rPr>
          <w:rFonts w:ascii="Arial" w:eastAsia="Times New Roman" w:hAnsi="Arial" w:cs="Arial"/>
          <w:color w:val="222222"/>
          <w:sz w:val="24"/>
          <w:szCs w:val="24"/>
        </w:rPr>
        <w:lastRenderedPageBreak/>
        <w:t>There is no pair (a, b) that satisfies the condition</w:t>
      </w:r>
      <w:r w:rsidRPr="00C83D7B">
        <w:rPr>
          <w:rFonts w:ascii="Arial" w:eastAsia="Times New Roman" w:hAnsi="Arial" w:cs="Arial"/>
          <w:color w:val="222222"/>
          <w:sz w:val="24"/>
          <w:szCs w:val="24"/>
        </w:rPr>
        <w:br/>
        <w:t>a – b = 20.</w:t>
      </w:r>
      <w:r w:rsidRPr="00C83D7B">
        <w:rPr>
          <w:rFonts w:ascii="Arial" w:eastAsia="Times New Roman" w:hAnsi="Arial" w:cs="Arial"/>
          <w:color w:val="222222"/>
          <w:sz w:val="24"/>
          <w:szCs w:val="24"/>
        </w:rPr>
        <w:br/>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w:t>
      </w:r>
      <w:proofErr w:type="gramStart"/>
      <w:r w:rsidRPr="00C83D7B">
        <w:rPr>
          <w:rFonts w:ascii="Arial" w:eastAsia="Times New Roman" w:hAnsi="Arial" w:cs="Arial"/>
          <w:color w:val="222222"/>
          <w:sz w:val="24"/>
          <w:szCs w:val="24"/>
        </w:rPr>
        <w:t>The</w:t>
      </w:r>
      <w:proofErr w:type="gramEnd"/>
      <w:r w:rsidRPr="00C83D7B">
        <w:rPr>
          <w:rFonts w:ascii="Arial" w:eastAsia="Times New Roman" w:hAnsi="Arial" w:cs="Arial"/>
          <w:color w:val="222222"/>
          <w:sz w:val="24"/>
          <w:szCs w:val="24"/>
        </w:rPr>
        <w:t xml:space="preserve"> relation R is the empty relation.</w:t>
      </w:r>
    </w:p>
    <w:p w:rsidR="00C83D7B" w:rsidRPr="00C83D7B" w:rsidRDefault="00C83D7B" w:rsidP="00C83D7B">
      <w:pPr>
        <w:shd w:val="clear" w:color="auto" w:fill="FFFFFF"/>
        <w:spacing w:after="390" w:line="240" w:lineRule="auto"/>
        <w:rPr>
          <w:ins w:id="0" w:author="Unknown"/>
          <w:rFonts w:ascii="Arial" w:eastAsia="Times New Roman" w:hAnsi="Arial" w:cs="Arial"/>
          <w:color w:val="222222"/>
          <w:sz w:val="24"/>
          <w:szCs w:val="24"/>
        </w:rPr>
      </w:pPr>
      <w:ins w:id="1" w:author="Unknown">
        <w:r w:rsidRPr="00C83D7B">
          <w:rPr>
            <w:rFonts w:ascii="Arial" w:eastAsia="Times New Roman" w:hAnsi="Arial" w:cs="Arial"/>
            <w:color w:val="222222"/>
            <w:sz w:val="24"/>
            <w:szCs w:val="24"/>
          </w:rPr>
          <w:t>→ Universal Relation: A relation R in a set A is called a universal relation, if each element of A is related to every element of A, i.e.,</w:t>
        </w:r>
        <w:r w:rsidRPr="00C83D7B">
          <w:rPr>
            <w:rFonts w:ascii="Arial" w:eastAsia="Times New Roman" w:hAnsi="Arial" w:cs="Arial"/>
            <w:color w:val="222222"/>
            <w:sz w:val="24"/>
            <w:szCs w:val="24"/>
          </w:rPr>
          <w:br/>
          <w:t>R = A × A. e.g.</w:t>
        </w:r>
        <w:r w:rsidRPr="00C83D7B">
          <w:rPr>
            <w:rFonts w:ascii="Arial" w:eastAsia="Times New Roman" w:hAnsi="Arial" w:cs="Arial"/>
            <w:color w:val="222222"/>
            <w:sz w:val="24"/>
            <w:szCs w:val="24"/>
          </w:rPr>
          <w:br/>
          <w:t xml:space="preserve">Let the set A = {1, 2,3, 4,5} and R is given by R = {(a, b): </w:t>
        </w:r>
        <w:proofErr w:type="spellStart"/>
        <w:r w:rsidRPr="00C83D7B">
          <w:rPr>
            <w:rFonts w:ascii="Arial" w:eastAsia="Times New Roman" w:hAnsi="Arial" w:cs="Arial"/>
            <w:color w:val="222222"/>
            <w:sz w:val="24"/>
            <w:szCs w:val="24"/>
          </w:rPr>
          <w:t>ab</w:t>
        </w:r>
        <w:proofErr w:type="spellEnd"/>
        <w:r w:rsidRPr="00C83D7B">
          <w:rPr>
            <w:rFonts w:ascii="Arial" w:eastAsia="Times New Roman" w:hAnsi="Arial" w:cs="Arial"/>
            <w:color w:val="222222"/>
            <w:sz w:val="24"/>
            <w:szCs w:val="24"/>
          </w:rPr>
          <w:t xml:space="preserve"> &gt; 0}</w:t>
        </w:r>
        <w:r w:rsidRPr="00C83D7B">
          <w:rPr>
            <w:rFonts w:ascii="Arial" w:eastAsia="Times New Roman" w:hAnsi="Arial" w:cs="Arial"/>
            <w:color w:val="222222"/>
            <w:sz w:val="24"/>
            <w:szCs w:val="24"/>
          </w:rPr>
          <w:br/>
          <w:t xml:space="preserve">Here, R = {(a, b): </w:t>
        </w:r>
        <w:proofErr w:type="spellStart"/>
        <w:r w:rsidRPr="00C83D7B">
          <w:rPr>
            <w:rFonts w:ascii="Arial" w:eastAsia="Times New Roman" w:hAnsi="Arial" w:cs="Arial"/>
            <w:color w:val="222222"/>
            <w:sz w:val="24"/>
            <w:szCs w:val="24"/>
          </w:rPr>
          <w:t>ab</w:t>
        </w:r>
        <w:proofErr w:type="spellEnd"/>
        <w:r w:rsidRPr="00C83D7B">
          <w:rPr>
            <w:rFonts w:ascii="Arial" w:eastAsia="Times New Roman" w:hAnsi="Arial" w:cs="Arial"/>
            <w:color w:val="222222"/>
            <w:sz w:val="24"/>
            <w:szCs w:val="24"/>
          </w:rPr>
          <w:t xml:space="preserve"> &gt; 0} is the whole set A × A as all pairs (a, b) in A × A satisfy </w:t>
        </w:r>
        <w:proofErr w:type="spellStart"/>
        <w:r w:rsidRPr="00C83D7B">
          <w:rPr>
            <w:rFonts w:ascii="Arial" w:eastAsia="Times New Roman" w:hAnsi="Arial" w:cs="Arial"/>
            <w:color w:val="222222"/>
            <w:sz w:val="24"/>
            <w:szCs w:val="24"/>
          </w:rPr>
          <w:t>ab</w:t>
        </w:r>
        <w:proofErr w:type="spellEnd"/>
        <w:r w:rsidRPr="00C83D7B">
          <w:rPr>
            <w:rFonts w:ascii="Arial" w:eastAsia="Times New Roman" w:hAnsi="Arial" w:cs="Arial"/>
            <w:color w:val="222222"/>
            <w:sz w:val="24"/>
            <w:szCs w:val="24"/>
          </w:rPr>
          <w:t xml:space="preserve"> &gt; 0.</w:t>
        </w:r>
        <w:r w:rsidRPr="00C83D7B">
          <w:rPr>
            <w:rFonts w:ascii="Arial" w:eastAsia="Times New Roman" w:hAnsi="Arial" w:cs="Arial"/>
            <w:color w:val="222222"/>
            <w:sz w:val="24"/>
            <w:szCs w:val="24"/>
          </w:rPr>
          <w:br/>
          <w:t>Thus, this is the universal relation.</w:t>
        </w:r>
      </w:ins>
    </w:p>
    <w:p w:rsidR="00C83D7B" w:rsidRPr="00C83D7B" w:rsidRDefault="00C83D7B" w:rsidP="00C83D7B">
      <w:pPr>
        <w:shd w:val="clear" w:color="auto" w:fill="FFFFFF"/>
        <w:spacing w:after="390" w:line="240" w:lineRule="auto"/>
        <w:rPr>
          <w:ins w:id="2" w:author="Unknown"/>
          <w:rFonts w:ascii="Arial" w:eastAsia="Times New Roman" w:hAnsi="Arial" w:cs="Arial"/>
          <w:color w:val="222222"/>
          <w:sz w:val="24"/>
          <w:szCs w:val="24"/>
        </w:rPr>
      </w:pPr>
      <w:ins w:id="3" w:author="Unknown">
        <w:r w:rsidRPr="00C83D7B">
          <w:rPr>
            <w:rFonts w:ascii="Arial" w:eastAsia="Times New Roman" w:hAnsi="Arial" w:cs="Arial"/>
            <w:color w:val="222222"/>
            <w:sz w:val="24"/>
            <w:szCs w:val="24"/>
          </w:rPr>
          <w:t xml:space="preserve">→ A relation R in a set A is </w:t>
        </w:r>
        <w:proofErr w:type="gramStart"/>
        <w:r w:rsidRPr="00C83D7B">
          <w:rPr>
            <w:rFonts w:ascii="Arial" w:eastAsia="Times New Roman" w:hAnsi="Arial" w:cs="Arial"/>
            <w:color w:val="222222"/>
            <w:sz w:val="24"/>
            <w:szCs w:val="24"/>
          </w:rPr>
          <w:t>called</w:t>
        </w:r>
        <w:proofErr w:type="gramEnd"/>
        <w:r w:rsidRPr="00C83D7B">
          <w:rPr>
            <w:rFonts w:ascii="Arial" w:eastAsia="Times New Roman" w:hAnsi="Arial" w:cs="Arial"/>
            <w:color w:val="222222"/>
            <w:sz w:val="24"/>
            <w:szCs w:val="24"/>
          </w:rPr>
          <w:br/>
          <w:t xml:space="preserve">(a) reflexive: if (a, a)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R for every a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A.</w:t>
        </w:r>
        <w:r w:rsidRPr="00C83D7B">
          <w:rPr>
            <w:rFonts w:ascii="Arial" w:eastAsia="Times New Roman" w:hAnsi="Arial" w:cs="Arial"/>
            <w:color w:val="222222"/>
            <w:sz w:val="24"/>
            <w:szCs w:val="24"/>
          </w:rPr>
          <w:br/>
          <w:t xml:space="preserve">(b) symmetric: ii (a, b)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R implies that (b, a)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R for all a, b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A.</w:t>
        </w:r>
        <w:r w:rsidRPr="00C83D7B">
          <w:rPr>
            <w:rFonts w:ascii="Arial" w:eastAsia="Times New Roman" w:hAnsi="Arial" w:cs="Arial"/>
            <w:color w:val="222222"/>
            <w:sz w:val="24"/>
            <w:szCs w:val="24"/>
          </w:rPr>
          <w:br/>
          <w:t xml:space="preserve">(c) transitive: if (a, b)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R and (b, c) e R implies that (a, c)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R for all </w:t>
        </w:r>
        <w:proofErr w:type="spellStart"/>
        <w:r w:rsidRPr="00C83D7B">
          <w:rPr>
            <w:rFonts w:ascii="Arial" w:eastAsia="Times New Roman" w:hAnsi="Arial" w:cs="Arial"/>
            <w:color w:val="222222"/>
            <w:sz w:val="24"/>
            <w:szCs w:val="24"/>
          </w:rPr>
          <w:t>a,b,c</w:t>
        </w:r>
        <w:proofErr w:type="spellEnd"/>
        <w:r w:rsidRPr="00C83D7B">
          <w:rPr>
            <w:rFonts w:ascii="Arial" w:eastAsia="Times New Roman" w:hAnsi="Arial" w:cs="Arial"/>
            <w:color w:val="222222"/>
            <w:sz w:val="24"/>
            <w:szCs w:val="24"/>
          </w:rPr>
          <w:t xml:space="preserve">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A.</w:t>
        </w:r>
      </w:ins>
    </w:p>
    <w:p w:rsidR="00C83D7B" w:rsidRPr="00C83D7B" w:rsidRDefault="00C83D7B" w:rsidP="00C83D7B">
      <w:pPr>
        <w:shd w:val="clear" w:color="auto" w:fill="FFFFFF"/>
        <w:spacing w:after="390" w:line="240" w:lineRule="auto"/>
        <w:rPr>
          <w:ins w:id="4" w:author="Unknown"/>
          <w:rFonts w:ascii="Arial" w:eastAsia="Times New Roman" w:hAnsi="Arial" w:cs="Arial"/>
          <w:color w:val="222222"/>
          <w:sz w:val="24"/>
          <w:szCs w:val="24"/>
        </w:rPr>
      </w:pPr>
      <w:ins w:id="5" w:author="Unknown">
        <w:r w:rsidRPr="00C83D7B">
          <w:rPr>
            <w:rFonts w:ascii="Arial" w:eastAsia="Times New Roman" w:hAnsi="Arial" w:cs="Arial"/>
            <w:color w:val="222222"/>
            <w:sz w:val="24"/>
            <w:szCs w:val="24"/>
          </w:rPr>
          <w:t>→ Equivalence Relation: A relation R in A is an equivalence relation if R is reflexive, symmetric, and transitive. For example</w:t>
        </w:r>
        <w:proofErr w:type="gramStart"/>
        <w:r w:rsidRPr="00C83D7B">
          <w:rPr>
            <w:rFonts w:ascii="Arial" w:eastAsia="Times New Roman" w:hAnsi="Arial" w:cs="Arial"/>
            <w:color w:val="222222"/>
            <w:sz w:val="24"/>
            <w:szCs w:val="24"/>
          </w:rPr>
          <w:t>:</w:t>
        </w:r>
        <w:proofErr w:type="gramEnd"/>
        <w:r w:rsidRPr="00C83D7B">
          <w:rPr>
            <w:rFonts w:ascii="Arial" w:eastAsia="Times New Roman" w:hAnsi="Arial" w:cs="Arial"/>
            <w:color w:val="222222"/>
            <w:sz w:val="24"/>
            <w:szCs w:val="24"/>
          </w:rPr>
          <w:br/>
          <w:t xml:space="preserve">(1) Let </w:t>
        </w:r>
        <w:proofErr w:type="spellStart"/>
        <w:r w:rsidRPr="00C83D7B">
          <w:rPr>
            <w:rFonts w:ascii="Arial" w:eastAsia="Times New Roman" w:hAnsi="Arial" w:cs="Arial"/>
            <w:color w:val="222222"/>
            <w:sz w:val="24"/>
            <w:szCs w:val="24"/>
          </w:rPr>
          <w:t>T</w:t>
        </w:r>
        <w:proofErr w:type="spellEnd"/>
        <w:r w:rsidRPr="00C83D7B">
          <w:rPr>
            <w:rFonts w:ascii="Arial" w:eastAsia="Times New Roman" w:hAnsi="Arial" w:cs="Arial"/>
            <w:color w:val="222222"/>
            <w:sz w:val="24"/>
            <w:szCs w:val="24"/>
          </w:rPr>
          <w:t xml:space="preserve"> be the set of all triangles in a plane with R a relation in T given by</w:t>
        </w:r>
        <w:r w:rsidRPr="00C83D7B">
          <w:rPr>
            <w:rFonts w:ascii="Arial" w:eastAsia="Times New Roman" w:hAnsi="Arial" w:cs="Arial"/>
            <w:color w:val="222222"/>
            <w:sz w:val="24"/>
            <w:szCs w:val="24"/>
          </w:rPr>
          <w:br/>
          <w:t>R = ((T</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t>, T</w:t>
        </w:r>
        <w:r w:rsidRPr="00C83D7B">
          <w:rPr>
            <w:rFonts w:ascii="Arial" w:eastAsia="Times New Roman" w:hAnsi="Arial" w:cs="Arial"/>
            <w:color w:val="222222"/>
            <w:sz w:val="18"/>
            <w:szCs w:val="18"/>
            <w:vertAlign w:val="subscript"/>
          </w:rPr>
          <w:t>2</w:t>
        </w:r>
        <w:r w:rsidRPr="00C83D7B">
          <w:rPr>
            <w:rFonts w:ascii="Arial" w:eastAsia="Times New Roman" w:hAnsi="Arial" w:cs="Arial"/>
            <w:color w:val="222222"/>
            <w:sz w:val="24"/>
            <w:szCs w:val="24"/>
          </w:rPr>
          <w:t>): T</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t> is similar to T</w:t>
        </w:r>
        <w:r w:rsidRPr="00C83D7B">
          <w:rPr>
            <w:rFonts w:ascii="Arial" w:eastAsia="Times New Roman" w:hAnsi="Arial" w:cs="Arial"/>
            <w:color w:val="222222"/>
            <w:sz w:val="18"/>
            <w:szCs w:val="18"/>
            <w:vertAlign w:val="subscript"/>
          </w:rPr>
          <w:t>2</w:t>
        </w:r>
        <w:r w:rsidRPr="00C83D7B">
          <w:rPr>
            <w:rFonts w:ascii="Arial" w:eastAsia="Times New Roman" w:hAnsi="Arial" w:cs="Arial"/>
            <w:color w:val="222222"/>
            <w:sz w:val="24"/>
            <w:szCs w:val="24"/>
          </w:rPr>
          <w:t>)</w:t>
        </w:r>
        <w:r w:rsidRPr="00C83D7B">
          <w:rPr>
            <w:rFonts w:ascii="Arial" w:eastAsia="Times New Roman" w:hAnsi="Arial" w:cs="Arial"/>
            <w:color w:val="222222"/>
            <w:sz w:val="24"/>
            <w:szCs w:val="24"/>
          </w:rPr>
          <w:br/>
          <w:t>(a) R is reflexive since every triangle is similar to itself.</w:t>
        </w:r>
      </w:ins>
    </w:p>
    <w:p w:rsidR="00C83D7B" w:rsidRPr="00C83D7B" w:rsidRDefault="00C83D7B" w:rsidP="00C83D7B">
      <w:pPr>
        <w:shd w:val="clear" w:color="auto" w:fill="FFFFFF"/>
        <w:spacing w:after="390" w:line="240" w:lineRule="auto"/>
        <w:rPr>
          <w:ins w:id="6" w:author="Unknown"/>
          <w:rFonts w:ascii="Arial" w:eastAsia="Times New Roman" w:hAnsi="Arial" w:cs="Arial"/>
          <w:color w:val="222222"/>
          <w:sz w:val="24"/>
          <w:szCs w:val="24"/>
        </w:rPr>
      </w:pPr>
      <w:ins w:id="7" w:author="Unknown">
        <w:r w:rsidRPr="00C83D7B">
          <w:rPr>
            <w:rFonts w:ascii="Arial" w:eastAsia="Times New Roman" w:hAnsi="Arial" w:cs="Arial"/>
            <w:color w:val="222222"/>
            <w:sz w:val="24"/>
            <w:szCs w:val="24"/>
          </w:rPr>
          <w:t>(b) (T</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t>, T</w:t>
        </w:r>
        <w:r w:rsidRPr="00C83D7B">
          <w:rPr>
            <w:rFonts w:ascii="Arial" w:eastAsia="Times New Roman" w:hAnsi="Arial" w:cs="Arial"/>
            <w:color w:val="222222"/>
            <w:sz w:val="18"/>
            <w:szCs w:val="18"/>
            <w:vertAlign w:val="subscript"/>
          </w:rPr>
          <w:t>2</w:t>
        </w:r>
        <w:r w:rsidRPr="00C83D7B">
          <w:rPr>
            <w:rFonts w:ascii="Arial" w:eastAsia="Times New Roman" w:hAnsi="Arial" w:cs="Arial"/>
            <w:color w:val="222222"/>
            <w:sz w:val="24"/>
            <w:szCs w:val="24"/>
          </w:rPr>
          <w:t xml:space="preserve">)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R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T</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t> is similar to T</w:t>
        </w:r>
        <w:r w:rsidRPr="00C83D7B">
          <w:rPr>
            <w:rFonts w:ascii="Arial" w:eastAsia="Times New Roman" w:hAnsi="Arial" w:cs="Arial"/>
            <w:color w:val="222222"/>
            <w:sz w:val="18"/>
            <w:szCs w:val="18"/>
            <w:vertAlign w:val="subscript"/>
          </w:rPr>
          <w:t>2</w:t>
        </w:r>
        <w:r w:rsidRPr="00C83D7B">
          <w:rPr>
            <w:rFonts w:ascii="Arial" w:eastAsia="Times New Roman" w:hAnsi="Arial" w:cs="Arial"/>
            <w:color w:val="222222"/>
            <w:sz w:val="24"/>
            <w:szCs w:val="24"/>
          </w:rPr>
          <w:t>.</w:t>
        </w:r>
        <w:r w:rsidRPr="00C83D7B">
          <w:rPr>
            <w:rFonts w:ascii="Arial" w:eastAsia="Times New Roman" w:hAnsi="Arial" w:cs="Arial"/>
            <w:color w:val="222222"/>
            <w:sz w:val="24"/>
            <w:szCs w:val="24"/>
          </w:rPr>
          <w:br/>
          <w:t>(T</w:t>
        </w:r>
        <w:r w:rsidRPr="00C83D7B">
          <w:rPr>
            <w:rFonts w:ascii="Arial" w:eastAsia="Times New Roman" w:hAnsi="Arial" w:cs="Arial"/>
            <w:color w:val="222222"/>
            <w:sz w:val="18"/>
            <w:szCs w:val="18"/>
            <w:vertAlign w:val="subscript"/>
          </w:rPr>
          <w:t>2</w:t>
        </w:r>
        <w:r w:rsidRPr="00C83D7B">
          <w:rPr>
            <w:rFonts w:ascii="Arial" w:eastAsia="Times New Roman" w:hAnsi="Arial" w:cs="Arial"/>
            <w:color w:val="222222"/>
            <w:sz w:val="24"/>
            <w:szCs w:val="24"/>
          </w:rPr>
          <w:t>, T</w:t>
        </w:r>
        <w:r w:rsidRPr="00C83D7B">
          <w:rPr>
            <w:rFonts w:ascii="Arial" w:eastAsia="Times New Roman" w:hAnsi="Arial" w:cs="Arial"/>
            <w:color w:val="222222"/>
            <w:sz w:val="18"/>
            <w:szCs w:val="18"/>
            <w:vertAlign w:val="subscript"/>
          </w:rPr>
          <w:t>3</w:t>
        </w:r>
        <w:r w:rsidRPr="00C83D7B">
          <w:rPr>
            <w:rFonts w:ascii="Arial" w:eastAsia="Times New Roman" w:hAnsi="Arial" w:cs="Arial"/>
            <w:color w:val="222222"/>
            <w:sz w:val="24"/>
            <w:szCs w:val="24"/>
          </w:rPr>
          <w:t xml:space="preserve">)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R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T</w:t>
        </w:r>
        <w:r w:rsidRPr="00C83D7B">
          <w:rPr>
            <w:rFonts w:ascii="Arial" w:eastAsia="Times New Roman" w:hAnsi="Arial" w:cs="Arial"/>
            <w:color w:val="222222"/>
            <w:sz w:val="18"/>
            <w:szCs w:val="18"/>
            <w:vertAlign w:val="subscript"/>
          </w:rPr>
          <w:t>2</w:t>
        </w:r>
        <w:r w:rsidRPr="00C83D7B">
          <w:rPr>
            <w:rFonts w:ascii="Arial" w:eastAsia="Times New Roman" w:hAnsi="Arial" w:cs="Arial"/>
            <w:color w:val="222222"/>
            <w:sz w:val="24"/>
            <w:szCs w:val="24"/>
          </w:rPr>
          <w:t> is similar to T</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br/>
          <w:t>Therefore, R is symmetric.</w:t>
        </w:r>
      </w:ins>
    </w:p>
    <w:p w:rsidR="00C83D7B" w:rsidRPr="00C83D7B" w:rsidRDefault="00C83D7B" w:rsidP="00C83D7B">
      <w:pPr>
        <w:shd w:val="clear" w:color="auto" w:fill="FFFFFF"/>
        <w:spacing w:after="390" w:line="240" w:lineRule="auto"/>
        <w:rPr>
          <w:ins w:id="8" w:author="Unknown"/>
          <w:rFonts w:ascii="Arial" w:eastAsia="Times New Roman" w:hAnsi="Arial" w:cs="Arial"/>
          <w:color w:val="222222"/>
          <w:sz w:val="24"/>
          <w:szCs w:val="24"/>
        </w:rPr>
      </w:pPr>
      <w:ins w:id="9" w:author="Unknown">
        <w:r w:rsidRPr="00C83D7B">
          <w:rPr>
            <w:rFonts w:ascii="Arial" w:eastAsia="Times New Roman" w:hAnsi="Arial" w:cs="Arial"/>
            <w:color w:val="222222"/>
            <w:sz w:val="24"/>
            <w:szCs w:val="24"/>
          </w:rPr>
          <w:t>(c) (T</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t>, T</w:t>
        </w:r>
        <w:r w:rsidRPr="00C83D7B">
          <w:rPr>
            <w:rFonts w:ascii="Arial" w:eastAsia="Times New Roman" w:hAnsi="Arial" w:cs="Arial"/>
            <w:color w:val="222222"/>
            <w:sz w:val="18"/>
            <w:szCs w:val="18"/>
            <w:vertAlign w:val="subscript"/>
          </w:rPr>
          <w:t>2</w:t>
        </w:r>
        <w:r w:rsidRPr="00C83D7B">
          <w:rPr>
            <w:rFonts w:ascii="Arial" w:eastAsia="Times New Roman" w:hAnsi="Arial" w:cs="Arial"/>
            <w:color w:val="222222"/>
            <w:sz w:val="24"/>
            <w:szCs w:val="24"/>
          </w:rPr>
          <w:t>) and (T</w:t>
        </w:r>
        <w:r w:rsidRPr="00C83D7B">
          <w:rPr>
            <w:rFonts w:ascii="Arial" w:eastAsia="Times New Roman" w:hAnsi="Arial" w:cs="Arial"/>
            <w:color w:val="222222"/>
            <w:sz w:val="18"/>
            <w:szCs w:val="18"/>
            <w:vertAlign w:val="subscript"/>
          </w:rPr>
          <w:t>2</w:t>
        </w:r>
        <w:r w:rsidRPr="00C83D7B">
          <w:rPr>
            <w:rFonts w:ascii="Arial" w:eastAsia="Times New Roman" w:hAnsi="Arial" w:cs="Arial"/>
            <w:color w:val="222222"/>
            <w:sz w:val="24"/>
            <w:szCs w:val="24"/>
          </w:rPr>
          <w:t>, T</w:t>
        </w:r>
        <w:r w:rsidRPr="00C83D7B">
          <w:rPr>
            <w:rFonts w:ascii="Arial" w:eastAsia="Times New Roman" w:hAnsi="Arial" w:cs="Arial"/>
            <w:color w:val="222222"/>
            <w:sz w:val="18"/>
            <w:szCs w:val="18"/>
            <w:vertAlign w:val="subscript"/>
          </w:rPr>
          <w:t>3</w:t>
        </w:r>
        <w:r w:rsidRPr="00C83D7B">
          <w:rPr>
            <w:rFonts w:ascii="Arial" w:eastAsia="Times New Roman" w:hAnsi="Arial" w:cs="Arial"/>
            <w:color w:val="222222"/>
            <w:sz w:val="24"/>
            <w:szCs w:val="24"/>
          </w:rPr>
          <w:t>) lies in R</w:t>
        </w:r>
        <w:r w:rsidRPr="00C83D7B">
          <w:rPr>
            <w:rFonts w:ascii="Arial" w:eastAsia="Times New Roman" w:hAnsi="Arial" w:cs="Arial"/>
            <w:color w:val="222222"/>
            <w:sz w:val="24"/>
            <w:szCs w:val="24"/>
          </w:rPr>
          <w:br/>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T</w:t>
        </w:r>
        <w:r w:rsidRPr="00C83D7B">
          <w:rPr>
            <w:rFonts w:ascii="Arial" w:eastAsia="Times New Roman" w:hAnsi="Arial" w:cs="Arial"/>
            <w:color w:val="222222"/>
            <w:sz w:val="18"/>
            <w:szCs w:val="18"/>
            <w:vertAlign w:val="subscript"/>
          </w:rPr>
          <w:t>1 </w:t>
        </w:r>
        <w:r w:rsidRPr="00C83D7B">
          <w:rPr>
            <w:rFonts w:ascii="Arial" w:eastAsia="Times New Roman" w:hAnsi="Arial" w:cs="Arial"/>
            <w:color w:val="222222"/>
            <w:sz w:val="24"/>
            <w:szCs w:val="24"/>
          </w:rPr>
          <w:t>is similar to T</w:t>
        </w:r>
        <w:r w:rsidRPr="00C83D7B">
          <w:rPr>
            <w:rFonts w:ascii="Arial" w:eastAsia="Times New Roman" w:hAnsi="Arial" w:cs="Arial"/>
            <w:color w:val="222222"/>
            <w:sz w:val="18"/>
            <w:szCs w:val="18"/>
            <w:vertAlign w:val="subscript"/>
          </w:rPr>
          <w:t>2</w:t>
        </w:r>
        <w:r w:rsidRPr="00C83D7B">
          <w:rPr>
            <w:rFonts w:ascii="Arial" w:eastAsia="Times New Roman" w:hAnsi="Arial" w:cs="Arial"/>
            <w:color w:val="222222"/>
            <w:sz w:val="24"/>
            <w:szCs w:val="24"/>
          </w:rPr>
          <w:t> and T</w:t>
        </w:r>
        <w:r w:rsidRPr="00C83D7B">
          <w:rPr>
            <w:rFonts w:ascii="Arial" w:eastAsia="Times New Roman" w:hAnsi="Arial" w:cs="Arial"/>
            <w:color w:val="222222"/>
            <w:sz w:val="18"/>
            <w:szCs w:val="18"/>
            <w:vertAlign w:val="subscript"/>
          </w:rPr>
          <w:t>2</w:t>
        </w:r>
        <w:r w:rsidRPr="00C83D7B">
          <w:rPr>
            <w:rFonts w:ascii="Arial" w:eastAsia="Times New Roman" w:hAnsi="Arial" w:cs="Arial"/>
            <w:color w:val="222222"/>
            <w:sz w:val="24"/>
            <w:szCs w:val="24"/>
          </w:rPr>
          <w:t> is similar to T</w:t>
        </w:r>
        <w:r w:rsidRPr="00C83D7B">
          <w:rPr>
            <w:rFonts w:ascii="Arial" w:eastAsia="Times New Roman" w:hAnsi="Arial" w:cs="Arial"/>
            <w:color w:val="222222"/>
            <w:sz w:val="18"/>
            <w:szCs w:val="18"/>
            <w:vertAlign w:val="subscript"/>
          </w:rPr>
          <w:t>3</w:t>
        </w:r>
        <w:r w:rsidRPr="00C83D7B">
          <w:rPr>
            <w:rFonts w:ascii="Arial" w:eastAsia="Times New Roman" w:hAnsi="Arial" w:cs="Arial"/>
            <w:color w:val="222222"/>
            <w:sz w:val="24"/>
            <w:szCs w:val="24"/>
          </w:rPr>
          <w:t>, which means T</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t> is similar to T</w:t>
        </w:r>
        <w:r w:rsidRPr="00C83D7B">
          <w:rPr>
            <w:rFonts w:ascii="Arial" w:eastAsia="Times New Roman" w:hAnsi="Arial" w:cs="Arial"/>
            <w:color w:val="222222"/>
            <w:sz w:val="18"/>
            <w:szCs w:val="18"/>
            <w:vertAlign w:val="subscript"/>
          </w:rPr>
          <w:t>3</w:t>
        </w:r>
        <w:proofErr w:type="gramStart"/>
        <w:r w:rsidRPr="00C83D7B">
          <w:rPr>
            <w:rFonts w:ascii="Arial" w:eastAsia="Times New Roman" w:hAnsi="Arial" w:cs="Arial"/>
            <w:color w:val="222222"/>
            <w:sz w:val="24"/>
            <w:szCs w:val="24"/>
          </w:rPr>
          <w:t>,</w:t>
        </w:r>
        <w:proofErr w:type="gramEnd"/>
        <w:r w:rsidRPr="00C83D7B">
          <w:rPr>
            <w:rFonts w:ascii="Arial" w:eastAsia="Times New Roman" w:hAnsi="Arial" w:cs="Arial"/>
            <w:color w:val="222222"/>
            <w:sz w:val="24"/>
            <w:szCs w:val="24"/>
          </w:rPr>
          <w:br/>
          <w:t>i.e., (T</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t>, T</w:t>
        </w:r>
        <w:r w:rsidRPr="00C83D7B">
          <w:rPr>
            <w:rFonts w:ascii="Arial" w:eastAsia="Times New Roman" w:hAnsi="Arial" w:cs="Arial"/>
            <w:color w:val="222222"/>
            <w:sz w:val="18"/>
            <w:szCs w:val="18"/>
            <w:vertAlign w:val="subscript"/>
          </w:rPr>
          <w:t>3</w:t>
        </w:r>
        <w:r w:rsidRPr="00C83D7B">
          <w:rPr>
            <w:rFonts w:ascii="Arial" w:eastAsia="Times New Roman" w:hAnsi="Arial" w:cs="Arial"/>
            <w:color w:val="222222"/>
            <w:sz w:val="24"/>
            <w:szCs w:val="24"/>
          </w:rPr>
          <w:t>) lies in R.</w:t>
        </w:r>
        <w:r w:rsidRPr="00C83D7B">
          <w:rPr>
            <w:rFonts w:ascii="Arial" w:eastAsia="Times New Roman" w:hAnsi="Arial" w:cs="Arial"/>
            <w:color w:val="222222"/>
            <w:sz w:val="24"/>
            <w:szCs w:val="24"/>
          </w:rPr>
          <w:br/>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R is transitive.</w:t>
        </w:r>
        <w:r w:rsidRPr="00C83D7B">
          <w:rPr>
            <w:rFonts w:ascii="Arial" w:eastAsia="Times New Roman" w:hAnsi="Arial" w:cs="Arial"/>
            <w:color w:val="222222"/>
            <w:sz w:val="24"/>
            <w:szCs w:val="24"/>
          </w:rPr>
          <w:br/>
          <w:t>Now R is reflexive, symmetric, and transitive, therefore R is an equivalence relation.</w:t>
        </w:r>
      </w:ins>
    </w:p>
    <w:p w:rsidR="00C83D7B" w:rsidRPr="00C83D7B" w:rsidRDefault="00C83D7B" w:rsidP="00C83D7B">
      <w:pPr>
        <w:shd w:val="clear" w:color="auto" w:fill="FFFFFF"/>
        <w:spacing w:after="390" w:line="240" w:lineRule="auto"/>
        <w:rPr>
          <w:ins w:id="10" w:author="Unknown"/>
          <w:rFonts w:ascii="Arial" w:eastAsia="Times New Roman" w:hAnsi="Arial" w:cs="Arial"/>
          <w:color w:val="222222"/>
          <w:sz w:val="24"/>
          <w:szCs w:val="24"/>
        </w:rPr>
      </w:pPr>
      <w:ins w:id="11" w:author="Unknown">
        <w:r w:rsidRPr="00C83D7B">
          <w:rPr>
            <w:rFonts w:ascii="Arial" w:eastAsia="Times New Roman" w:hAnsi="Arial" w:cs="Arial"/>
            <w:color w:val="222222"/>
            <w:sz w:val="24"/>
            <w:szCs w:val="24"/>
          </w:rPr>
          <w:t>(2) Consider the set A = {1,2,3,4} and the relation R = {(1,1), (2, 2), (3,3), (4, 4), (1, 2), (2, 3), (3, 4)}.</w:t>
        </w:r>
        <w:r w:rsidRPr="00C83D7B">
          <w:rPr>
            <w:rFonts w:ascii="Arial" w:eastAsia="Times New Roman" w:hAnsi="Arial" w:cs="Arial"/>
            <w:color w:val="222222"/>
            <w:sz w:val="24"/>
            <w:szCs w:val="24"/>
          </w:rPr>
          <w:br/>
          <w:t>(a) Now (1</w:t>
        </w:r>
        <w:proofErr w:type="gramStart"/>
        <w:r w:rsidRPr="00C83D7B">
          <w:rPr>
            <w:rFonts w:ascii="Arial" w:eastAsia="Times New Roman" w:hAnsi="Arial" w:cs="Arial"/>
            <w:color w:val="222222"/>
            <w:sz w:val="24"/>
            <w:szCs w:val="24"/>
          </w:rPr>
          <w:t>,1</w:t>
        </w:r>
        <w:proofErr w:type="gramEnd"/>
        <w:r w:rsidRPr="00C83D7B">
          <w:rPr>
            <w:rFonts w:ascii="Arial" w:eastAsia="Times New Roman" w:hAnsi="Arial" w:cs="Arial"/>
            <w:color w:val="222222"/>
            <w:sz w:val="24"/>
            <w:szCs w:val="24"/>
          </w:rPr>
          <w:t>), (2, 2), (3, 3), (4, 4) lie in R. Relation R is reflexive.</w:t>
        </w:r>
        <w:r w:rsidRPr="00C83D7B">
          <w:rPr>
            <w:rFonts w:ascii="Arial" w:eastAsia="Times New Roman" w:hAnsi="Arial" w:cs="Arial"/>
            <w:color w:val="222222"/>
            <w:sz w:val="24"/>
            <w:szCs w:val="24"/>
          </w:rPr>
          <w:br/>
          <w:t>(b) (1, 2) lies in R but (2</w:t>
        </w:r>
        <w:proofErr w:type="gramStart"/>
        <w:r w:rsidRPr="00C83D7B">
          <w:rPr>
            <w:rFonts w:ascii="Arial" w:eastAsia="Times New Roman" w:hAnsi="Arial" w:cs="Arial"/>
            <w:color w:val="222222"/>
            <w:sz w:val="24"/>
            <w:szCs w:val="24"/>
          </w:rPr>
          <w:t>,1</w:t>
        </w:r>
        <w:proofErr w:type="gramEnd"/>
        <w:r w:rsidRPr="00C83D7B">
          <w:rPr>
            <w:rFonts w:ascii="Arial" w:eastAsia="Times New Roman" w:hAnsi="Arial" w:cs="Arial"/>
            <w:color w:val="222222"/>
            <w:sz w:val="24"/>
            <w:szCs w:val="24"/>
          </w:rPr>
          <w:t>) does not lie in it.</w:t>
        </w:r>
        <w:r w:rsidRPr="00C83D7B">
          <w:rPr>
            <w:rFonts w:ascii="Arial" w:eastAsia="Times New Roman" w:hAnsi="Arial" w:cs="Arial"/>
            <w:color w:val="222222"/>
            <w:sz w:val="24"/>
            <w:szCs w:val="24"/>
          </w:rPr>
          <w:br/>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w:t>
        </w:r>
        <w:proofErr w:type="gramStart"/>
        <w:r w:rsidRPr="00C83D7B">
          <w:rPr>
            <w:rFonts w:ascii="Arial" w:eastAsia="Times New Roman" w:hAnsi="Arial" w:cs="Arial"/>
            <w:color w:val="222222"/>
            <w:sz w:val="24"/>
            <w:szCs w:val="24"/>
          </w:rPr>
          <w:t>It</w:t>
        </w:r>
        <w:proofErr w:type="gramEnd"/>
        <w:r w:rsidRPr="00C83D7B">
          <w:rPr>
            <w:rFonts w:ascii="Arial" w:eastAsia="Times New Roman" w:hAnsi="Arial" w:cs="Arial"/>
            <w:color w:val="222222"/>
            <w:sz w:val="24"/>
            <w:szCs w:val="24"/>
          </w:rPr>
          <w:t xml:space="preserve"> is not symmetric.</w:t>
        </w:r>
        <w:r w:rsidRPr="00C83D7B">
          <w:rPr>
            <w:rFonts w:ascii="Arial" w:eastAsia="Times New Roman" w:hAnsi="Arial" w:cs="Arial"/>
            <w:color w:val="222222"/>
            <w:sz w:val="24"/>
            <w:szCs w:val="24"/>
          </w:rPr>
          <w:br/>
          <w:t>(c) (1</w:t>
        </w:r>
        <w:proofErr w:type="gramStart"/>
        <w:r w:rsidRPr="00C83D7B">
          <w:rPr>
            <w:rFonts w:ascii="Arial" w:eastAsia="Times New Roman" w:hAnsi="Arial" w:cs="Arial"/>
            <w:color w:val="222222"/>
            <w:sz w:val="24"/>
            <w:szCs w:val="24"/>
          </w:rPr>
          <w:t>,2</w:t>
        </w:r>
        <w:proofErr w:type="gramEnd"/>
        <w:r w:rsidRPr="00C83D7B">
          <w:rPr>
            <w:rFonts w:ascii="Arial" w:eastAsia="Times New Roman" w:hAnsi="Arial" w:cs="Arial"/>
            <w:color w:val="222222"/>
            <w:sz w:val="24"/>
            <w:szCs w:val="24"/>
          </w:rPr>
          <w:t>), (2, 3) lie in R but (1, 3) does not lie in it. Therefore, R is not transitive.</w:t>
        </w:r>
        <w:r w:rsidRPr="00C83D7B">
          <w:rPr>
            <w:rFonts w:ascii="Arial" w:eastAsia="Times New Roman" w:hAnsi="Arial" w:cs="Arial"/>
            <w:color w:val="222222"/>
            <w:sz w:val="24"/>
            <w:szCs w:val="24"/>
          </w:rPr>
          <w:br/>
          <w:t>Here, R is reflexive but neither symmetric nor transitive. Therefore, R is not an equivalence relation.</w:t>
        </w:r>
      </w:ins>
    </w:p>
    <w:p w:rsidR="00C83D7B" w:rsidRPr="00C83D7B" w:rsidRDefault="00C83D7B" w:rsidP="00C83D7B">
      <w:pPr>
        <w:shd w:val="clear" w:color="auto" w:fill="FFFFFF"/>
        <w:spacing w:after="390" w:line="240" w:lineRule="auto"/>
        <w:rPr>
          <w:ins w:id="12" w:author="Unknown"/>
          <w:rFonts w:ascii="Arial" w:eastAsia="Times New Roman" w:hAnsi="Arial" w:cs="Arial"/>
          <w:color w:val="222222"/>
          <w:sz w:val="24"/>
          <w:szCs w:val="24"/>
        </w:rPr>
      </w:pPr>
      <w:ins w:id="13" w:author="Unknown">
        <w:r w:rsidRPr="00C83D7B">
          <w:rPr>
            <w:rFonts w:ascii="Arial" w:eastAsia="Times New Roman" w:hAnsi="Arial" w:cs="Arial"/>
            <w:b/>
            <w:bCs/>
            <w:color w:val="222222"/>
            <w:sz w:val="24"/>
            <w:szCs w:val="24"/>
          </w:rPr>
          <w:t>2. Equivalence Class [a] containing a</w:t>
        </w:r>
        <w:r w:rsidRPr="00C83D7B">
          <w:rPr>
            <w:rFonts w:ascii="Arial" w:eastAsia="Times New Roman" w:hAnsi="Arial" w:cs="Arial"/>
            <w:color w:val="222222"/>
            <w:sz w:val="24"/>
            <w:szCs w:val="24"/>
          </w:rPr>
          <w:br/>
          <w:t xml:space="preserve">For an arbitrary equivalence relation R in an arbitrary set X, R divides X into mutually </w:t>
        </w:r>
        <w:r w:rsidRPr="00C83D7B">
          <w:rPr>
            <w:rFonts w:ascii="Arial" w:eastAsia="Times New Roman" w:hAnsi="Arial" w:cs="Arial"/>
            <w:color w:val="222222"/>
            <w:sz w:val="24"/>
            <w:szCs w:val="24"/>
          </w:rPr>
          <w:lastRenderedPageBreak/>
          <w:t>disjoint subsets A</w:t>
        </w:r>
        <w:r w:rsidRPr="00C83D7B">
          <w:rPr>
            <w:rFonts w:ascii="Arial" w:eastAsia="Times New Roman" w:hAnsi="Arial" w:cs="Arial"/>
            <w:color w:val="222222"/>
            <w:sz w:val="18"/>
            <w:szCs w:val="18"/>
            <w:vertAlign w:val="subscript"/>
          </w:rPr>
          <w:t>i</w:t>
        </w:r>
        <w:r w:rsidRPr="00C83D7B">
          <w:rPr>
            <w:rFonts w:ascii="Arial" w:eastAsia="Times New Roman" w:hAnsi="Arial" w:cs="Arial"/>
            <w:color w:val="222222"/>
            <w:sz w:val="24"/>
            <w:szCs w:val="24"/>
          </w:rPr>
          <w:t>, which are known as partitions or sub-divisions of X satisfying</w:t>
        </w:r>
        <w:proofErr w:type="gramStart"/>
        <w:r w:rsidRPr="00C83D7B">
          <w:rPr>
            <w:rFonts w:ascii="Arial" w:eastAsia="Times New Roman" w:hAnsi="Arial" w:cs="Arial"/>
            <w:color w:val="222222"/>
            <w:sz w:val="24"/>
            <w:szCs w:val="24"/>
          </w:rPr>
          <w:t>:</w:t>
        </w:r>
        <w:proofErr w:type="gramEnd"/>
        <w:r w:rsidRPr="00C83D7B">
          <w:rPr>
            <w:rFonts w:ascii="Arial" w:eastAsia="Times New Roman" w:hAnsi="Arial" w:cs="Arial"/>
            <w:color w:val="222222"/>
            <w:sz w:val="24"/>
            <w:szCs w:val="24"/>
          </w:rPr>
          <w:br/>
          <w:t>(a) All elements of A</w:t>
        </w:r>
        <w:r w:rsidRPr="00C83D7B">
          <w:rPr>
            <w:rFonts w:ascii="Arial" w:eastAsia="Times New Roman" w:hAnsi="Arial" w:cs="Arial"/>
            <w:color w:val="222222"/>
            <w:sz w:val="18"/>
            <w:szCs w:val="18"/>
            <w:vertAlign w:val="subscript"/>
          </w:rPr>
          <w:t>i</w:t>
        </w:r>
        <w:r w:rsidRPr="00C83D7B">
          <w:rPr>
            <w:rFonts w:ascii="Arial" w:eastAsia="Times New Roman" w:hAnsi="Arial" w:cs="Arial"/>
            <w:color w:val="222222"/>
            <w:sz w:val="24"/>
            <w:szCs w:val="24"/>
          </w:rPr>
          <w:t> are related to each other for all i.</w:t>
        </w:r>
        <w:r w:rsidRPr="00C83D7B">
          <w:rPr>
            <w:rFonts w:ascii="Arial" w:eastAsia="Times New Roman" w:hAnsi="Arial" w:cs="Arial"/>
            <w:color w:val="222222"/>
            <w:sz w:val="24"/>
            <w:szCs w:val="24"/>
          </w:rPr>
          <w:br/>
          <w:t>(b) No element of A</w:t>
        </w:r>
        <w:r w:rsidRPr="00C83D7B">
          <w:rPr>
            <w:rFonts w:ascii="Arial" w:eastAsia="Times New Roman" w:hAnsi="Arial" w:cs="Arial"/>
            <w:color w:val="222222"/>
            <w:sz w:val="18"/>
            <w:szCs w:val="18"/>
            <w:vertAlign w:val="subscript"/>
          </w:rPr>
          <w:t>i</w:t>
        </w:r>
        <w:r w:rsidRPr="00C83D7B">
          <w:rPr>
            <w:rFonts w:ascii="Arial" w:eastAsia="Times New Roman" w:hAnsi="Arial" w:cs="Arial"/>
            <w:color w:val="222222"/>
            <w:sz w:val="24"/>
            <w:szCs w:val="24"/>
          </w:rPr>
          <w:t xml:space="preserve"> is related to any element of </w:t>
        </w:r>
        <w:proofErr w:type="spellStart"/>
        <w:r w:rsidRPr="00C83D7B">
          <w:rPr>
            <w:rFonts w:ascii="Arial" w:eastAsia="Times New Roman" w:hAnsi="Arial" w:cs="Arial"/>
            <w:color w:val="222222"/>
            <w:sz w:val="24"/>
            <w:szCs w:val="24"/>
          </w:rPr>
          <w:t>A</w:t>
        </w:r>
        <w:r w:rsidRPr="00C83D7B">
          <w:rPr>
            <w:rFonts w:ascii="Arial" w:eastAsia="Times New Roman" w:hAnsi="Arial" w:cs="Arial"/>
            <w:color w:val="222222"/>
            <w:sz w:val="18"/>
            <w:szCs w:val="18"/>
            <w:vertAlign w:val="subscript"/>
          </w:rPr>
          <w:t>j</w:t>
        </w:r>
        <w:proofErr w:type="spellEnd"/>
        <w:r w:rsidRPr="00C83D7B">
          <w:rPr>
            <w:rFonts w:ascii="Arial" w:eastAsia="Times New Roman" w:hAnsi="Arial" w:cs="Arial"/>
            <w:color w:val="222222"/>
            <w:sz w:val="24"/>
            <w:szCs w:val="24"/>
          </w:rPr>
          <w:t>, i ≠ j.</w:t>
        </w:r>
        <w:r w:rsidRPr="00C83D7B">
          <w:rPr>
            <w:rFonts w:ascii="Arial" w:eastAsia="Times New Roman" w:hAnsi="Arial" w:cs="Arial"/>
            <w:color w:val="222222"/>
            <w:sz w:val="24"/>
            <w:szCs w:val="24"/>
          </w:rPr>
          <w:br/>
          <w:t xml:space="preserve">(c)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w:t>
        </w:r>
        <w:proofErr w:type="spellStart"/>
        <w:r w:rsidRPr="00C83D7B">
          <w:rPr>
            <w:rFonts w:ascii="Arial" w:eastAsia="Times New Roman" w:hAnsi="Arial" w:cs="Arial"/>
            <w:color w:val="222222"/>
            <w:sz w:val="24"/>
            <w:szCs w:val="24"/>
          </w:rPr>
          <w:t>A</w:t>
        </w:r>
        <w:r w:rsidRPr="00C83D7B">
          <w:rPr>
            <w:rFonts w:ascii="Arial" w:eastAsia="Times New Roman" w:hAnsi="Arial" w:cs="Arial"/>
            <w:color w:val="222222"/>
            <w:sz w:val="18"/>
            <w:szCs w:val="18"/>
            <w:vertAlign w:val="subscript"/>
          </w:rPr>
          <w:t>j</w:t>
        </w:r>
        <w:proofErr w:type="spellEnd"/>
        <w:r w:rsidRPr="00C83D7B">
          <w:rPr>
            <w:rFonts w:ascii="Arial" w:eastAsia="Times New Roman" w:hAnsi="Arial" w:cs="Arial"/>
            <w:color w:val="222222"/>
            <w:sz w:val="24"/>
            <w:szCs w:val="24"/>
          </w:rPr>
          <w:t> = X and A</w:t>
        </w:r>
        <w:r w:rsidRPr="00C83D7B">
          <w:rPr>
            <w:rFonts w:ascii="Arial" w:eastAsia="Times New Roman" w:hAnsi="Arial" w:cs="Arial"/>
            <w:color w:val="222222"/>
            <w:sz w:val="18"/>
            <w:szCs w:val="18"/>
            <w:vertAlign w:val="subscript"/>
          </w:rPr>
          <w:t>i</w:t>
        </w:r>
        <w:r w:rsidRPr="00C83D7B">
          <w:rPr>
            <w:rFonts w:ascii="Arial" w:eastAsia="Times New Roman" w:hAnsi="Arial" w:cs="Arial"/>
            <w:color w:val="222222"/>
            <w:sz w:val="24"/>
            <w:szCs w:val="24"/>
          </w:rPr>
          <w:t> ∩ A. = Φ, i ≠ j.</w:t>
        </w:r>
      </w:ins>
    </w:p>
    <w:p w:rsidR="00C83D7B" w:rsidRPr="00C83D7B" w:rsidRDefault="00C83D7B" w:rsidP="00C83D7B">
      <w:pPr>
        <w:shd w:val="clear" w:color="auto" w:fill="FFFFFF"/>
        <w:spacing w:after="390" w:line="240" w:lineRule="auto"/>
        <w:rPr>
          <w:ins w:id="14" w:author="Unknown"/>
          <w:rFonts w:ascii="Arial" w:eastAsia="Times New Roman" w:hAnsi="Arial" w:cs="Arial"/>
          <w:color w:val="222222"/>
          <w:sz w:val="24"/>
          <w:szCs w:val="24"/>
        </w:rPr>
      </w:pPr>
      <w:ins w:id="15" w:author="Unknown">
        <w:r w:rsidRPr="00C83D7B">
          <w:rPr>
            <w:rFonts w:ascii="Arial" w:eastAsia="Times New Roman" w:hAnsi="Arial" w:cs="Arial"/>
            <w:color w:val="222222"/>
            <w:sz w:val="24"/>
            <w:szCs w:val="24"/>
          </w:rPr>
          <w:t xml:space="preserve">The subsets </w:t>
        </w:r>
        <w:proofErr w:type="spellStart"/>
        <w:proofErr w:type="gramStart"/>
        <w:r w:rsidRPr="00C83D7B">
          <w:rPr>
            <w:rFonts w:ascii="Arial" w:eastAsia="Times New Roman" w:hAnsi="Arial" w:cs="Arial"/>
            <w:color w:val="222222"/>
            <w:sz w:val="24"/>
            <w:szCs w:val="24"/>
          </w:rPr>
          <w:t>Af</w:t>
        </w:r>
        <w:proofErr w:type="spellEnd"/>
        <w:proofErr w:type="gramEnd"/>
        <w:r w:rsidRPr="00C83D7B">
          <w:rPr>
            <w:rFonts w:ascii="Arial" w:eastAsia="Times New Roman" w:hAnsi="Arial" w:cs="Arial"/>
            <w:color w:val="222222"/>
            <w:sz w:val="24"/>
            <w:szCs w:val="24"/>
          </w:rPr>
          <w:t xml:space="preserve"> are said to be equivalence classes.</w:t>
        </w:r>
        <w:r w:rsidRPr="00C83D7B">
          <w:rPr>
            <w:rFonts w:ascii="Arial" w:eastAsia="Times New Roman" w:hAnsi="Arial" w:cs="Arial"/>
            <w:color w:val="222222"/>
            <w:sz w:val="24"/>
            <w:szCs w:val="24"/>
          </w:rPr>
          <w:br/>
          <w:t>Example: Let R be the relation defined in the set A = {p, q, s, t, e, o, u} by</w:t>
        </w:r>
        <w:r w:rsidRPr="00C83D7B">
          <w:rPr>
            <w:rFonts w:ascii="Arial" w:eastAsia="Times New Roman" w:hAnsi="Arial" w:cs="Arial"/>
            <w:color w:val="222222"/>
            <w:sz w:val="24"/>
            <w:szCs w:val="24"/>
          </w:rPr>
          <w:br/>
          <w:t>R = {(a, b): both a and b are either consonants or vowels</w:t>
        </w:r>
        <w:proofErr w:type="gramStart"/>
        <w:r w:rsidRPr="00C83D7B">
          <w:rPr>
            <w:rFonts w:ascii="Arial" w:eastAsia="Times New Roman" w:hAnsi="Arial" w:cs="Arial"/>
            <w:color w:val="222222"/>
            <w:sz w:val="24"/>
            <w:szCs w:val="24"/>
          </w:rPr>
          <w:t>,</w:t>
        </w:r>
        <w:proofErr w:type="gramEnd"/>
        <w:r w:rsidRPr="00C83D7B">
          <w:rPr>
            <w:rFonts w:ascii="Arial" w:eastAsia="Times New Roman" w:hAnsi="Arial" w:cs="Arial"/>
            <w:color w:val="222222"/>
            <w:sz w:val="24"/>
            <w:szCs w:val="24"/>
          </w:rPr>
          <w:br/>
          <w:t>Here, R is an equivalence relation.</w:t>
        </w:r>
        <w:r w:rsidRPr="00C83D7B">
          <w:rPr>
            <w:rFonts w:ascii="Arial" w:eastAsia="Times New Roman" w:hAnsi="Arial" w:cs="Arial"/>
            <w:color w:val="222222"/>
            <w:sz w:val="24"/>
            <w:szCs w:val="24"/>
          </w:rPr>
          <w:br/>
          <w:t xml:space="preserve">(a) Any element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A is either consonant or vowel</w:t>
        </w:r>
        <w:proofErr w:type="gramStart"/>
        <w:r w:rsidRPr="00C83D7B">
          <w:rPr>
            <w:rFonts w:ascii="Arial" w:eastAsia="Times New Roman" w:hAnsi="Arial" w:cs="Arial"/>
            <w:color w:val="222222"/>
            <w:sz w:val="24"/>
            <w:szCs w:val="24"/>
          </w:rPr>
          <w:t>,</w:t>
        </w:r>
        <w:proofErr w:type="gramEnd"/>
        <w:r w:rsidRPr="00C83D7B">
          <w:rPr>
            <w:rFonts w:ascii="Arial" w:eastAsia="Times New Roman" w:hAnsi="Arial" w:cs="Arial"/>
            <w:color w:val="222222"/>
            <w:sz w:val="24"/>
            <w:szCs w:val="24"/>
          </w:rPr>
          <w:br/>
          <w:t xml:space="preserve">i.e., (a, a)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R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R is reflexive.</w:t>
        </w:r>
      </w:ins>
    </w:p>
    <w:p w:rsidR="00C83D7B" w:rsidRPr="00C83D7B" w:rsidRDefault="00C83D7B" w:rsidP="00C83D7B">
      <w:pPr>
        <w:shd w:val="clear" w:color="auto" w:fill="FFFFFF"/>
        <w:spacing w:after="390" w:line="240" w:lineRule="auto"/>
        <w:rPr>
          <w:ins w:id="16" w:author="Unknown"/>
          <w:rFonts w:ascii="Arial" w:eastAsia="Times New Roman" w:hAnsi="Arial" w:cs="Arial"/>
          <w:color w:val="222222"/>
          <w:sz w:val="24"/>
          <w:szCs w:val="24"/>
        </w:rPr>
      </w:pPr>
      <w:ins w:id="17" w:author="Unknown">
        <w:r w:rsidRPr="00C83D7B">
          <w:rPr>
            <w:rFonts w:ascii="Arial" w:eastAsia="Times New Roman" w:hAnsi="Arial" w:cs="Arial"/>
            <w:color w:val="222222"/>
            <w:sz w:val="24"/>
            <w:szCs w:val="24"/>
          </w:rPr>
          <w:t xml:space="preserve">(b) If (a, b)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R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a and b both are either consonants or vowels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(b, a) e R</w:t>
        </w:r>
        <w:proofErr w:type="gramStart"/>
        <w:r w:rsidRPr="00C83D7B">
          <w:rPr>
            <w:rFonts w:ascii="Arial" w:eastAsia="Times New Roman" w:hAnsi="Arial" w:cs="Arial"/>
            <w:color w:val="222222"/>
            <w:sz w:val="24"/>
            <w:szCs w:val="24"/>
          </w:rPr>
          <w:t>.</w:t>
        </w:r>
        <w:proofErr w:type="gramEnd"/>
        <w:r w:rsidRPr="00C83D7B">
          <w:rPr>
            <w:rFonts w:ascii="Arial" w:eastAsia="Times New Roman" w:hAnsi="Arial" w:cs="Arial"/>
            <w:color w:val="222222"/>
            <w:sz w:val="24"/>
            <w:szCs w:val="24"/>
          </w:rPr>
          <w:br/>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R is symmetric.</w:t>
        </w:r>
      </w:ins>
    </w:p>
    <w:p w:rsidR="00C83D7B" w:rsidRPr="00C83D7B" w:rsidRDefault="00C83D7B" w:rsidP="00C83D7B">
      <w:pPr>
        <w:shd w:val="clear" w:color="auto" w:fill="FFFFFF"/>
        <w:spacing w:after="390" w:line="240" w:lineRule="auto"/>
        <w:rPr>
          <w:ins w:id="18" w:author="Unknown"/>
          <w:rFonts w:ascii="Arial" w:eastAsia="Times New Roman" w:hAnsi="Arial" w:cs="Arial"/>
          <w:color w:val="222222"/>
          <w:sz w:val="24"/>
          <w:szCs w:val="24"/>
        </w:rPr>
      </w:pPr>
      <w:ins w:id="19" w:author="Unknown">
        <w:r w:rsidRPr="00C83D7B">
          <w:rPr>
            <w:rFonts w:ascii="Arial" w:eastAsia="Times New Roman" w:hAnsi="Arial" w:cs="Arial"/>
            <w:color w:val="222222"/>
            <w:sz w:val="24"/>
            <w:szCs w:val="24"/>
          </w:rPr>
          <w:t xml:space="preserve">(c) If (a, b)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R and (b, c)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R, then a, b; b, c both pairs are either consonants or vowels.</w:t>
        </w:r>
        <w:r w:rsidRPr="00C83D7B">
          <w:rPr>
            <w:rFonts w:ascii="Arial" w:eastAsia="Times New Roman" w:hAnsi="Arial" w:cs="Arial"/>
            <w:color w:val="222222"/>
            <w:sz w:val="24"/>
            <w:szCs w:val="24"/>
          </w:rPr>
          <w:br/>
        </w:r>
        <w:proofErr w:type="gramStart"/>
        <w:r w:rsidRPr="00C83D7B">
          <w:rPr>
            <w:rFonts w:ascii="Arial" w:eastAsia="Times New Roman" w:hAnsi="Arial" w:cs="Arial"/>
            <w:color w:val="222222"/>
            <w:sz w:val="24"/>
            <w:szCs w:val="24"/>
          </w:rPr>
          <w:t>i.e., a, b, c all are either consonants or vowels.</w:t>
        </w:r>
        <w:proofErr w:type="gramEnd"/>
        <w:r w:rsidRPr="00C83D7B">
          <w:rPr>
            <w:rFonts w:ascii="Arial" w:eastAsia="Times New Roman" w:hAnsi="Arial" w:cs="Arial"/>
            <w:color w:val="222222"/>
            <w:sz w:val="24"/>
            <w:szCs w:val="24"/>
          </w:rPr>
          <w:br/>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(a, c)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R</w:t>
        </w:r>
        <w:proofErr w:type="gramStart"/>
        <w:r w:rsidRPr="00C83D7B">
          <w:rPr>
            <w:rFonts w:ascii="Arial" w:eastAsia="Times New Roman" w:hAnsi="Arial" w:cs="Arial"/>
            <w:color w:val="222222"/>
            <w:sz w:val="24"/>
            <w:szCs w:val="24"/>
          </w:rPr>
          <w:t>.</w:t>
        </w:r>
        <w:proofErr w:type="gramEnd"/>
        <w:r w:rsidRPr="00C83D7B">
          <w:rPr>
            <w:rFonts w:ascii="Arial" w:eastAsia="Times New Roman" w:hAnsi="Arial" w:cs="Arial"/>
            <w:color w:val="222222"/>
            <w:sz w:val="24"/>
            <w:szCs w:val="24"/>
          </w:rPr>
          <w:br/>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R is transitive.</w:t>
        </w:r>
        <w:r w:rsidRPr="00C83D7B">
          <w:rPr>
            <w:rFonts w:ascii="Arial" w:eastAsia="Times New Roman" w:hAnsi="Arial" w:cs="Arial"/>
            <w:color w:val="222222"/>
            <w:sz w:val="24"/>
            <w:szCs w:val="24"/>
          </w:rPr>
          <w:br/>
          <w:t>Thus, R is an equivalence relation.</w:t>
        </w:r>
      </w:ins>
    </w:p>
    <w:p w:rsidR="00C83D7B" w:rsidRPr="00C83D7B" w:rsidRDefault="00C83D7B" w:rsidP="00C83D7B">
      <w:pPr>
        <w:shd w:val="clear" w:color="auto" w:fill="FFFFFF"/>
        <w:spacing w:after="390" w:line="240" w:lineRule="auto"/>
        <w:rPr>
          <w:ins w:id="20" w:author="Unknown"/>
          <w:rFonts w:ascii="Arial" w:eastAsia="Times New Roman" w:hAnsi="Arial" w:cs="Arial"/>
          <w:color w:val="222222"/>
          <w:sz w:val="24"/>
          <w:szCs w:val="24"/>
        </w:rPr>
      </w:pPr>
      <w:ins w:id="21" w:author="Unknown">
        <w:r w:rsidRPr="00C83D7B">
          <w:rPr>
            <w:rFonts w:ascii="Arial" w:eastAsia="Times New Roman" w:hAnsi="Arial" w:cs="Arial"/>
            <w:color w:val="222222"/>
            <w:sz w:val="24"/>
            <w:szCs w:val="24"/>
          </w:rPr>
          <w:t xml:space="preserve">Further, all the elements of (p, q, s, </w:t>
        </w:r>
        <w:proofErr w:type="gramStart"/>
        <w:r w:rsidRPr="00C83D7B">
          <w:rPr>
            <w:rFonts w:ascii="Arial" w:eastAsia="Times New Roman" w:hAnsi="Arial" w:cs="Arial"/>
            <w:color w:val="222222"/>
            <w:sz w:val="24"/>
            <w:szCs w:val="24"/>
          </w:rPr>
          <w:t>t</w:t>
        </w:r>
        <w:proofErr w:type="gramEnd"/>
        <w:r w:rsidRPr="00C83D7B">
          <w:rPr>
            <w:rFonts w:ascii="Arial" w:eastAsia="Times New Roman" w:hAnsi="Arial" w:cs="Arial"/>
            <w:color w:val="222222"/>
            <w:sz w:val="24"/>
            <w:szCs w:val="24"/>
          </w:rPr>
          <w:t>) are related to each other as all the elements of this subset are consonants.</w:t>
        </w:r>
      </w:ins>
    </w:p>
    <w:p w:rsidR="00C83D7B" w:rsidRPr="00C83D7B" w:rsidRDefault="00C83D7B" w:rsidP="00C83D7B">
      <w:pPr>
        <w:shd w:val="clear" w:color="auto" w:fill="FFFFFF"/>
        <w:spacing w:after="390" w:line="240" w:lineRule="auto"/>
        <w:rPr>
          <w:ins w:id="22" w:author="Unknown"/>
          <w:rFonts w:ascii="Arial" w:eastAsia="Times New Roman" w:hAnsi="Arial" w:cs="Arial"/>
          <w:color w:val="222222"/>
          <w:sz w:val="24"/>
          <w:szCs w:val="24"/>
        </w:rPr>
      </w:pPr>
      <w:ins w:id="23" w:author="Unknown">
        <w:r w:rsidRPr="00C83D7B">
          <w:rPr>
            <w:rFonts w:ascii="Arial" w:eastAsia="Times New Roman" w:hAnsi="Arial" w:cs="Arial"/>
            <w:color w:val="222222"/>
            <w:sz w:val="24"/>
            <w:szCs w:val="24"/>
          </w:rPr>
          <w:t xml:space="preserve">Similarly, all the elements of {e, i, o, </w:t>
        </w:r>
        <w:proofErr w:type="gramStart"/>
        <w:r w:rsidRPr="00C83D7B">
          <w:rPr>
            <w:rFonts w:ascii="Arial" w:eastAsia="Times New Roman" w:hAnsi="Arial" w:cs="Arial"/>
            <w:color w:val="222222"/>
            <w:sz w:val="24"/>
            <w:szCs w:val="24"/>
          </w:rPr>
          <w:t>u }</w:t>
        </w:r>
        <w:proofErr w:type="gramEnd"/>
        <w:r w:rsidRPr="00C83D7B">
          <w:rPr>
            <w:rFonts w:ascii="Arial" w:eastAsia="Times New Roman" w:hAnsi="Arial" w:cs="Arial"/>
            <w:color w:val="222222"/>
            <w:sz w:val="24"/>
            <w:szCs w:val="24"/>
          </w:rPr>
          <w:t xml:space="preserve"> are related to each other as all of them are vowels. But no element of {p, q, s, t} can be related to any element of {e, i, o, u}, since the elements of {p, q, s, t} are all consonants and the elements of {e, i, o, u} are all vowels. {</w:t>
        </w:r>
        <w:proofErr w:type="gramStart"/>
        <w:r w:rsidRPr="00C83D7B">
          <w:rPr>
            <w:rFonts w:ascii="Arial" w:eastAsia="Times New Roman" w:hAnsi="Arial" w:cs="Arial"/>
            <w:color w:val="222222"/>
            <w:sz w:val="24"/>
            <w:szCs w:val="24"/>
          </w:rPr>
          <w:t>p</w:t>
        </w:r>
        <w:proofErr w:type="gramEnd"/>
        <w:r w:rsidRPr="00C83D7B">
          <w:rPr>
            <w:rFonts w:ascii="Arial" w:eastAsia="Times New Roman" w:hAnsi="Arial" w:cs="Arial"/>
            <w:color w:val="222222"/>
            <w:sz w:val="24"/>
            <w:szCs w:val="24"/>
          </w:rPr>
          <w:t xml:space="preserve">, q, s, t} is an equivalence </w:t>
        </w:r>
        <w:proofErr w:type="spellStart"/>
        <w:r w:rsidRPr="00C83D7B">
          <w:rPr>
            <w:rFonts w:ascii="Arial" w:eastAsia="Times New Roman" w:hAnsi="Arial" w:cs="Arial"/>
            <w:color w:val="222222"/>
            <w:sz w:val="24"/>
            <w:szCs w:val="24"/>
          </w:rPr>
          <w:t>class.denoted</w:t>
        </w:r>
        <w:proofErr w:type="spellEnd"/>
        <w:r w:rsidRPr="00C83D7B">
          <w:rPr>
            <w:rFonts w:ascii="Arial" w:eastAsia="Times New Roman" w:hAnsi="Arial" w:cs="Arial"/>
            <w:color w:val="222222"/>
            <w:sz w:val="24"/>
            <w:szCs w:val="24"/>
          </w:rPr>
          <w:t xml:space="preserve"> by an element as {p}. Similarly, {e, i, o, u} is an equivalence class denoted by an element [e).</w:t>
        </w:r>
      </w:ins>
    </w:p>
    <w:p w:rsidR="00C83D7B" w:rsidRPr="00C83D7B" w:rsidRDefault="00C83D7B" w:rsidP="00C83D7B">
      <w:pPr>
        <w:shd w:val="clear" w:color="auto" w:fill="FFFFFF"/>
        <w:spacing w:after="390" w:line="240" w:lineRule="auto"/>
        <w:rPr>
          <w:ins w:id="24" w:author="Unknown"/>
          <w:rFonts w:ascii="Arial" w:eastAsia="Times New Roman" w:hAnsi="Arial" w:cs="Arial"/>
          <w:color w:val="222222"/>
          <w:sz w:val="24"/>
          <w:szCs w:val="24"/>
        </w:rPr>
      </w:pPr>
      <w:proofErr w:type="gramStart"/>
      <w:ins w:id="25" w:author="Unknown">
        <w:r w:rsidRPr="00C83D7B">
          <w:rPr>
            <w:rFonts w:ascii="Arial" w:eastAsia="Times New Roman" w:hAnsi="Arial" w:cs="Arial"/>
            <w:b/>
            <w:bCs/>
            <w:color w:val="222222"/>
            <w:sz w:val="24"/>
            <w:szCs w:val="24"/>
          </w:rPr>
          <w:t>FUNCTIONS</w:t>
        </w:r>
        <w:r w:rsidRPr="00C83D7B">
          <w:rPr>
            <w:rFonts w:ascii="Arial" w:eastAsia="Times New Roman" w:hAnsi="Arial" w:cs="Arial"/>
            <w:color w:val="222222"/>
            <w:sz w:val="24"/>
            <w:szCs w:val="24"/>
          </w:rPr>
          <w:br/>
        </w:r>
        <w:r w:rsidRPr="00C83D7B">
          <w:rPr>
            <w:rFonts w:ascii="Arial" w:eastAsia="Times New Roman" w:hAnsi="Arial" w:cs="Arial"/>
            <w:b/>
            <w:bCs/>
            <w:color w:val="222222"/>
            <w:sz w:val="24"/>
            <w:szCs w:val="24"/>
          </w:rPr>
          <w:t>1.</w:t>
        </w:r>
        <w:proofErr w:type="gramEnd"/>
        <w:r w:rsidRPr="00C83D7B">
          <w:rPr>
            <w:rFonts w:ascii="Arial" w:eastAsia="Times New Roman" w:hAnsi="Arial" w:cs="Arial"/>
            <w:b/>
            <w:bCs/>
            <w:color w:val="222222"/>
            <w:sz w:val="24"/>
            <w:szCs w:val="24"/>
          </w:rPr>
          <w:t xml:space="preserve"> Types of Functions</w:t>
        </w:r>
        <w:r w:rsidRPr="00C83D7B">
          <w:rPr>
            <w:rFonts w:ascii="Arial" w:eastAsia="Times New Roman" w:hAnsi="Arial" w:cs="Arial"/>
            <w:color w:val="222222"/>
            <w:sz w:val="24"/>
            <w:szCs w:val="24"/>
          </w:rPr>
          <w:br/>
          <w:t>→ One-one (or Injective): A function f: X → Y is said to be one-one (or injective), if the images of the distinct elements of X under/are distinct, i.e., for every x</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t>, x</w:t>
        </w:r>
        <w:r w:rsidRPr="00C83D7B">
          <w:rPr>
            <w:rFonts w:ascii="Arial" w:eastAsia="Times New Roman" w:hAnsi="Arial" w:cs="Arial"/>
            <w:color w:val="222222"/>
            <w:sz w:val="18"/>
            <w:szCs w:val="18"/>
            <w:vertAlign w:val="subscript"/>
          </w:rPr>
          <w:t>2</w:t>
        </w:r>
        <w:r w:rsidRPr="00C83D7B">
          <w:rPr>
            <w:rFonts w:ascii="Arial" w:eastAsia="Times New Roman" w:hAnsi="Arial" w:cs="Arial"/>
            <w:color w:val="222222"/>
            <w:sz w:val="24"/>
            <w:szCs w:val="24"/>
          </w:rPr>
          <w:t>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X, if f(x</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t>) = f(x</w:t>
        </w:r>
        <w:r w:rsidRPr="00C83D7B">
          <w:rPr>
            <w:rFonts w:ascii="Arial" w:eastAsia="Times New Roman" w:hAnsi="Arial" w:cs="Arial"/>
            <w:color w:val="222222"/>
            <w:sz w:val="18"/>
            <w:szCs w:val="18"/>
            <w:vertAlign w:val="subscript"/>
          </w:rPr>
          <w:t>2</w:t>
        </w:r>
        <w:r w:rsidRPr="00C83D7B">
          <w:rPr>
            <w:rFonts w:ascii="Arial" w:eastAsia="Times New Roman" w:hAnsi="Arial" w:cs="Arial"/>
            <w:color w:val="222222"/>
            <w:sz w:val="24"/>
            <w:szCs w:val="24"/>
          </w:rPr>
          <w:t>) implies that x</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t> = x</w:t>
        </w:r>
        <w:r w:rsidRPr="00C83D7B">
          <w:rPr>
            <w:rFonts w:ascii="Arial" w:eastAsia="Times New Roman" w:hAnsi="Arial" w:cs="Arial"/>
            <w:color w:val="222222"/>
            <w:sz w:val="18"/>
            <w:szCs w:val="18"/>
            <w:vertAlign w:val="subscript"/>
          </w:rPr>
          <w:t>2</w:t>
        </w:r>
        <w:r w:rsidRPr="00C83D7B">
          <w:rPr>
            <w:rFonts w:ascii="Arial" w:eastAsia="Times New Roman" w:hAnsi="Arial" w:cs="Arial"/>
            <w:color w:val="222222"/>
            <w:sz w:val="24"/>
            <w:szCs w:val="24"/>
          </w:rPr>
          <w:t>.</w:t>
        </w:r>
        <w:r w:rsidRPr="00C83D7B">
          <w:rPr>
            <w:rFonts w:ascii="Arial" w:eastAsia="Times New Roman" w:hAnsi="Arial" w:cs="Arial"/>
            <w:color w:val="222222"/>
            <w:sz w:val="24"/>
            <w:szCs w:val="24"/>
          </w:rPr>
          <w:br/>
        </w:r>
      </w:ins>
      <w:r w:rsidRPr="00C83D7B">
        <w:rPr>
          <w:rFonts w:ascii="Arial" w:eastAsia="Times New Roman" w:hAnsi="Arial" w:cs="Arial"/>
          <w:noProof/>
          <w:color w:val="222222"/>
          <w:sz w:val="24"/>
          <w:szCs w:val="24"/>
        </w:rPr>
        <w:drawing>
          <wp:inline distT="0" distB="0" distL="0" distR="0" wp14:anchorId="440900BA" wp14:editId="286DBA89">
            <wp:extent cx="1704975" cy="1257300"/>
            <wp:effectExtent l="0" t="0" r="9525" b="0"/>
            <wp:docPr id="1" name="Picture 1" descr="Relations and Functions Class 12 Notes Math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ions and Functions Class 12 Notes Maths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4975" cy="1257300"/>
                    </a:xfrm>
                    <a:prstGeom prst="rect">
                      <a:avLst/>
                    </a:prstGeom>
                    <a:noFill/>
                    <a:ln>
                      <a:noFill/>
                    </a:ln>
                  </pic:spPr>
                </pic:pic>
              </a:graphicData>
            </a:graphic>
          </wp:inline>
        </w:drawing>
      </w:r>
      <w:ins w:id="26" w:author="Unknown">
        <w:r w:rsidRPr="00C83D7B">
          <w:rPr>
            <w:rFonts w:ascii="Arial" w:eastAsia="Times New Roman" w:hAnsi="Arial" w:cs="Arial"/>
            <w:color w:val="222222"/>
            <w:sz w:val="24"/>
            <w:szCs w:val="24"/>
          </w:rPr>
          <w:br/>
          <w:t>Each element of X has a distinct image in Y. Such a function or a mapping is one-one.</w:t>
        </w:r>
      </w:ins>
    </w:p>
    <w:p w:rsidR="00C83D7B" w:rsidRPr="00C83D7B" w:rsidRDefault="00C83D7B" w:rsidP="00C83D7B">
      <w:pPr>
        <w:shd w:val="clear" w:color="auto" w:fill="FFFFFF"/>
        <w:spacing w:after="390" w:line="240" w:lineRule="auto"/>
        <w:rPr>
          <w:ins w:id="27" w:author="Unknown"/>
          <w:rFonts w:ascii="Arial" w:eastAsia="Times New Roman" w:hAnsi="Arial" w:cs="Arial"/>
          <w:color w:val="222222"/>
          <w:sz w:val="24"/>
          <w:szCs w:val="24"/>
        </w:rPr>
      </w:pPr>
      <w:ins w:id="28" w:author="Unknown">
        <w:r w:rsidRPr="00C83D7B">
          <w:rPr>
            <w:rFonts w:ascii="Arial" w:eastAsia="Times New Roman" w:hAnsi="Arial" w:cs="Arial"/>
            <w:color w:val="222222"/>
            <w:sz w:val="24"/>
            <w:szCs w:val="24"/>
          </w:rPr>
          <w:lastRenderedPageBreak/>
          <w:t xml:space="preserve">→ </w:t>
        </w:r>
        <w:proofErr w:type="gramStart"/>
        <w:r w:rsidRPr="00C83D7B">
          <w:rPr>
            <w:rFonts w:ascii="Arial" w:eastAsia="Times New Roman" w:hAnsi="Arial" w:cs="Arial"/>
            <w:color w:val="222222"/>
            <w:sz w:val="24"/>
            <w:szCs w:val="24"/>
          </w:rPr>
          <w:t>Onto</w:t>
        </w:r>
        <w:proofErr w:type="gramEnd"/>
        <w:r w:rsidRPr="00C83D7B">
          <w:rPr>
            <w:rFonts w:ascii="Arial" w:eastAsia="Times New Roman" w:hAnsi="Arial" w:cs="Arial"/>
            <w:color w:val="222222"/>
            <w:sz w:val="24"/>
            <w:szCs w:val="24"/>
          </w:rPr>
          <w:t xml:space="preserve"> (or </w:t>
        </w:r>
        <w:proofErr w:type="spellStart"/>
        <w:r w:rsidRPr="00C83D7B">
          <w:rPr>
            <w:rFonts w:ascii="Arial" w:eastAsia="Times New Roman" w:hAnsi="Arial" w:cs="Arial"/>
            <w:color w:val="222222"/>
            <w:sz w:val="24"/>
            <w:szCs w:val="24"/>
          </w:rPr>
          <w:t>surjective</w:t>
        </w:r>
        <w:proofErr w:type="spellEnd"/>
        <w:r w:rsidRPr="00C83D7B">
          <w:rPr>
            <w:rFonts w:ascii="Arial" w:eastAsia="Times New Roman" w:hAnsi="Arial" w:cs="Arial"/>
            <w:color w:val="222222"/>
            <w:sz w:val="24"/>
            <w:szCs w:val="24"/>
          </w:rPr>
          <w:t xml:space="preserve">): A function f: X →Y is called onto, if every element of Y is the image of some element of X under f, i.e., for all y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Y, there exists an element x in X such that f(x) = y.</w:t>
        </w:r>
        <w:r w:rsidRPr="00C83D7B">
          <w:rPr>
            <w:rFonts w:ascii="Arial" w:eastAsia="Times New Roman" w:hAnsi="Arial" w:cs="Arial"/>
            <w:color w:val="222222"/>
            <w:sz w:val="24"/>
            <w:szCs w:val="24"/>
          </w:rPr>
          <w:br/>
        </w:r>
      </w:ins>
      <w:r w:rsidRPr="00C83D7B">
        <w:rPr>
          <w:rFonts w:ascii="Arial" w:eastAsia="Times New Roman" w:hAnsi="Arial" w:cs="Arial"/>
          <w:noProof/>
          <w:color w:val="222222"/>
          <w:sz w:val="24"/>
          <w:szCs w:val="24"/>
        </w:rPr>
        <w:drawing>
          <wp:inline distT="0" distB="0" distL="0" distR="0" wp14:anchorId="1499E0E1" wp14:editId="6E54D9AC">
            <wp:extent cx="2076450" cy="1133475"/>
            <wp:effectExtent l="0" t="0" r="0" b="9525"/>
            <wp:docPr id="2" name="Picture 2" descr="Relations and Functions Class 12 Notes Math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ions and Functions Class 12 Notes Maths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6450" cy="1133475"/>
                    </a:xfrm>
                    <a:prstGeom prst="rect">
                      <a:avLst/>
                    </a:prstGeom>
                    <a:noFill/>
                    <a:ln>
                      <a:noFill/>
                    </a:ln>
                  </pic:spPr>
                </pic:pic>
              </a:graphicData>
            </a:graphic>
          </wp:inline>
        </w:drawing>
      </w:r>
      <w:ins w:id="29" w:author="Unknown">
        <w:r w:rsidRPr="00C83D7B">
          <w:rPr>
            <w:rFonts w:ascii="Arial" w:eastAsia="Times New Roman" w:hAnsi="Arial" w:cs="Arial"/>
            <w:color w:val="222222"/>
            <w:sz w:val="24"/>
            <w:szCs w:val="24"/>
          </w:rPr>
          <w:br/>
          <w:t>Corresponding to each element of Y, there is a pre-image in X. Such a mapping is onto.</w:t>
        </w:r>
      </w:ins>
    </w:p>
    <w:p w:rsidR="00C83D7B" w:rsidRPr="00C83D7B" w:rsidRDefault="00C83D7B" w:rsidP="00C83D7B">
      <w:pPr>
        <w:shd w:val="clear" w:color="auto" w:fill="FFFFFF"/>
        <w:spacing w:after="390" w:line="240" w:lineRule="auto"/>
        <w:rPr>
          <w:ins w:id="30" w:author="Unknown"/>
          <w:rFonts w:ascii="Arial" w:eastAsia="Times New Roman" w:hAnsi="Arial" w:cs="Arial"/>
          <w:color w:val="222222"/>
          <w:sz w:val="24"/>
          <w:szCs w:val="24"/>
        </w:rPr>
      </w:pPr>
      <w:ins w:id="31" w:author="Unknown">
        <w:r w:rsidRPr="00C83D7B">
          <w:rPr>
            <w:rFonts w:ascii="Arial" w:eastAsia="Times New Roman" w:hAnsi="Arial" w:cs="Arial"/>
            <w:color w:val="222222"/>
            <w:sz w:val="24"/>
            <w:szCs w:val="24"/>
          </w:rPr>
          <w:t>→ One-one and Onto (</w:t>
        </w:r>
        <w:proofErr w:type="spellStart"/>
        <w:r w:rsidRPr="00C83D7B">
          <w:rPr>
            <w:rFonts w:ascii="Arial" w:eastAsia="Times New Roman" w:hAnsi="Arial" w:cs="Arial"/>
            <w:color w:val="222222"/>
            <w:sz w:val="24"/>
            <w:szCs w:val="24"/>
          </w:rPr>
          <w:t>Bijective</w:t>
        </w:r>
        <w:proofErr w:type="spellEnd"/>
        <w:r w:rsidRPr="00C83D7B">
          <w:rPr>
            <w:rFonts w:ascii="Arial" w:eastAsia="Times New Roman" w:hAnsi="Arial" w:cs="Arial"/>
            <w:color w:val="222222"/>
            <w:sz w:val="24"/>
            <w:szCs w:val="24"/>
          </w:rPr>
          <w:t xml:space="preserve">): A function f: X to Y is known as one-one and onto (or </w:t>
        </w:r>
        <w:proofErr w:type="spellStart"/>
        <w:r w:rsidRPr="00C83D7B">
          <w:rPr>
            <w:rFonts w:ascii="Arial" w:eastAsia="Times New Roman" w:hAnsi="Arial" w:cs="Arial"/>
            <w:color w:val="222222"/>
            <w:sz w:val="24"/>
            <w:szCs w:val="24"/>
          </w:rPr>
          <w:t>bijective</w:t>
        </w:r>
        <w:proofErr w:type="spellEnd"/>
        <w:r w:rsidRPr="00C83D7B">
          <w:rPr>
            <w:rFonts w:ascii="Arial" w:eastAsia="Times New Roman" w:hAnsi="Arial" w:cs="Arial"/>
            <w:color w:val="222222"/>
            <w:sz w:val="24"/>
            <w:szCs w:val="24"/>
          </w:rPr>
          <w:t>), if f is both one-one and onto.</w:t>
        </w:r>
        <w:r w:rsidRPr="00C83D7B">
          <w:rPr>
            <w:rFonts w:ascii="Arial" w:eastAsia="Times New Roman" w:hAnsi="Arial" w:cs="Arial"/>
            <w:color w:val="222222"/>
            <w:sz w:val="24"/>
            <w:szCs w:val="24"/>
          </w:rPr>
          <w:br/>
        </w:r>
      </w:ins>
      <w:r w:rsidRPr="00C83D7B">
        <w:rPr>
          <w:rFonts w:ascii="Arial" w:eastAsia="Times New Roman" w:hAnsi="Arial" w:cs="Arial"/>
          <w:noProof/>
          <w:color w:val="222222"/>
          <w:sz w:val="24"/>
          <w:szCs w:val="24"/>
        </w:rPr>
        <w:drawing>
          <wp:inline distT="0" distB="0" distL="0" distR="0" wp14:anchorId="482F95B1" wp14:editId="648E8B07">
            <wp:extent cx="2009775" cy="1123950"/>
            <wp:effectExtent l="0" t="0" r="9525" b="0"/>
            <wp:docPr id="3" name="Picture 3" descr="Relations and Functions Class 12 Notes Math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ions and Functions Class 12 Notes Maths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9775" cy="1123950"/>
                    </a:xfrm>
                    <a:prstGeom prst="rect">
                      <a:avLst/>
                    </a:prstGeom>
                    <a:noFill/>
                    <a:ln>
                      <a:noFill/>
                    </a:ln>
                  </pic:spPr>
                </pic:pic>
              </a:graphicData>
            </a:graphic>
          </wp:inline>
        </w:drawing>
      </w:r>
      <w:ins w:id="32" w:author="Unknown">
        <w:r w:rsidRPr="00C83D7B">
          <w:rPr>
            <w:rFonts w:ascii="Arial" w:eastAsia="Times New Roman" w:hAnsi="Arial" w:cs="Arial"/>
            <w:color w:val="222222"/>
            <w:sz w:val="24"/>
            <w:szCs w:val="24"/>
          </w:rPr>
          <w:br/>
        </w:r>
        <w:proofErr w:type="spellStart"/>
        <w:r w:rsidRPr="00C83D7B">
          <w:rPr>
            <w:rFonts w:ascii="Arial" w:eastAsia="Times New Roman" w:hAnsi="Arial" w:cs="Arial"/>
            <w:color w:val="222222"/>
            <w:sz w:val="24"/>
            <w:szCs w:val="24"/>
          </w:rPr>
          <w:t>Here</w:t>
        </w:r>
        <w:proofErr w:type="gramStart"/>
        <w:r w:rsidRPr="00C83D7B">
          <w:rPr>
            <w:rFonts w:ascii="Arial" w:eastAsia="Times New Roman" w:hAnsi="Arial" w:cs="Arial"/>
            <w:color w:val="222222"/>
            <w:sz w:val="24"/>
            <w:szCs w:val="24"/>
          </w:rPr>
          <w:t>,f</w:t>
        </w:r>
        <w:proofErr w:type="spellEnd"/>
        <w:proofErr w:type="gramEnd"/>
        <w:r w:rsidRPr="00C83D7B">
          <w:rPr>
            <w:rFonts w:ascii="Arial" w:eastAsia="Times New Roman" w:hAnsi="Arial" w:cs="Arial"/>
            <w:color w:val="222222"/>
            <w:sz w:val="24"/>
            <w:szCs w:val="24"/>
          </w:rPr>
          <w:t xml:space="preserve"> is both one-one and onto. </w:t>
        </w:r>
        <w:proofErr w:type="spellStart"/>
        <w:r w:rsidRPr="00C83D7B">
          <w:rPr>
            <w:rFonts w:ascii="Arial" w:eastAsia="Times New Roman" w:hAnsi="Arial" w:cs="Arial"/>
            <w:color w:val="222222"/>
            <w:sz w:val="24"/>
            <w:szCs w:val="24"/>
          </w:rPr>
          <w:t>Therefore</w:t>
        </w:r>
        <w:proofErr w:type="gramStart"/>
        <w:r w:rsidRPr="00C83D7B">
          <w:rPr>
            <w:rFonts w:ascii="Arial" w:eastAsia="Times New Roman" w:hAnsi="Arial" w:cs="Arial"/>
            <w:color w:val="222222"/>
            <w:sz w:val="24"/>
            <w:szCs w:val="24"/>
          </w:rPr>
          <w:t>,f</w:t>
        </w:r>
        <w:proofErr w:type="spellEnd"/>
        <w:proofErr w:type="gramEnd"/>
        <w:r w:rsidRPr="00C83D7B">
          <w:rPr>
            <w:rFonts w:ascii="Arial" w:eastAsia="Times New Roman" w:hAnsi="Arial" w:cs="Arial"/>
            <w:color w:val="222222"/>
            <w:sz w:val="24"/>
            <w:szCs w:val="24"/>
          </w:rPr>
          <w:t xml:space="preserve"> is said to be one-one onto function or </w:t>
        </w:r>
        <w:proofErr w:type="spellStart"/>
        <w:r w:rsidRPr="00C83D7B">
          <w:rPr>
            <w:rFonts w:ascii="Arial" w:eastAsia="Times New Roman" w:hAnsi="Arial" w:cs="Arial"/>
            <w:color w:val="222222"/>
            <w:sz w:val="24"/>
            <w:szCs w:val="24"/>
          </w:rPr>
          <w:t>bijective</w:t>
        </w:r>
        <w:proofErr w:type="spellEnd"/>
        <w:r w:rsidRPr="00C83D7B">
          <w:rPr>
            <w:rFonts w:ascii="Arial" w:eastAsia="Times New Roman" w:hAnsi="Arial" w:cs="Arial"/>
            <w:color w:val="222222"/>
            <w:sz w:val="24"/>
            <w:szCs w:val="24"/>
          </w:rPr>
          <w:t xml:space="preserve"> function.</w:t>
        </w:r>
      </w:ins>
    </w:p>
    <w:p w:rsidR="00C83D7B" w:rsidRPr="00C83D7B" w:rsidRDefault="00C83D7B" w:rsidP="00C83D7B">
      <w:pPr>
        <w:shd w:val="clear" w:color="auto" w:fill="FFFFFF"/>
        <w:spacing w:after="390" w:line="240" w:lineRule="auto"/>
        <w:rPr>
          <w:ins w:id="33" w:author="Unknown"/>
          <w:rFonts w:ascii="Arial" w:eastAsia="Times New Roman" w:hAnsi="Arial" w:cs="Arial"/>
          <w:color w:val="222222"/>
          <w:sz w:val="24"/>
          <w:szCs w:val="24"/>
        </w:rPr>
      </w:pPr>
      <w:ins w:id="34" w:author="Unknown">
        <w:r w:rsidRPr="00C83D7B">
          <w:rPr>
            <w:rFonts w:ascii="Arial" w:eastAsia="Times New Roman" w:hAnsi="Arial" w:cs="Arial"/>
            <w:b/>
            <w:bCs/>
            <w:color w:val="222222"/>
            <w:sz w:val="24"/>
            <w:szCs w:val="24"/>
          </w:rPr>
          <w:t>2. Composition of Functions</w:t>
        </w:r>
        <w:r w:rsidRPr="00C83D7B">
          <w:rPr>
            <w:rFonts w:ascii="Arial" w:eastAsia="Times New Roman" w:hAnsi="Arial" w:cs="Arial"/>
            <w:color w:val="222222"/>
            <w:sz w:val="24"/>
            <w:szCs w:val="24"/>
          </w:rPr>
          <w:br/>
          <w:t xml:space="preserve">Let f: A → B and g: B → C be the two functions. The composition of f and g is defined as. </w:t>
        </w:r>
        <w:proofErr w:type="spellStart"/>
        <w:proofErr w:type="gramStart"/>
        <w:r w:rsidRPr="00C83D7B">
          <w:rPr>
            <w:rFonts w:ascii="Arial" w:eastAsia="Times New Roman" w:hAnsi="Arial" w:cs="Arial"/>
            <w:color w:val="222222"/>
            <w:sz w:val="24"/>
            <w:szCs w:val="24"/>
          </w:rPr>
          <w:t>gof</w:t>
        </w:r>
        <w:proofErr w:type="spellEnd"/>
        <w:proofErr w:type="gramEnd"/>
        <w:r w:rsidRPr="00C83D7B">
          <w:rPr>
            <w:rFonts w:ascii="Arial" w:eastAsia="Times New Roman" w:hAnsi="Arial" w:cs="Arial"/>
            <w:color w:val="222222"/>
            <w:sz w:val="24"/>
            <w:szCs w:val="24"/>
          </w:rPr>
          <w:t>: A → C, such that</w:t>
        </w:r>
        <w:r w:rsidRPr="00C83D7B">
          <w:rPr>
            <w:rFonts w:ascii="Arial" w:eastAsia="Times New Roman" w:hAnsi="Arial" w:cs="Arial"/>
            <w:color w:val="222222"/>
            <w:sz w:val="24"/>
            <w:szCs w:val="24"/>
          </w:rPr>
          <w:br/>
        </w:r>
        <w:proofErr w:type="spellStart"/>
        <w:r w:rsidRPr="00C83D7B">
          <w:rPr>
            <w:rFonts w:ascii="Arial" w:eastAsia="Times New Roman" w:hAnsi="Arial" w:cs="Arial"/>
            <w:color w:val="222222"/>
            <w:sz w:val="24"/>
            <w:szCs w:val="24"/>
          </w:rPr>
          <w:t>gof</w:t>
        </w:r>
        <w:proofErr w:type="spellEnd"/>
        <w:r w:rsidRPr="00C83D7B">
          <w:rPr>
            <w:rFonts w:ascii="Arial" w:eastAsia="Times New Roman" w:hAnsi="Arial" w:cs="Arial"/>
            <w:color w:val="222222"/>
            <w:sz w:val="24"/>
            <w:szCs w:val="24"/>
          </w:rPr>
          <w:t xml:space="preserve">(x) = g{f(x)}, for all x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A.</w:t>
        </w:r>
        <w:r w:rsidRPr="00C83D7B">
          <w:rPr>
            <w:rFonts w:ascii="Arial" w:eastAsia="Times New Roman" w:hAnsi="Arial" w:cs="Arial"/>
            <w:color w:val="222222"/>
            <w:sz w:val="24"/>
            <w:szCs w:val="24"/>
          </w:rPr>
          <w:br/>
        </w:r>
      </w:ins>
      <w:r w:rsidRPr="00C83D7B">
        <w:rPr>
          <w:rFonts w:ascii="Arial" w:eastAsia="Times New Roman" w:hAnsi="Arial" w:cs="Arial"/>
          <w:noProof/>
          <w:color w:val="222222"/>
          <w:sz w:val="24"/>
          <w:szCs w:val="24"/>
        </w:rPr>
        <w:drawing>
          <wp:inline distT="0" distB="0" distL="0" distR="0" wp14:anchorId="4B7882AE" wp14:editId="693A1FB4">
            <wp:extent cx="3543300" cy="1276350"/>
            <wp:effectExtent l="0" t="0" r="0" b="0"/>
            <wp:docPr id="4" name="Picture 4" descr="Relations and Functions Class 12 Notes Math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ions and Functions Class 12 Notes Maths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300" cy="1276350"/>
                    </a:xfrm>
                    <a:prstGeom prst="rect">
                      <a:avLst/>
                    </a:prstGeom>
                    <a:noFill/>
                    <a:ln>
                      <a:noFill/>
                    </a:ln>
                  </pic:spPr>
                </pic:pic>
              </a:graphicData>
            </a:graphic>
          </wp:inline>
        </w:drawing>
      </w:r>
      <w:ins w:id="35" w:author="Unknown">
        <w:r w:rsidRPr="00C83D7B">
          <w:rPr>
            <w:rFonts w:ascii="Arial" w:eastAsia="Times New Roman" w:hAnsi="Arial" w:cs="Arial"/>
            <w:color w:val="222222"/>
            <w:sz w:val="24"/>
            <w:szCs w:val="24"/>
          </w:rPr>
          <w:br/>
          <w:t xml:space="preserve">A function f: X → Y is said to be invertible if there exists a function g: Y → X such that </w:t>
        </w:r>
        <w:proofErr w:type="spellStart"/>
        <w:r w:rsidRPr="00C83D7B">
          <w:rPr>
            <w:rFonts w:ascii="Arial" w:eastAsia="Times New Roman" w:hAnsi="Arial" w:cs="Arial"/>
            <w:color w:val="222222"/>
            <w:sz w:val="24"/>
            <w:szCs w:val="24"/>
          </w:rPr>
          <w:t>gof</w:t>
        </w:r>
        <w:proofErr w:type="spellEnd"/>
        <w:r w:rsidRPr="00C83D7B">
          <w:rPr>
            <w:rFonts w:ascii="Arial" w:eastAsia="Times New Roman" w:hAnsi="Arial" w:cs="Arial"/>
            <w:color w:val="222222"/>
            <w:sz w:val="24"/>
            <w:szCs w:val="24"/>
          </w:rPr>
          <w:t xml:space="preserve"> = I</w:t>
        </w:r>
        <w:r w:rsidRPr="00C83D7B">
          <w:rPr>
            <w:rFonts w:ascii="Arial" w:eastAsia="Times New Roman" w:hAnsi="Arial" w:cs="Arial"/>
            <w:color w:val="222222"/>
            <w:sz w:val="18"/>
            <w:szCs w:val="18"/>
            <w:vertAlign w:val="subscript"/>
          </w:rPr>
          <w:t>x</w:t>
        </w:r>
        <w:r w:rsidRPr="00C83D7B">
          <w:rPr>
            <w:rFonts w:ascii="Arial" w:eastAsia="Times New Roman" w:hAnsi="Arial" w:cs="Arial"/>
            <w:color w:val="222222"/>
            <w:sz w:val="24"/>
            <w:szCs w:val="24"/>
          </w:rPr>
          <w:t xml:space="preserve"> and fog = </w:t>
        </w:r>
        <w:proofErr w:type="spellStart"/>
        <w:r w:rsidRPr="00C83D7B">
          <w:rPr>
            <w:rFonts w:ascii="Arial" w:eastAsia="Times New Roman" w:hAnsi="Arial" w:cs="Arial"/>
            <w:color w:val="222222"/>
            <w:sz w:val="24"/>
            <w:szCs w:val="24"/>
          </w:rPr>
          <w:t>I</w:t>
        </w:r>
        <w:r w:rsidRPr="00C83D7B">
          <w:rPr>
            <w:rFonts w:ascii="Arial" w:eastAsia="Times New Roman" w:hAnsi="Arial" w:cs="Arial"/>
            <w:color w:val="222222"/>
            <w:sz w:val="18"/>
            <w:szCs w:val="18"/>
            <w:vertAlign w:val="subscript"/>
          </w:rPr>
          <w:t>y</w:t>
        </w:r>
        <w:proofErr w:type="spellEnd"/>
        <w:r w:rsidRPr="00C83D7B">
          <w:rPr>
            <w:rFonts w:ascii="Arial" w:eastAsia="Times New Roman" w:hAnsi="Arial" w:cs="Arial"/>
            <w:color w:val="222222"/>
            <w:sz w:val="24"/>
            <w:szCs w:val="24"/>
          </w:rPr>
          <w:t xml:space="preserve">. The function g is called the inverse </w:t>
        </w:r>
        <w:proofErr w:type="spellStart"/>
        <w:r w:rsidRPr="00C83D7B">
          <w:rPr>
            <w:rFonts w:ascii="Arial" w:eastAsia="Times New Roman" w:hAnsi="Arial" w:cs="Arial"/>
            <w:color w:val="222222"/>
            <w:sz w:val="24"/>
            <w:szCs w:val="24"/>
          </w:rPr>
          <w:t>of f</w:t>
        </w:r>
        <w:proofErr w:type="spellEnd"/>
        <w:r w:rsidRPr="00C83D7B">
          <w:rPr>
            <w:rFonts w:ascii="Arial" w:eastAsia="Times New Roman" w:hAnsi="Arial" w:cs="Arial"/>
            <w:color w:val="222222"/>
            <w:sz w:val="24"/>
            <w:szCs w:val="24"/>
          </w:rPr>
          <w:t>. It is denoted by f</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w:t>
        </w:r>
      </w:ins>
    </w:p>
    <w:p w:rsidR="00C83D7B" w:rsidRPr="00C83D7B" w:rsidRDefault="00C83D7B" w:rsidP="00C83D7B">
      <w:pPr>
        <w:shd w:val="clear" w:color="auto" w:fill="FFFFFF"/>
        <w:spacing w:after="390" w:line="240" w:lineRule="auto"/>
        <w:rPr>
          <w:ins w:id="36" w:author="Unknown"/>
          <w:rFonts w:ascii="Arial" w:eastAsia="Times New Roman" w:hAnsi="Arial" w:cs="Arial"/>
          <w:color w:val="222222"/>
          <w:sz w:val="24"/>
          <w:szCs w:val="24"/>
        </w:rPr>
      </w:pPr>
      <w:ins w:id="37" w:author="Unknown">
        <w:r w:rsidRPr="00C83D7B">
          <w:rPr>
            <w:rFonts w:ascii="Arial" w:eastAsia="Times New Roman" w:hAnsi="Arial" w:cs="Arial"/>
            <w:color w:val="222222"/>
            <w:sz w:val="24"/>
            <w:szCs w:val="24"/>
          </w:rPr>
          <w:t xml:space="preserve">Inverse or composite function: If f: X →Y and g: Y → Z be the two invertible functions, then </w:t>
        </w:r>
        <w:proofErr w:type="spellStart"/>
        <w:r w:rsidRPr="00C83D7B">
          <w:rPr>
            <w:rFonts w:ascii="Arial" w:eastAsia="Times New Roman" w:hAnsi="Arial" w:cs="Arial"/>
            <w:color w:val="222222"/>
            <w:sz w:val="24"/>
            <w:szCs w:val="24"/>
          </w:rPr>
          <w:t>gof</w:t>
        </w:r>
        <w:proofErr w:type="spellEnd"/>
        <w:r w:rsidRPr="00C83D7B">
          <w:rPr>
            <w:rFonts w:ascii="Arial" w:eastAsia="Times New Roman" w:hAnsi="Arial" w:cs="Arial"/>
            <w:color w:val="222222"/>
            <w:sz w:val="24"/>
            <w:szCs w:val="24"/>
          </w:rPr>
          <w:t xml:space="preserve"> is also invertible such that (</w:t>
        </w:r>
        <w:proofErr w:type="spellStart"/>
        <w:r w:rsidRPr="00C83D7B">
          <w:rPr>
            <w:rFonts w:ascii="Arial" w:eastAsia="Times New Roman" w:hAnsi="Arial" w:cs="Arial"/>
            <w:color w:val="222222"/>
            <w:sz w:val="24"/>
            <w:szCs w:val="24"/>
          </w:rPr>
          <w:t>gof</w:t>
        </w:r>
        <w:proofErr w:type="spellEnd"/>
        <w:r w:rsidRPr="00C83D7B">
          <w:rPr>
            <w:rFonts w:ascii="Arial" w:eastAsia="Times New Roman" w:hAnsi="Arial" w:cs="Arial"/>
            <w:color w:val="222222"/>
            <w:sz w:val="24"/>
            <w:szCs w:val="24"/>
          </w:rPr>
          <w:t>)</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 f</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og</w:t>
        </w:r>
        <w:r w:rsidRPr="00C83D7B">
          <w:rPr>
            <w:rFonts w:ascii="Arial" w:eastAsia="Times New Roman" w:hAnsi="Arial" w:cs="Arial"/>
            <w:color w:val="222222"/>
            <w:sz w:val="18"/>
            <w:szCs w:val="18"/>
            <w:vertAlign w:val="superscript"/>
          </w:rPr>
          <w:t>-1</w:t>
        </w:r>
      </w:ins>
    </w:p>
    <w:p w:rsidR="00C83D7B" w:rsidRPr="00C83D7B" w:rsidRDefault="00C83D7B" w:rsidP="00C83D7B">
      <w:pPr>
        <w:shd w:val="clear" w:color="auto" w:fill="FFFFFF"/>
        <w:spacing w:after="0" w:line="240" w:lineRule="auto"/>
        <w:rPr>
          <w:ins w:id="38" w:author="Unknown"/>
          <w:rFonts w:ascii="Arial" w:eastAsia="Times New Roman" w:hAnsi="Arial" w:cs="Arial"/>
          <w:color w:val="222222"/>
          <w:sz w:val="24"/>
          <w:szCs w:val="24"/>
        </w:rPr>
      </w:pPr>
      <w:ins w:id="39" w:author="Unknown">
        <w:r w:rsidRPr="00C83D7B">
          <w:rPr>
            <w:rFonts w:ascii="Arial" w:eastAsia="Times New Roman" w:hAnsi="Arial" w:cs="Arial"/>
            <w:b/>
            <w:bCs/>
            <w:color w:val="222222"/>
            <w:sz w:val="24"/>
            <w:szCs w:val="24"/>
          </w:rPr>
          <w:t>BINARY OPERATION</w:t>
        </w:r>
        <w:r w:rsidRPr="00C83D7B">
          <w:rPr>
            <w:rFonts w:ascii="Arial" w:eastAsia="Times New Roman" w:hAnsi="Arial" w:cs="Arial"/>
            <w:color w:val="222222"/>
            <w:sz w:val="24"/>
            <w:szCs w:val="24"/>
          </w:rPr>
          <w:br/>
          <w:t>→ Binary Operation: A binary operation on a set A is a function X: A × A → A, defined by × (</w:t>
        </w:r>
        <w:proofErr w:type="spellStart"/>
        <w:r w:rsidRPr="00C83D7B">
          <w:rPr>
            <w:rFonts w:ascii="Arial" w:eastAsia="Times New Roman" w:hAnsi="Arial" w:cs="Arial"/>
            <w:color w:val="222222"/>
            <w:sz w:val="24"/>
            <w:szCs w:val="24"/>
          </w:rPr>
          <w:t>a</w:t>
        </w:r>
        <w:proofErr w:type="gramStart"/>
        <w:r w:rsidRPr="00C83D7B">
          <w:rPr>
            <w:rFonts w:ascii="Arial" w:eastAsia="Times New Roman" w:hAnsi="Arial" w:cs="Arial"/>
            <w:color w:val="222222"/>
            <w:sz w:val="24"/>
            <w:szCs w:val="24"/>
          </w:rPr>
          <w:t>,b</w:t>
        </w:r>
        <w:proofErr w:type="spellEnd"/>
        <w:proofErr w:type="gramEnd"/>
        <w:r w:rsidRPr="00C83D7B">
          <w:rPr>
            <w:rFonts w:ascii="Arial" w:eastAsia="Times New Roman" w:hAnsi="Arial" w:cs="Arial"/>
            <w:color w:val="222222"/>
            <w:sz w:val="24"/>
            <w:szCs w:val="24"/>
          </w:rPr>
          <w:t xml:space="preserve">) = a × b, e.g., ×: R × R → R is given by (a, b) → a + b. Here +, — and x are the functions but </w:t>
        </w:r>
        <w:proofErr w:type="gramStart"/>
        <w:r w:rsidRPr="00C83D7B">
          <w:rPr>
            <w:rFonts w:ascii="Arial" w:eastAsia="Times New Roman" w:hAnsi="Arial" w:cs="Arial"/>
            <w:color w:val="222222"/>
            <w:sz w:val="24"/>
            <w:szCs w:val="24"/>
          </w:rPr>
          <w:t>+ :</w:t>
        </w:r>
        <w:proofErr w:type="gramEnd"/>
        <w:r w:rsidRPr="00C83D7B">
          <w:rPr>
            <w:rFonts w:ascii="Arial" w:eastAsia="Times New Roman" w:hAnsi="Arial" w:cs="Arial"/>
            <w:color w:val="222222"/>
            <w:sz w:val="24"/>
            <w:szCs w:val="24"/>
          </w:rPr>
          <w:t xml:space="preserve"> R × R →, R, written as (a, b) → </w:t>
        </w:r>
        <w:proofErr w:type="spellStart"/>
        <w:r w:rsidRPr="00C83D7B">
          <w:rPr>
            <w:rFonts w:ascii="MathJax_Math-italic" w:eastAsia="Times New Roman" w:hAnsi="MathJax_Math-italic" w:cs="Arial"/>
            <w:color w:val="222222"/>
            <w:sz w:val="21"/>
            <w:szCs w:val="21"/>
            <w:bdr w:val="none" w:sz="0" w:space="0" w:color="auto" w:frame="1"/>
          </w:rPr>
          <w:t>ab</w:t>
        </w:r>
        <w:proofErr w:type="spellEnd"/>
        <w:r w:rsidRPr="00C83D7B">
          <w:rPr>
            <w:rFonts w:ascii="Arial" w:eastAsia="Times New Roman" w:hAnsi="Arial" w:cs="Arial"/>
            <w:color w:val="222222"/>
            <w:sz w:val="24"/>
            <w:szCs w:val="24"/>
          </w:rPr>
          <w:t> is not a function. It is not a binary operation, since it is not defined for b = O.</w:t>
        </w:r>
      </w:ins>
    </w:p>
    <w:p w:rsidR="00C83D7B" w:rsidRPr="00C83D7B" w:rsidRDefault="00C83D7B" w:rsidP="00C83D7B">
      <w:pPr>
        <w:shd w:val="clear" w:color="auto" w:fill="FFFFFF"/>
        <w:spacing w:after="390" w:line="240" w:lineRule="auto"/>
        <w:rPr>
          <w:ins w:id="40" w:author="Unknown"/>
          <w:rFonts w:ascii="Arial" w:eastAsia="Times New Roman" w:hAnsi="Arial" w:cs="Arial"/>
          <w:color w:val="222222"/>
          <w:sz w:val="24"/>
          <w:szCs w:val="24"/>
        </w:rPr>
      </w:pPr>
      <w:ins w:id="41" w:author="Unknown">
        <w:r w:rsidRPr="00C83D7B">
          <w:rPr>
            <w:rFonts w:ascii="Arial" w:eastAsia="Times New Roman" w:hAnsi="Arial" w:cs="Arial"/>
            <w:color w:val="222222"/>
            <w:sz w:val="24"/>
            <w:szCs w:val="24"/>
          </w:rPr>
          <w:lastRenderedPageBreak/>
          <w:t xml:space="preserve">→ Commutative Binary Operation: A binary operation × on the set A is </w:t>
        </w:r>
        <w:proofErr w:type="spellStart"/>
        <w:r w:rsidRPr="00C83D7B">
          <w:rPr>
            <w:rFonts w:ascii="Arial" w:eastAsia="Times New Roman" w:hAnsi="Arial" w:cs="Arial"/>
            <w:color w:val="222222"/>
            <w:sz w:val="24"/>
            <w:szCs w:val="24"/>
          </w:rPr>
          <w:t>commutative</w:t>
        </w:r>
        <w:proofErr w:type="gramStart"/>
        <w:r w:rsidRPr="00C83D7B">
          <w:rPr>
            <w:rFonts w:ascii="Arial" w:eastAsia="Times New Roman" w:hAnsi="Arial" w:cs="Arial"/>
            <w:color w:val="222222"/>
            <w:sz w:val="24"/>
            <w:szCs w:val="24"/>
          </w:rPr>
          <w:t>,if</w:t>
        </w:r>
        <w:proofErr w:type="spellEnd"/>
        <w:proofErr w:type="gramEnd"/>
        <w:r w:rsidRPr="00C83D7B">
          <w:rPr>
            <w:rFonts w:ascii="Arial" w:eastAsia="Times New Roman" w:hAnsi="Arial" w:cs="Arial"/>
            <w:color w:val="222222"/>
            <w:sz w:val="24"/>
            <w:szCs w:val="24"/>
          </w:rPr>
          <w:t xml:space="preserve"> for every </w:t>
        </w:r>
        <w:proofErr w:type="spellStart"/>
        <w:r w:rsidRPr="00C83D7B">
          <w:rPr>
            <w:rFonts w:ascii="Arial" w:eastAsia="Times New Roman" w:hAnsi="Arial" w:cs="Arial"/>
            <w:color w:val="222222"/>
            <w:sz w:val="24"/>
            <w:szCs w:val="24"/>
          </w:rPr>
          <w:t>a,b</w:t>
        </w:r>
        <w:proofErr w:type="spellEnd"/>
        <w:r w:rsidRPr="00C83D7B">
          <w:rPr>
            <w:rFonts w:ascii="Arial" w:eastAsia="Times New Roman" w:hAnsi="Arial" w:cs="Arial"/>
            <w:color w:val="222222"/>
            <w:sz w:val="24"/>
            <w:szCs w:val="24"/>
          </w:rPr>
          <w:t xml:space="preserve">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A, a × b = b × a.</w:t>
        </w:r>
      </w:ins>
    </w:p>
    <w:p w:rsidR="00C83D7B" w:rsidRPr="00C83D7B" w:rsidRDefault="00C83D7B" w:rsidP="00C83D7B">
      <w:pPr>
        <w:shd w:val="clear" w:color="auto" w:fill="FFFFFF"/>
        <w:spacing w:after="390" w:line="240" w:lineRule="auto"/>
        <w:rPr>
          <w:ins w:id="42" w:author="Unknown"/>
          <w:rFonts w:ascii="Arial" w:eastAsia="Times New Roman" w:hAnsi="Arial" w:cs="Arial"/>
          <w:color w:val="222222"/>
          <w:sz w:val="24"/>
          <w:szCs w:val="24"/>
        </w:rPr>
      </w:pPr>
      <w:ins w:id="43" w:author="Unknown">
        <w:r w:rsidRPr="00C83D7B">
          <w:rPr>
            <w:rFonts w:ascii="Arial" w:eastAsia="Times New Roman" w:hAnsi="Arial" w:cs="Arial"/>
            <w:color w:val="222222"/>
            <w:sz w:val="24"/>
            <w:szCs w:val="24"/>
          </w:rPr>
          <w:t>→ Associative Binary Operation: A binary operation × on the set A is associative, if (a × b) × c = a × (b × c).</w:t>
        </w:r>
        <w:r w:rsidRPr="00C83D7B">
          <w:rPr>
            <w:rFonts w:ascii="Arial" w:eastAsia="Times New Roman" w:hAnsi="Arial" w:cs="Arial"/>
            <w:color w:val="222222"/>
            <w:sz w:val="24"/>
            <w:szCs w:val="24"/>
          </w:rPr>
          <w:br/>
          <w:t xml:space="preserve">It may be noted that associative property, a × b × c × </w:t>
        </w:r>
        <w:proofErr w:type="gramStart"/>
        <w:r w:rsidRPr="00C83D7B">
          <w:rPr>
            <w:rFonts w:ascii="Arial" w:eastAsia="Times New Roman" w:hAnsi="Arial" w:cs="Arial"/>
            <w:color w:val="222222"/>
            <w:sz w:val="24"/>
            <w:szCs w:val="24"/>
          </w:rPr>
          <w:t>d, …</w:t>
        </w:r>
        <w:proofErr w:type="gramEnd"/>
        <w:r w:rsidRPr="00C83D7B">
          <w:rPr>
            <w:rFonts w:ascii="Arial" w:eastAsia="Times New Roman" w:hAnsi="Arial" w:cs="Arial"/>
            <w:color w:val="222222"/>
            <w:sz w:val="24"/>
            <w:szCs w:val="24"/>
          </w:rPr>
          <w:t xml:space="preserve"> is not defined unless brackets are used.</w:t>
        </w:r>
      </w:ins>
    </w:p>
    <w:p w:rsidR="00C83D7B" w:rsidRPr="00C83D7B" w:rsidRDefault="00C83D7B" w:rsidP="00C83D7B">
      <w:pPr>
        <w:shd w:val="clear" w:color="auto" w:fill="FFFFFF"/>
        <w:spacing w:after="390" w:line="240" w:lineRule="auto"/>
        <w:rPr>
          <w:ins w:id="44" w:author="Unknown"/>
          <w:rFonts w:ascii="Arial" w:eastAsia="Times New Roman" w:hAnsi="Arial" w:cs="Arial"/>
          <w:color w:val="222222"/>
          <w:sz w:val="24"/>
          <w:szCs w:val="24"/>
        </w:rPr>
      </w:pPr>
      <w:ins w:id="45" w:author="Unknown">
        <w:r w:rsidRPr="00C83D7B">
          <w:rPr>
            <w:rFonts w:ascii="Arial" w:eastAsia="Times New Roman" w:hAnsi="Arial" w:cs="Arial"/>
            <w:color w:val="222222"/>
            <w:sz w:val="24"/>
            <w:szCs w:val="24"/>
          </w:rPr>
          <w:t xml:space="preserve">→ An Identity Element e for Binary Operation: Let ×: A × </w:t>
        </w:r>
        <w:proofErr w:type="gramStart"/>
        <w:r w:rsidRPr="00C83D7B">
          <w:rPr>
            <w:rFonts w:ascii="Arial" w:eastAsia="Times New Roman" w:hAnsi="Arial" w:cs="Arial"/>
            <w:color w:val="222222"/>
            <w:sz w:val="24"/>
            <w:szCs w:val="24"/>
          </w:rPr>
          <w:t>A</w:t>
        </w:r>
        <w:proofErr w:type="gramEnd"/>
        <w:r w:rsidRPr="00C83D7B">
          <w:rPr>
            <w:rFonts w:ascii="Arial" w:eastAsia="Times New Roman" w:hAnsi="Arial" w:cs="Arial"/>
            <w:color w:val="222222"/>
            <w:sz w:val="24"/>
            <w:szCs w:val="24"/>
          </w:rPr>
          <w:t xml:space="preserve"> → A be a binary operation. There exists an element e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A such that a × e = a = e × a, for all a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A.</w:t>
        </w:r>
      </w:ins>
    </w:p>
    <w:p w:rsidR="00C83D7B" w:rsidRPr="00C83D7B" w:rsidRDefault="00C83D7B" w:rsidP="00C83D7B">
      <w:pPr>
        <w:shd w:val="clear" w:color="auto" w:fill="FFFFFF"/>
        <w:spacing w:after="390" w:line="240" w:lineRule="auto"/>
        <w:rPr>
          <w:ins w:id="46" w:author="Unknown"/>
          <w:rFonts w:ascii="Arial" w:eastAsia="Times New Roman" w:hAnsi="Arial" w:cs="Arial"/>
          <w:color w:val="222222"/>
          <w:sz w:val="24"/>
          <w:szCs w:val="24"/>
        </w:rPr>
      </w:pPr>
      <w:ins w:id="47" w:author="Unknown">
        <w:r w:rsidRPr="00C83D7B">
          <w:rPr>
            <w:rFonts w:ascii="Arial" w:eastAsia="Times New Roman" w:hAnsi="Arial" w:cs="Arial"/>
            <w:color w:val="222222"/>
            <w:sz w:val="24"/>
            <w:szCs w:val="24"/>
          </w:rPr>
          <w:t xml:space="preserve">The element e is known as the identity element. It should be noted that 0 is the identity element for addition but not for natural numbers N, since 0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N.</w:t>
        </w:r>
      </w:ins>
    </w:p>
    <w:p w:rsidR="00C83D7B" w:rsidRPr="00C83D7B" w:rsidRDefault="00C83D7B" w:rsidP="00C83D7B">
      <w:pPr>
        <w:shd w:val="clear" w:color="auto" w:fill="FFFFFF"/>
        <w:spacing w:after="390" w:line="240" w:lineRule="auto"/>
        <w:rPr>
          <w:ins w:id="48" w:author="Unknown"/>
          <w:rFonts w:ascii="Arial" w:eastAsia="Times New Roman" w:hAnsi="Arial" w:cs="Arial"/>
          <w:color w:val="222222"/>
          <w:sz w:val="24"/>
          <w:szCs w:val="24"/>
        </w:rPr>
      </w:pPr>
      <w:ins w:id="49" w:author="Unknown">
        <w:r w:rsidRPr="00C83D7B">
          <w:rPr>
            <w:rFonts w:ascii="Arial" w:eastAsia="Times New Roman" w:hAnsi="Arial" w:cs="Arial"/>
            <w:color w:val="222222"/>
            <w:sz w:val="24"/>
            <w:szCs w:val="24"/>
          </w:rPr>
          <w:t xml:space="preserve">→ </w:t>
        </w:r>
        <w:proofErr w:type="gramStart"/>
        <w:r w:rsidRPr="00C83D7B">
          <w:rPr>
            <w:rFonts w:ascii="Arial" w:eastAsia="Times New Roman" w:hAnsi="Arial" w:cs="Arial"/>
            <w:color w:val="222222"/>
            <w:sz w:val="24"/>
            <w:szCs w:val="24"/>
          </w:rPr>
          <w:t>The</w:t>
        </w:r>
        <w:proofErr w:type="gramEnd"/>
        <w:r w:rsidRPr="00C83D7B">
          <w:rPr>
            <w:rFonts w:ascii="Arial" w:eastAsia="Times New Roman" w:hAnsi="Arial" w:cs="Arial"/>
            <w:color w:val="222222"/>
            <w:sz w:val="24"/>
            <w:szCs w:val="24"/>
          </w:rPr>
          <w:t xml:space="preserve"> inverse of an element a: Let ×: A × A → A be a binary operation with identity element e in A. An element a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A is invertible w.r.t. binary operation ×, if there exists an element b in A such that a × b = e = b × a. The element b is said to be the inverse of a. It is denoted by a</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e.g</w:t>
        </w:r>
        <w:proofErr w:type="gramStart"/>
        <w:r w:rsidRPr="00C83D7B">
          <w:rPr>
            <w:rFonts w:ascii="Arial" w:eastAsia="Times New Roman" w:hAnsi="Arial" w:cs="Arial"/>
            <w:color w:val="222222"/>
            <w:sz w:val="24"/>
            <w:szCs w:val="24"/>
          </w:rPr>
          <w:t>.,</w:t>
        </w:r>
        <w:proofErr w:type="gramEnd"/>
      </w:ins>
    </w:p>
    <w:p w:rsidR="00C83D7B" w:rsidRPr="00C83D7B" w:rsidRDefault="00C83D7B" w:rsidP="00C83D7B">
      <w:pPr>
        <w:shd w:val="clear" w:color="auto" w:fill="FFFFFF"/>
        <w:spacing w:after="0" w:line="240" w:lineRule="auto"/>
        <w:rPr>
          <w:ins w:id="50" w:author="Unknown"/>
          <w:rFonts w:ascii="Arial" w:eastAsia="Times New Roman" w:hAnsi="Arial" w:cs="Arial"/>
          <w:color w:val="222222"/>
          <w:sz w:val="24"/>
          <w:szCs w:val="24"/>
        </w:rPr>
      </w:pPr>
      <w:ins w:id="51" w:author="Unknown">
        <w:r w:rsidRPr="00C83D7B">
          <w:rPr>
            <w:rFonts w:ascii="Arial" w:eastAsia="Times New Roman" w:hAnsi="Arial" w:cs="Arial"/>
            <w:color w:val="222222"/>
            <w:sz w:val="24"/>
            <w:szCs w:val="24"/>
          </w:rPr>
          <w:t xml:space="preserve">– </w:t>
        </w:r>
        <w:proofErr w:type="gramStart"/>
        <w:r w:rsidRPr="00C83D7B">
          <w:rPr>
            <w:rFonts w:ascii="Arial" w:eastAsia="Times New Roman" w:hAnsi="Arial" w:cs="Arial"/>
            <w:color w:val="222222"/>
            <w:sz w:val="24"/>
            <w:szCs w:val="24"/>
          </w:rPr>
          <w:t>a</w:t>
        </w:r>
        <w:proofErr w:type="gramEnd"/>
        <w:r w:rsidRPr="00C83D7B">
          <w:rPr>
            <w:rFonts w:ascii="Arial" w:eastAsia="Times New Roman" w:hAnsi="Arial" w:cs="Arial"/>
            <w:color w:val="222222"/>
            <w:sz w:val="24"/>
            <w:szCs w:val="24"/>
          </w:rPr>
          <w:t xml:space="preserve"> is the inverse of a for the operation of addition +.</w:t>
        </w:r>
        <w:r w:rsidRPr="00C83D7B">
          <w:rPr>
            <w:rFonts w:ascii="Arial" w:eastAsia="Times New Roman" w:hAnsi="Arial" w:cs="Arial"/>
            <w:color w:val="222222"/>
            <w:sz w:val="24"/>
            <w:szCs w:val="24"/>
          </w:rPr>
          <w:br/>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a</w:t>
        </w:r>
        <w:r w:rsidRPr="00C83D7B">
          <w:rPr>
            <w:rFonts w:ascii="Arial" w:eastAsia="Times New Roman" w:hAnsi="Arial" w:cs="Arial"/>
            <w:color w:val="222222"/>
            <w:sz w:val="24"/>
            <w:szCs w:val="24"/>
          </w:rPr>
          <w:t xml:space="preserve"> (a ≠ 0) is the inverse of </w:t>
        </w:r>
        <w:proofErr w:type="gramStart"/>
        <w:r w:rsidRPr="00C83D7B">
          <w:rPr>
            <w:rFonts w:ascii="Arial" w:eastAsia="Times New Roman" w:hAnsi="Arial" w:cs="Arial"/>
            <w:color w:val="222222"/>
            <w:sz w:val="24"/>
            <w:szCs w:val="24"/>
          </w:rPr>
          <w:t>a for</w:t>
        </w:r>
        <w:proofErr w:type="gramEnd"/>
        <w:r w:rsidRPr="00C83D7B">
          <w:rPr>
            <w:rFonts w:ascii="Arial" w:eastAsia="Times New Roman" w:hAnsi="Arial" w:cs="Arial"/>
            <w:color w:val="222222"/>
            <w:sz w:val="24"/>
            <w:szCs w:val="24"/>
          </w:rPr>
          <w:t xml:space="preserve"> multiplication.</w:t>
        </w:r>
      </w:ins>
    </w:p>
    <w:p w:rsidR="00C83D7B" w:rsidRPr="00C83D7B" w:rsidRDefault="00C83D7B" w:rsidP="00C83D7B">
      <w:pPr>
        <w:shd w:val="clear" w:color="auto" w:fill="FFFFFF"/>
        <w:spacing w:after="390" w:line="240" w:lineRule="auto"/>
        <w:rPr>
          <w:ins w:id="52" w:author="Unknown"/>
          <w:rFonts w:ascii="Arial" w:eastAsia="Times New Roman" w:hAnsi="Arial" w:cs="Arial"/>
          <w:color w:val="222222"/>
          <w:sz w:val="24"/>
          <w:szCs w:val="24"/>
        </w:rPr>
      </w:pPr>
      <w:ins w:id="53" w:author="Unknown">
        <w:r w:rsidRPr="00C83D7B">
          <w:rPr>
            <w:rFonts w:ascii="Arial" w:eastAsia="Times New Roman" w:hAnsi="Arial" w:cs="Arial"/>
            <w:color w:val="222222"/>
            <w:sz w:val="24"/>
            <w:szCs w:val="24"/>
          </w:rPr>
          <w:t>1. RELATIONS</w:t>
        </w:r>
      </w:ins>
    </w:p>
    <w:p w:rsidR="00C83D7B" w:rsidRPr="00C83D7B" w:rsidRDefault="00C83D7B" w:rsidP="00C83D7B">
      <w:pPr>
        <w:shd w:val="clear" w:color="auto" w:fill="FFFFFF"/>
        <w:spacing w:after="390" w:line="240" w:lineRule="auto"/>
        <w:rPr>
          <w:ins w:id="54" w:author="Unknown"/>
          <w:rFonts w:ascii="Arial" w:eastAsia="Times New Roman" w:hAnsi="Arial" w:cs="Arial"/>
          <w:color w:val="222222"/>
          <w:sz w:val="24"/>
          <w:szCs w:val="24"/>
        </w:rPr>
      </w:pPr>
      <w:ins w:id="55" w:author="Unknown">
        <w:r w:rsidRPr="00C83D7B">
          <w:rPr>
            <w:rFonts w:ascii="Arial" w:eastAsia="Times New Roman" w:hAnsi="Arial" w:cs="Arial"/>
            <w:color w:val="222222"/>
            <w:sz w:val="24"/>
            <w:szCs w:val="24"/>
          </w:rPr>
          <w:t xml:space="preserve">(i) Relation. A relation R from a set A to a set B is a subset of </w:t>
        </w:r>
        <w:proofErr w:type="gramStart"/>
        <w:r w:rsidRPr="00C83D7B">
          <w:rPr>
            <w:rFonts w:ascii="Arial" w:eastAsia="Times New Roman" w:hAnsi="Arial" w:cs="Arial"/>
            <w:color w:val="222222"/>
            <w:sz w:val="24"/>
            <w:szCs w:val="24"/>
          </w:rPr>
          <w:t>A</w:t>
        </w:r>
        <w:proofErr w:type="gramEnd"/>
        <w:r w:rsidRPr="00C83D7B">
          <w:rPr>
            <w:rFonts w:ascii="Arial" w:eastAsia="Times New Roman" w:hAnsi="Arial" w:cs="Arial"/>
            <w:color w:val="222222"/>
            <w:sz w:val="24"/>
            <w:szCs w:val="24"/>
          </w:rPr>
          <w:t xml:space="preserve"> x B.</w:t>
        </w:r>
      </w:ins>
    </w:p>
    <w:p w:rsidR="00C83D7B" w:rsidRPr="00C83D7B" w:rsidRDefault="00C83D7B" w:rsidP="00C83D7B">
      <w:pPr>
        <w:shd w:val="clear" w:color="auto" w:fill="FFFFFF"/>
        <w:spacing w:after="390" w:line="240" w:lineRule="auto"/>
        <w:rPr>
          <w:ins w:id="56" w:author="Unknown"/>
          <w:rFonts w:ascii="Arial" w:eastAsia="Times New Roman" w:hAnsi="Arial" w:cs="Arial"/>
          <w:color w:val="222222"/>
          <w:sz w:val="24"/>
          <w:szCs w:val="24"/>
        </w:rPr>
      </w:pPr>
      <w:ins w:id="57" w:author="Unknown">
        <w:r w:rsidRPr="00C83D7B">
          <w:rPr>
            <w:rFonts w:ascii="Arial" w:eastAsia="Times New Roman" w:hAnsi="Arial" w:cs="Arial"/>
            <w:color w:val="222222"/>
            <w:sz w:val="24"/>
            <w:szCs w:val="24"/>
          </w:rPr>
          <w:t xml:space="preserve">(ii) Classification of </w:t>
        </w:r>
        <w:proofErr w:type="gramStart"/>
        <w:r w:rsidRPr="00C83D7B">
          <w:rPr>
            <w:rFonts w:ascii="Arial" w:eastAsia="Times New Roman" w:hAnsi="Arial" w:cs="Arial"/>
            <w:color w:val="222222"/>
            <w:sz w:val="24"/>
            <w:szCs w:val="24"/>
          </w:rPr>
          <w:t>Relations :</w:t>
        </w:r>
        <w:proofErr w:type="gramEnd"/>
        <w:r w:rsidRPr="00C83D7B">
          <w:rPr>
            <w:rFonts w:ascii="Arial" w:eastAsia="Times New Roman" w:hAnsi="Arial" w:cs="Arial"/>
            <w:color w:val="222222"/>
            <w:sz w:val="24"/>
            <w:szCs w:val="24"/>
          </w:rPr>
          <w:t xml:space="preserve"> a</w:t>
        </w:r>
        <w:r w:rsidRPr="00C83D7B">
          <w:rPr>
            <w:rFonts w:ascii="Arial" w:eastAsia="Times New Roman" w:hAnsi="Arial" w:cs="Arial"/>
            <w:color w:val="222222"/>
            <w:sz w:val="24"/>
            <w:szCs w:val="24"/>
          </w:rPr>
          <w:br/>
          <w:t xml:space="preserve">(a) Reflexive Relation. A relation R in a set E is said to be reflexive if </w:t>
        </w:r>
        <w:proofErr w:type="spellStart"/>
        <w:r w:rsidRPr="00C83D7B">
          <w:rPr>
            <w:rFonts w:ascii="Arial" w:eastAsia="Times New Roman" w:hAnsi="Arial" w:cs="Arial"/>
            <w:color w:val="222222"/>
            <w:sz w:val="24"/>
            <w:szCs w:val="24"/>
          </w:rPr>
          <w:t>xRx</w:t>
        </w:r>
        <w:proofErr w:type="spellEnd"/>
        <w:r w:rsidRPr="00C83D7B">
          <w:rPr>
            <w:rFonts w:ascii="Arial" w:eastAsia="Times New Roman" w:hAnsi="Arial" w:cs="Arial"/>
            <w:color w:val="222222"/>
            <w:sz w:val="24"/>
            <w:szCs w:val="24"/>
          </w:rPr>
          <w:t xml:space="preserve">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x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E</w:t>
        </w:r>
        <w:proofErr w:type="gramStart"/>
        <w:r w:rsidRPr="00C83D7B">
          <w:rPr>
            <w:rFonts w:ascii="Arial" w:eastAsia="Times New Roman" w:hAnsi="Arial" w:cs="Arial"/>
            <w:color w:val="222222"/>
            <w:sz w:val="24"/>
            <w:szCs w:val="24"/>
          </w:rPr>
          <w:t>.</w:t>
        </w:r>
        <w:proofErr w:type="gramEnd"/>
        <w:r w:rsidRPr="00C83D7B">
          <w:rPr>
            <w:rFonts w:ascii="Arial" w:eastAsia="Times New Roman" w:hAnsi="Arial" w:cs="Arial"/>
            <w:color w:val="222222"/>
            <w:sz w:val="24"/>
            <w:szCs w:val="24"/>
          </w:rPr>
          <w:br/>
          <w:t>(b) Symmetric Relation. A relation R in a set E is said to be symmetric if</w:t>
        </w:r>
        <w:proofErr w:type="gramStart"/>
        <w:r w:rsidRPr="00C83D7B">
          <w:rPr>
            <w:rFonts w:ascii="Arial" w:eastAsia="Times New Roman" w:hAnsi="Arial" w:cs="Arial"/>
            <w:color w:val="222222"/>
            <w:sz w:val="24"/>
            <w:szCs w:val="24"/>
          </w:rPr>
          <w:t>:</w:t>
        </w:r>
        <w:proofErr w:type="gramEnd"/>
        <w:r w:rsidRPr="00C83D7B">
          <w:rPr>
            <w:rFonts w:ascii="Arial" w:eastAsia="Times New Roman" w:hAnsi="Arial" w:cs="Arial"/>
            <w:color w:val="222222"/>
            <w:sz w:val="24"/>
            <w:szCs w:val="24"/>
          </w:rPr>
          <w:br/>
        </w:r>
        <w:proofErr w:type="spellStart"/>
        <w:r w:rsidRPr="00C83D7B">
          <w:rPr>
            <w:rFonts w:ascii="Arial" w:eastAsia="Times New Roman" w:hAnsi="Arial" w:cs="Arial"/>
            <w:color w:val="222222"/>
            <w:sz w:val="24"/>
            <w:szCs w:val="24"/>
          </w:rPr>
          <w:t>xRy</w:t>
        </w:r>
        <w:proofErr w:type="spellEnd"/>
        <w:r w:rsidRPr="00C83D7B">
          <w:rPr>
            <w:rFonts w:ascii="Arial" w:eastAsia="Times New Roman" w:hAnsi="Arial" w:cs="Arial"/>
            <w:color w:val="222222"/>
            <w:sz w:val="24"/>
            <w:szCs w:val="24"/>
          </w:rPr>
          <w:t xml:space="preserve"> = </w:t>
        </w:r>
        <w:proofErr w:type="spellStart"/>
        <w:r w:rsidRPr="00C83D7B">
          <w:rPr>
            <w:rFonts w:ascii="Arial" w:eastAsia="Times New Roman" w:hAnsi="Arial" w:cs="Arial"/>
            <w:color w:val="222222"/>
            <w:sz w:val="24"/>
            <w:szCs w:val="24"/>
          </w:rPr>
          <w:t>yRx</w:t>
        </w:r>
        <w:proofErr w:type="spellEnd"/>
        <w:r w:rsidRPr="00C83D7B">
          <w:rPr>
            <w:rFonts w:ascii="Arial" w:eastAsia="Times New Roman" w:hAnsi="Arial" w:cs="Arial"/>
            <w:color w:val="222222"/>
            <w:sz w:val="24"/>
            <w:szCs w:val="24"/>
          </w:rPr>
          <w:t xml:space="preserve">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x, y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E.</w:t>
        </w:r>
        <w:r w:rsidRPr="00C83D7B">
          <w:rPr>
            <w:rFonts w:ascii="Arial" w:eastAsia="Times New Roman" w:hAnsi="Arial" w:cs="Arial"/>
            <w:color w:val="222222"/>
            <w:sz w:val="24"/>
            <w:szCs w:val="24"/>
          </w:rPr>
          <w:br/>
          <w:t>(c) Transitive Relation. A relation R in a set E is said to be transitive if</w:t>
        </w:r>
        <w:proofErr w:type="gramStart"/>
        <w:r w:rsidRPr="00C83D7B">
          <w:rPr>
            <w:rFonts w:ascii="Arial" w:eastAsia="Times New Roman" w:hAnsi="Arial" w:cs="Arial"/>
            <w:color w:val="222222"/>
            <w:sz w:val="24"/>
            <w:szCs w:val="24"/>
          </w:rPr>
          <w:t>:</w:t>
        </w:r>
        <w:proofErr w:type="gramEnd"/>
        <w:r w:rsidRPr="00C83D7B">
          <w:rPr>
            <w:rFonts w:ascii="Arial" w:eastAsia="Times New Roman" w:hAnsi="Arial" w:cs="Arial"/>
            <w:color w:val="222222"/>
            <w:sz w:val="24"/>
            <w:szCs w:val="24"/>
          </w:rPr>
          <w:br/>
        </w:r>
        <w:proofErr w:type="spellStart"/>
        <w:r w:rsidRPr="00C83D7B">
          <w:rPr>
            <w:rFonts w:ascii="Arial" w:eastAsia="Times New Roman" w:hAnsi="Arial" w:cs="Arial"/>
            <w:color w:val="222222"/>
            <w:sz w:val="24"/>
            <w:szCs w:val="24"/>
          </w:rPr>
          <w:t>vRy</w:t>
        </w:r>
        <w:proofErr w:type="spellEnd"/>
        <w:r w:rsidRPr="00C83D7B">
          <w:rPr>
            <w:rFonts w:ascii="Arial" w:eastAsia="Times New Roman" w:hAnsi="Arial" w:cs="Arial"/>
            <w:color w:val="222222"/>
            <w:sz w:val="24"/>
            <w:szCs w:val="24"/>
          </w:rPr>
          <w:t xml:space="preserve"> and </w:t>
        </w:r>
        <w:proofErr w:type="spellStart"/>
        <w:r w:rsidRPr="00C83D7B">
          <w:rPr>
            <w:rFonts w:ascii="Arial" w:eastAsia="Times New Roman" w:hAnsi="Arial" w:cs="Arial"/>
            <w:color w:val="222222"/>
            <w:sz w:val="24"/>
            <w:szCs w:val="24"/>
          </w:rPr>
          <w:t>yRz</w:t>
        </w:r>
        <w:proofErr w:type="spellEnd"/>
        <w:r w:rsidRPr="00C83D7B">
          <w:rPr>
            <w:rFonts w:ascii="Arial" w:eastAsia="Times New Roman" w:hAnsi="Arial" w:cs="Arial"/>
            <w:color w:val="222222"/>
            <w:sz w:val="24"/>
            <w:szCs w:val="24"/>
          </w:rPr>
          <w:t xml:space="preserve">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w:t>
        </w:r>
        <w:proofErr w:type="spellStart"/>
        <w:r w:rsidRPr="00C83D7B">
          <w:rPr>
            <w:rFonts w:ascii="Arial" w:eastAsia="Times New Roman" w:hAnsi="Arial" w:cs="Arial"/>
            <w:color w:val="222222"/>
            <w:sz w:val="24"/>
            <w:szCs w:val="24"/>
          </w:rPr>
          <w:t>xRz</w:t>
        </w:r>
        <w:proofErr w:type="spellEnd"/>
        <w:r w:rsidRPr="00C83D7B">
          <w:rPr>
            <w:rFonts w:ascii="Arial" w:eastAsia="Times New Roman" w:hAnsi="Arial" w:cs="Arial"/>
            <w:color w:val="222222"/>
            <w:sz w:val="24"/>
            <w:szCs w:val="24"/>
          </w:rPr>
          <w:t xml:space="preserve">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x, y, z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E.</w:t>
        </w:r>
        <w:r w:rsidRPr="00C83D7B">
          <w:rPr>
            <w:rFonts w:ascii="Arial" w:eastAsia="Times New Roman" w:hAnsi="Arial" w:cs="Arial"/>
            <w:color w:val="222222"/>
            <w:sz w:val="24"/>
            <w:szCs w:val="24"/>
          </w:rPr>
          <w:br/>
          <w:t xml:space="preserve">(d) Equivalence Relation. A relation R in a set E is said to be an equivalence relation if it </w:t>
        </w:r>
        <w:proofErr w:type="gramStart"/>
        <w:r w:rsidRPr="00C83D7B">
          <w:rPr>
            <w:rFonts w:ascii="Arial" w:eastAsia="Times New Roman" w:hAnsi="Arial" w:cs="Arial"/>
            <w:color w:val="222222"/>
            <w:sz w:val="24"/>
            <w:szCs w:val="24"/>
          </w:rPr>
          <w:t>is :</w:t>
        </w:r>
        <w:proofErr w:type="gramEnd"/>
      </w:ins>
    </w:p>
    <w:p w:rsidR="00C83D7B" w:rsidRPr="00C83D7B" w:rsidRDefault="00C83D7B" w:rsidP="00C83D7B">
      <w:pPr>
        <w:numPr>
          <w:ilvl w:val="0"/>
          <w:numId w:val="14"/>
        </w:numPr>
        <w:shd w:val="clear" w:color="auto" w:fill="FFFFFF"/>
        <w:spacing w:before="100" w:beforeAutospacing="1" w:after="100" w:afterAutospacing="1" w:line="240" w:lineRule="auto"/>
        <w:ind w:left="600"/>
        <w:rPr>
          <w:ins w:id="58" w:author="Unknown"/>
          <w:rFonts w:ascii="Arial" w:eastAsia="Times New Roman" w:hAnsi="Arial" w:cs="Arial"/>
          <w:color w:val="222222"/>
          <w:sz w:val="24"/>
          <w:szCs w:val="24"/>
        </w:rPr>
      </w:pPr>
      <w:ins w:id="59" w:author="Unknown">
        <w:r w:rsidRPr="00C83D7B">
          <w:rPr>
            <w:rFonts w:ascii="Arial" w:eastAsia="Times New Roman" w:hAnsi="Arial" w:cs="Arial"/>
            <w:color w:val="222222"/>
            <w:sz w:val="24"/>
            <w:szCs w:val="24"/>
          </w:rPr>
          <w:t>reflexive</w:t>
        </w:r>
      </w:ins>
    </w:p>
    <w:p w:rsidR="00C83D7B" w:rsidRPr="00C83D7B" w:rsidRDefault="00C83D7B" w:rsidP="00C83D7B">
      <w:pPr>
        <w:numPr>
          <w:ilvl w:val="0"/>
          <w:numId w:val="14"/>
        </w:numPr>
        <w:shd w:val="clear" w:color="auto" w:fill="FFFFFF"/>
        <w:spacing w:before="100" w:beforeAutospacing="1" w:after="100" w:afterAutospacing="1" w:line="240" w:lineRule="auto"/>
        <w:ind w:left="600"/>
        <w:rPr>
          <w:ins w:id="60" w:author="Unknown"/>
          <w:rFonts w:ascii="Arial" w:eastAsia="Times New Roman" w:hAnsi="Arial" w:cs="Arial"/>
          <w:color w:val="222222"/>
          <w:sz w:val="24"/>
          <w:szCs w:val="24"/>
        </w:rPr>
      </w:pPr>
      <w:ins w:id="61" w:author="Unknown">
        <w:r w:rsidRPr="00C83D7B">
          <w:rPr>
            <w:rFonts w:ascii="Arial" w:eastAsia="Times New Roman" w:hAnsi="Arial" w:cs="Arial"/>
            <w:color w:val="222222"/>
            <w:sz w:val="24"/>
            <w:szCs w:val="24"/>
          </w:rPr>
          <w:t>symmetric and</w:t>
        </w:r>
      </w:ins>
    </w:p>
    <w:p w:rsidR="00C83D7B" w:rsidRPr="00C83D7B" w:rsidRDefault="00C83D7B" w:rsidP="00C83D7B">
      <w:pPr>
        <w:numPr>
          <w:ilvl w:val="0"/>
          <w:numId w:val="14"/>
        </w:numPr>
        <w:shd w:val="clear" w:color="auto" w:fill="FFFFFF"/>
        <w:spacing w:before="100" w:beforeAutospacing="1" w:after="100" w:afterAutospacing="1" w:line="240" w:lineRule="auto"/>
        <w:ind w:left="600"/>
        <w:rPr>
          <w:ins w:id="62" w:author="Unknown"/>
          <w:rFonts w:ascii="Arial" w:eastAsia="Times New Roman" w:hAnsi="Arial" w:cs="Arial"/>
          <w:color w:val="222222"/>
          <w:sz w:val="24"/>
          <w:szCs w:val="24"/>
        </w:rPr>
      </w:pPr>
      <w:proofErr w:type="gramStart"/>
      <w:ins w:id="63" w:author="Unknown">
        <w:r w:rsidRPr="00C83D7B">
          <w:rPr>
            <w:rFonts w:ascii="Arial" w:eastAsia="Times New Roman" w:hAnsi="Arial" w:cs="Arial"/>
            <w:color w:val="222222"/>
            <w:sz w:val="24"/>
            <w:szCs w:val="24"/>
          </w:rPr>
          <w:t>transitive</w:t>
        </w:r>
        <w:proofErr w:type="gramEnd"/>
        <w:r w:rsidRPr="00C83D7B">
          <w:rPr>
            <w:rFonts w:ascii="Arial" w:eastAsia="Times New Roman" w:hAnsi="Arial" w:cs="Arial"/>
            <w:color w:val="222222"/>
            <w:sz w:val="24"/>
            <w:szCs w:val="24"/>
          </w:rPr>
          <w:t>.</w:t>
        </w:r>
      </w:ins>
    </w:p>
    <w:p w:rsidR="00C83D7B" w:rsidRPr="00C83D7B" w:rsidRDefault="00C83D7B" w:rsidP="00C83D7B">
      <w:pPr>
        <w:shd w:val="clear" w:color="auto" w:fill="FFFFFF"/>
        <w:spacing w:after="390" w:line="240" w:lineRule="auto"/>
        <w:rPr>
          <w:ins w:id="64" w:author="Unknown"/>
          <w:rFonts w:ascii="Arial" w:eastAsia="Times New Roman" w:hAnsi="Arial" w:cs="Arial"/>
          <w:color w:val="222222"/>
          <w:sz w:val="24"/>
          <w:szCs w:val="24"/>
        </w:rPr>
      </w:pPr>
      <w:ins w:id="65" w:author="Unknown">
        <w:r w:rsidRPr="00C83D7B">
          <w:rPr>
            <w:rFonts w:ascii="Arial" w:eastAsia="Times New Roman" w:hAnsi="Arial" w:cs="Arial"/>
            <w:color w:val="222222"/>
            <w:sz w:val="24"/>
            <w:szCs w:val="24"/>
          </w:rPr>
          <w:t>2. FUNCTIONS</w:t>
        </w:r>
      </w:ins>
    </w:p>
    <w:p w:rsidR="00C83D7B" w:rsidRPr="00C83D7B" w:rsidRDefault="00C83D7B" w:rsidP="00C83D7B">
      <w:pPr>
        <w:shd w:val="clear" w:color="auto" w:fill="FFFFFF"/>
        <w:spacing w:after="390" w:line="240" w:lineRule="auto"/>
        <w:rPr>
          <w:ins w:id="66" w:author="Unknown"/>
          <w:rFonts w:ascii="Arial" w:eastAsia="Times New Roman" w:hAnsi="Arial" w:cs="Arial"/>
          <w:color w:val="222222"/>
          <w:sz w:val="24"/>
          <w:szCs w:val="24"/>
        </w:rPr>
      </w:pPr>
      <w:ins w:id="67" w:author="Unknown">
        <w:r w:rsidRPr="00C83D7B">
          <w:rPr>
            <w:rFonts w:ascii="Arial" w:eastAsia="Times New Roman" w:hAnsi="Arial" w:cs="Arial"/>
            <w:color w:val="222222"/>
            <w:sz w:val="24"/>
            <w:szCs w:val="24"/>
          </w:rPr>
          <w:t xml:space="preserve">(i) Let X and Y </w:t>
        </w:r>
        <w:proofErr w:type="gramStart"/>
        <w:r w:rsidRPr="00C83D7B">
          <w:rPr>
            <w:rFonts w:ascii="Arial" w:eastAsia="Times New Roman" w:hAnsi="Arial" w:cs="Arial"/>
            <w:color w:val="222222"/>
            <w:sz w:val="24"/>
            <w:szCs w:val="24"/>
          </w:rPr>
          <w:t>be</w:t>
        </w:r>
        <w:proofErr w:type="gramEnd"/>
        <w:r w:rsidRPr="00C83D7B">
          <w:rPr>
            <w:rFonts w:ascii="Arial" w:eastAsia="Times New Roman" w:hAnsi="Arial" w:cs="Arial"/>
            <w:color w:val="222222"/>
            <w:sz w:val="24"/>
            <w:szCs w:val="24"/>
          </w:rPr>
          <w:t xml:space="preserve"> two non-empty sets. Then ‘f’ is a rule, which associates to each element x in </w:t>
        </w:r>
        <w:proofErr w:type="gramStart"/>
        <w:r w:rsidRPr="00C83D7B">
          <w:rPr>
            <w:rFonts w:ascii="Arial" w:eastAsia="Times New Roman" w:hAnsi="Arial" w:cs="Arial"/>
            <w:color w:val="222222"/>
            <w:sz w:val="24"/>
            <w:szCs w:val="24"/>
          </w:rPr>
          <w:t>X .</w:t>
        </w:r>
        <w:proofErr w:type="gramEnd"/>
        <w:r w:rsidRPr="00C83D7B">
          <w:rPr>
            <w:rFonts w:ascii="Arial" w:eastAsia="Times New Roman" w:hAnsi="Arial" w:cs="Arial"/>
            <w:color w:val="222222"/>
            <w:sz w:val="24"/>
            <w:szCs w:val="24"/>
          </w:rPr>
          <w:t xml:space="preserve"> a unique element y in Y.</w:t>
        </w:r>
        <w:r w:rsidRPr="00C83D7B">
          <w:rPr>
            <w:rFonts w:ascii="Arial" w:eastAsia="Times New Roman" w:hAnsi="Arial" w:cs="Arial"/>
            <w:color w:val="222222"/>
            <w:sz w:val="24"/>
            <w:szCs w:val="24"/>
          </w:rPr>
          <w:br/>
          <w:t>(a) The unique element y of Y is called the value of f at x.</w:t>
        </w:r>
        <w:r w:rsidRPr="00C83D7B">
          <w:rPr>
            <w:rFonts w:ascii="Arial" w:eastAsia="Times New Roman" w:hAnsi="Arial" w:cs="Arial"/>
            <w:color w:val="222222"/>
            <w:sz w:val="24"/>
            <w:szCs w:val="24"/>
          </w:rPr>
          <w:br/>
        </w:r>
        <w:r w:rsidRPr="00C83D7B">
          <w:rPr>
            <w:rFonts w:ascii="Arial" w:eastAsia="Times New Roman" w:hAnsi="Arial" w:cs="Arial"/>
            <w:color w:val="222222"/>
            <w:sz w:val="24"/>
            <w:szCs w:val="24"/>
          </w:rPr>
          <w:lastRenderedPageBreak/>
          <w:t>(b) The element x of X is called pre-image of y.</w:t>
        </w:r>
        <w:r w:rsidRPr="00C83D7B">
          <w:rPr>
            <w:rFonts w:ascii="Arial" w:eastAsia="Times New Roman" w:hAnsi="Arial" w:cs="Arial"/>
            <w:color w:val="222222"/>
            <w:sz w:val="24"/>
            <w:szCs w:val="24"/>
          </w:rPr>
          <w:br/>
          <w:t>(c) The set X is called the domain of f</w:t>
        </w:r>
        <w:r w:rsidRPr="00C83D7B">
          <w:rPr>
            <w:rFonts w:ascii="Arial" w:eastAsia="Times New Roman" w:hAnsi="Arial" w:cs="Arial"/>
            <w:color w:val="222222"/>
            <w:sz w:val="24"/>
            <w:szCs w:val="24"/>
          </w:rPr>
          <w:br/>
          <w:t>(d) The set of images of elements of X under f is called the range of f.</w:t>
        </w:r>
      </w:ins>
    </w:p>
    <w:p w:rsidR="00C83D7B" w:rsidRPr="00C83D7B" w:rsidRDefault="00C83D7B" w:rsidP="00C83D7B">
      <w:pPr>
        <w:shd w:val="clear" w:color="auto" w:fill="FFFFFF"/>
        <w:spacing w:after="390" w:line="240" w:lineRule="auto"/>
        <w:rPr>
          <w:ins w:id="68" w:author="Unknown"/>
          <w:rFonts w:ascii="Arial" w:eastAsia="Times New Roman" w:hAnsi="Arial" w:cs="Arial"/>
          <w:color w:val="222222"/>
          <w:sz w:val="24"/>
          <w:szCs w:val="24"/>
        </w:rPr>
      </w:pPr>
      <w:ins w:id="69" w:author="Unknown">
        <w:r w:rsidRPr="00C83D7B">
          <w:rPr>
            <w:rFonts w:ascii="Arial" w:eastAsia="Times New Roman" w:hAnsi="Arial" w:cs="Arial"/>
            <w:color w:val="222222"/>
            <w:sz w:val="24"/>
            <w:szCs w:val="24"/>
          </w:rPr>
          <w:t xml:space="preserve">(ii) (a) </w:t>
        </w:r>
        <w:proofErr w:type="spellStart"/>
        <w:r w:rsidRPr="00C83D7B">
          <w:rPr>
            <w:rFonts w:ascii="Arial" w:eastAsia="Times New Roman" w:hAnsi="Arial" w:cs="Arial"/>
            <w:color w:val="222222"/>
            <w:sz w:val="24"/>
            <w:szCs w:val="24"/>
          </w:rPr>
          <w:t>D</w:t>
        </w:r>
        <w:r w:rsidRPr="00C83D7B">
          <w:rPr>
            <w:rFonts w:ascii="Arial" w:eastAsia="Times New Roman" w:hAnsi="Arial" w:cs="Arial"/>
            <w:color w:val="222222"/>
            <w:sz w:val="18"/>
            <w:szCs w:val="18"/>
            <w:vertAlign w:val="subscript"/>
          </w:rPr>
          <w:t>f</w:t>
        </w:r>
        <w:proofErr w:type="spellEnd"/>
        <w:r w:rsidRPr="00C83D7B">
          <w:rPr>
            <w:rFonts w:ascii="Arial" w:eastAsia="Times New Roman" w:hAnsi="Arial" w:cs="Arial"/>
            <w:color w:val="222222"/>
            <w:sz w:val="24"/>
            <w:szCs w:val="24"/>
          </w:rPr>
          <w:t xml:space="preserve"> = {x : x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R, f(x)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R}</w:t>
        </w:r>
        <w:r w:rsidRPr="00C83D7B">
          <w:rPr>
            <w:rFonts w:ascii="Arial" w:eastAsia="Times New Roman" w:hAnsi="Arial" w:cs="Arial"/>
            <w:color w:val="222222"/>
            <w:sz w:val="24"/>
            <w:szCs w:val="24"/>
          </w:rPr>
          <w:br/>
          <w:t xml:space="preserve">(b) </w:t>
        </w:r>
        <w:proofErr w:type="spellStart"/>
        <w:r w:rsidRPr="00C83D7B">
          <w:rPr>
            <w:rFonts w:ascii="Arial" w:eastAsia="Times New Roman" w:hAnsi="Arial" w:cs="Arial"/>
            <w:color w:val="222222"/>
            <w:sz w:val="24"/>
            <w:szCs w:val="24"/>
          </w:rPr>
          <w:t>R</w:t>
        </w:r>
        <w:r w:rsidRPr="00C83D7B">
          <w:rPr>
            <w:rFonts w:ascii="Arial" w:eastAsia="Times New Roman" w:hAnsi="Arial" w:cs="Arial"/>
            <w:color w:val="222222"/>
            <w:sz w:val="18"/>
            <w:szCs w:val="18"/>
            <w:vertAlign w:val="subscript"/>
          </w:rPr>
          <w:t>f</w:t>
        </w:r>
        <w:proofErr w:type="spellEnd"/>
        <w:r w:rsidRPr="00C83D7B">
          <w:rPr>
            <w:rFonts w:ascii="Arial" w:eastAsia="Times New Roman" w:hAnsi="Arial" w:cs="Arial"/>
            <w:color w:val="222222"/>
            <w:sz w:val="24"/>
            <w:szCs w:val="24"/>
          </w:rPr>
          <w:t xml:space="preserve"> = {f(x):x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w:t>
        </w:r>
        <w:proofErr w:type="spellStart"/>
        <w:r w:rsidRPr="00C83D7B">
          <w:rPr>
            <w:rFonts w:ascii="Arial" w:eastAsia="Times New Roman" w:hAnsi="Arial" w:cs="Arial"/>
            <w:color w:val="222222"/>
            <w:sz w:val="24"/>
            <w:szCs w:val="24"/>
          </w:rPr>
          <w:t>D</w:t>
        </w:r>
        <w:r w:rsidRPr="00C83D7B">
          <w:rPr>
            <w:rFonts w:ascii="Arial" w:eastAsia="Times New Roman" w:hAnsi="Arial" w:cs="Arial"/>
            <w:color w:val="222222"/>
            <w:sz w:val="18"/>
            <w:szCs w:val="18"/>
            <w:vertAlign w:val="subscript"/>
          </w:rPr>
          <w:t>f</w:t>
        </w:r>
        <w:proofErr w:type="spellEnd"/>
        <w:r w:rsidRPr="00C83D7B">
          <w:rPr>
            <w:rFonts w:ascii="Arial" w:eastAsia="Times New Roman" w:hAnsi="Arial" w:cs="Arial"/>
            <w:color w:val="222222"/>
            <w:sz w:val="24"/>
            <w:szCs w:val="24"/>
          </w:rPr>
          <w:t>}</w:t>
        </w:r>
        <w:r w:rsidRPr="00C83D7B">
          <w:rPr>
            <w:rFonts w:ascii="Arial" w:eastAsia="Times New Roman" w:hAnsi="Arial" w:cs="Arial"/>
            <w:color w:val="222222"/>
            <w:sz w:val="24"/>
            <w:szCs w:val="24"/>
          </w:rPr>
          <w:br/>
          <w:t xml:space="preserve">(c) f is one-one </w:t>
        </w:r>
        <w:proofErr w:type="spellStart"/>
        <w:r w:rsidRPr="00C83D7B">
          <w:rPr>
            <w:rFonts w:ascii="Arial" w:eastAsia="Times New Roman" w:hAnsi="Arial" w:cs="Arial"/>
            <w:color w:val="222222"/>
            <w:sz w:val="24"/>
            <w:szCs w:val="24"/>
          </w:rPr>
          <w:t>iff</w:t>
        </w:r>
        <w:proofErr w:type="spellEnd"/>
        <w:r w:rsidRPr="00C83D7B">
          <w:rPr>
            <w:rFonts w:ascii="Arial" w:eastAsia="Times New Roman" w:hAnsi="Arial" w:cs="Arial"/>
            <w:color w:val="222222"/>
            <w:sz w:val="24"/>
            <w:szCs w:val="24"/>
          </w:rPr>
          <w:t xml:space="preserve"> x</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t> = x</w:t>
        </w:r>
        <w:r w:rsidRPr="00C83D7B">
          <w:rPr>
            <w:rFonts w:ascii="Arial" w:eastAsia="Times New Roman" w:hAnsi="Arial" w:cs="Arial"/>
            <w:color w:val="222222"/>
            <w:sz w:val="18"/>
            <w:szCs w:val="18"/>
            <w:vertAlign w:val="subscript"/>
          </w:rPr>
          <w:t>2</w:t>
        </w:r>
        <w:r w:rsidRPr="00C83D7B">
          <w:rPr>
            <w:rFonts w:ascii="Arial" w:eastAsia="Times New Roman" w:hAnsi="Arial" w:cs="Arial"/>
            <w:color w:val="222222"/>
            <w:sz w:val="24"/>
            <w:szCs w:val="24"/>
          </w:rPr>
          <w:br/>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f(x</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t>) = f(x</w:t>
        </w:r>
        <w:r w:rsidRPr="00C83D7B">
          <w:rPr>
            <w:rFonts w:ascii="Arial" w:eastAsia="Times New Roman" w:hAnsi="Arial" w:cs="Arial"/>
            <w:color w:val="222222"/>
            <w:sz w:val="18"/>
            <w:szCs w:val="18"/>
            <w:vertAlign w:val="subscript"/>
          </w:rPr>
          <w:t>2</w:t>
        </w:r>
        <w:r w:rsidRPr="00C83D7B">
          <w:rPr>
            <w:rFonts w:ascii="Arial" w:eastAsia="Times New Roman" w:hAnsi="Arial" w:cs="Arial"/>
            <w:color w:val="222222"/>
            <w:sz w:val="24"/>
            <w:szCs w:val="24"/>
          </w:rPr>
          <w:t>) for x</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t>, x</w:t>
        </w:r>
        <w:r w:rsidRPr="00C83D7B">
          <w:rPr>
            <w:rFonts w:ascii="Arial" w:eastAsia="Times New Roman" w:hAnsi="Arial" w:cs="Arial"/>
            <w:color w:val="222222"/>
            <w:sz w:val="18"/>
            <w:szCs w:val="18"/>
            <w:vertAlign w:val="subscript"/>
          </w:rPr>
          <w:t>2</w:t>
        </w:r>
        <w:r w:rsidRPr="00C83D7B">
          <w:rPr>
            <w:rFonts w:ascii="Arial" w:eastAsia="Times New Roman" w:hAnsi="Arial" w:cs="Arial"/>
            <w:color w:val="222222"/>
            <w:sz w:val="24"/>
            <w:szCs w:val="24"/>
          </w:rPr>
          <w:t>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w:t>
        </w:r>
        <w:proofErr w:type="spellStart"/>
        <w:r w:rsidRPr="00C83D7B">
          <w:rPr>
            <w:rFonts w:ascii="Arial" w:eastAsia="Times New Roman" w:hAnsi="Arial" w:cs="Arial"/>
            <w:color w:val="222222"/>
            <w:sz w:val="24"/>
            <w:szCs w:val="24"/>
          </w:rPr>
          <w:t>D</w:t>
        </w:r>
        <w:r w:rsidRPr="00C83D7B">
          <w:rPr>
            <w:rFonts w:ascii="Arial" w:eastAsia="Times New Roman" w:hAnsi="Arial" w:cs="Arial"/>
            <w:color w:val="222222"/>
            <w:sz w:val="18"/>
            <w:szCs w:val="18"/>
            <w:vertAlign w:val="subscript"/>
          </w:rPr>
          <w:t>f</w:t>
        </w:r>
        <w:proofErr w:type="spellEnd"/>
        <w:r w:rsidRPr="00C83D7B">
          <w:rPr>
            <w:rFonts w:ascii="Arial" w:eastAsia="Times New Roman" w:hAnsi="Arial" w:cs="Arial"/>
            <w:color w:val="222222"/>
            <w:sz w:val="24"/>
            <w:szCs w:val="24"/>
          </w:rPr>
          <w:br/>
          <w:t xml:space="preserve">or </w:t>
        </w:r>
        <w:proofErr w:type="spellStart"/>
        <w:r w:rsidRPr="00C83D7B">
          <w:rPr>
            <w:rFonts w:ascii="Arial" w:eastAsia="Times New Roman" w:hAnsi="Arial" w:cs="Arial"/>
            <w:color w:val="222222"/>
            <w:sz w:val="24"/>
            <w:szCs w:val="24"/>
          </w:rPr>
          <w:t>iff</w:t>
        </w:r>
        <w:proofErr w:type="spellEnd"/>
        <w:r w:rsidRPr="00C83D7B">
          <w:rPr>
            <w:rFonts w:ascii="Arial" w:eastAsia="Times New Roman" w:hAnsi="Arial" w:cs="Arial"/>
            <w:color w:val="222222"/>
            <w:sz w:val="24"/>
            <w:szCs w:val="24"/>
          </w:rPr>
          <w:t xml:space="preserve"> x</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t> ≠ x</w:t>
        </w:r>
        <w:r w:rsidRPr="00C83D7B">
          <w:rPr>
            <w:rFonts w:ascii="Arial" w:eastAsia="Times New Roman" w:hAnsi="Arial" w:cs="Arial"/>
            <w:color w:val="222222"/>
            <w:sz w:val="18"/>
            <w:szCs w:val="18"/>
            <w:vertAlign w:val="subscript"/>
          </w:rPr>
          <w:t>2</w:t>
        </w:r>
        <w:r w:rsidRPr="00C83D7B">
          <w:rPr>
            <w:rFonts w:ascii="Arial" w:eastAsia="Times New Roman" w:hAnsi="Arial" w:cs="Arial"/>
            <w:color w:val="222222"/>
            <w:sz w:val="24"/>
            <w:szCs w:val="24"/>
          </w:rPr>
          <w:br/>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f(x</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t>) ≠ f(x</w:t>
        </w:r>
        <w:r w:rsidRPr="00C83D7B">
          <w:rPr>
            <w:rFonts w:ascii="Arial" w:eastAsia="Times New Roman" w:hAnsi="Arial" w:cs="Arial"/>
            <w:color w:val="222222"/>
            <w:sz w:val="18"/>
            <w:szCs w:val="18"/>
            <w:vertAlign w:val="subscript"/>
          </w:rPr>
          <w:t>2</w:t>
        </w:r>
        <w:r w:rsidRPr="00C83D7B">
          <w:rPr>
            <w:rFonts w:ascii="Arial" w:eastAsia="Times New Roman" w:hAnsi="Arial" w:cs="Arial"/>
            <w:color w:val="222222"/>
            <w:sz w:val="24"/>
            <w:szCs w:val="24"/>
          </w:rPr>
          <w:t>) for x</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t>, x</w:t>
        </w:r>
        <w:r w:rsidRPr="00C83D7B">
          <w:rPr>
            <w:rFonts w:ascii="Arial" w:eastAsia="Times New Roman" w:hAnsi="Arial" w:cs="Arial"/>
            <w:color w:val="222222"/>
            <w:sz w:val="18"/>
            <w:szCs w:val="18"/>
            <w:vertAlign w:val="subscript"/>
          </w:rPr>
          <w:t>2</w:t>
        </w:r>
        <w:r w:rsidRPr="00C83D7B">
          <w:rPr>
            <w:rFonts w:ascii="Arial" w:eastAsia="Times New Roman" w:hAnsi="Arial" w:cs="Arial"/>
            <w:color w:val="222222"/>
            <w:sz w:val="24"/>
            <w:szCs w:val="24"/>
          </w:rPr>
          <w:t>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w:t>
        </w:r>
        <w:proofErr w:type="spellStart"/>
        <w:r w:rsidRPr="00C83D7B">
          <w:rPr>
            <w:rFonts w:ascii="Arial" w:eastAsia="Times New Roman" w:hAnsi="Arial" w:cs="Arial"/>
            <w:color w:val="222222"/>
            <w:sz w:val="24"/>
            <w:szCs w:val="24"/>
          </w:rPr>
          <w:t>D</w:t>
        </w:r>
        <w:r w:rsidRPr="00C83D7B">
          <w:rPr>
            <w:rFonts w:ascii="Arial" w:eastAsia="Times New Roman" w:hAnsi="Arial" w:cs="Arial"/>
            <w:color w:val="222222"/>
            <w:sz w:val="18"/>
            <w:szCs w:val="18"/>
            <w:vertAlign w:val="subscript"/>
          </w:rPr>
          <w:t>f</w:t>
        </w:r>
        <w:proofErr w:type="spellEnd"/>
        <w:r w:rsidRPr="00C83D7B">
          <w:rPr>
            <w:rFonts w:ascii="Arial" w:eastAsia="Times New Roman" w:hAnsi="Arial" w:cs="Arial"/>
            <w:color w:val="222222"/>
            <w:sz w:val="24"/>
            <w:szCs w:val="24"/>
          </w:rPr>
          <w:br/>
          <w:t xml:space="preserve">(d) f is invertible </w:t>
        </w:r>
        <w:proofErr w:type="spellStart"/>
        <w:r w:rsidRPr="00C83D7B">
          <w:rPr>
            <w:rFonts w:ascii="Arial" w:eastAsia="Times New Roman" w:hAnsi="Arial" w:cs="Arial"/>
            <w:color w:val="222222"/>
            <w:sz w:val="24"/>
            <w:szCs w:val="24"/>
          </w:rPr>
          <w:t>iff</w:t>
        </w:r>
        <w:proofErr w:type="spellEnd"/>
        <w:r w:rsidRPr="00C83D7B">
          <w:rPr>
            <w:rFonts w:ascii="Arial" w:eastAsia="Times New Roman" w:hAnsi="Arial" w:cs="Arial"/>
            <w:color w:val="222222"/>
            <w:sz w:val="24"/>
            <w:szCs w:val="24"/>
          </w:rPr>
          <w:t xml:space="preserve"> f is one-one onto and D</w:t>
        </w:r>
        <w:r w:rsidRPr="00C83D7B">
          <w:rPr>
            <w:rFonts w:ascii="Arial" w:eastAsia="Times New Roman" w:hAnsi="Arial" w:cs="Arial"/>
            <w:color w:val="222222"/>
            <w:sz w:val="18"/>
            <w:szCs w:val="18"/>
            <w:vertAlign w:val="subscript"/>
          </w:rPr>
          <w:t>f</w:t>
        </w:r>
        <w:r w:rsidRPr="00C83D7B">
          <w:rPr>
            <w:rFonts w:ascii="Arial" w:eastAsia="Times New Roman" w:hAnsi="Arial" w:cs="Arial"/>
            <w:color w:val="222222"/>
            <w:sz w:val="14"/>
            <w:szCs w:val="14"/>
            <w:vertAlign w:val="superscript"/>
          </w:rPr>
          <w:t>-1</w:t>
        </w:r>
        <w:r w:rsidRPr="00C83D7B">
          <w:rPr>
            <w:rFonts w:ascii="Arial" w:eastAsia="Times New Roman" w:hAnsi="Arial" w:cs="Arial"/>
            <w:color w:val="222222"/>
            <w:sz w:val="24"/>
            <w:szCs w:val="24"/>
          </w:rPr>
          <w:t xml:space="preserve"> = </w:t>
        </w:r>
        <w:proofErr w:type="spellStart"/>
        <w:r w:rsidRPr="00C83D7B">
          <w:rPr>
            <w:rFonts w:ascii="Arial" w:eastAsia="Times New Roman" w:hAnsi="Arial" w:cs="Arial"/>
            <w:color w:val="222222"/>
            <w:sz w:val="24"/>
            <w:szCs w:val="24"/>
          </w:rPr>
          <w:t>R</w:t>
        </w:r>
        <w:r w:rsidRPr="00C83D7B">
          <w:rPr>
            <w:rFonts w:ascii="Arial" w:eastAsia="Times New Roman" w:hAnsi="Arial" w:cs="Arial"/>
            <w:color w:val="222222"/>
            <w:sz w:val="18"/>
            <w:szCs w:val="18"/>
            <w:vertAlign w:val="subscript"/>
          </w:rPr>
          <w:t>f</w:t>
        </w:r>
        <w:proofErr w:type="spellEnd"/>
        <w:r w:rsidRPr="00C83D7B">
          <w:rPr>
            <w:rFonts w:ascii="Arial" w:eastAsia="Times New Roman" w:hAnsi="Arial" w:cs="Arial"/>
            <w:color w:val="222222"/>
            <w:sz w:val="24"/>
            <w:szCs w:val="24"/>
          </w:rPr>
          <w:t>, R</w:t>
        </w:r>
        <w:r w:rsidRPr="00C83D7B">
          <w:rPr>
            <w:rFonts w:ascii="Arial" w:eastAsia="Times New Roman" w:hAnsi="Arial" w:cs="Arial"/>
            <w:color w:val="222222"/>
            <w:sz w:val="18"/>
            <w:szCs w:val="18"/>
            <w:vertAlign w:val="subscript"/>
          </w:rPr>
          <w:t>f</w:t>
        </w:r>
        <w:r w:rsidRPr="00C83D7B">
          <w:rPr>
            <w:rFonts w:ascii="Arial" w:eastAsia="Times New Roman" w:hAnsi="Arial" w:cs="Arial"/>
            <w:color w:val="222222"/>
            <w:sz w:val="14"/>
            <w:szCs w:val="14"/>
            <w:vertAlign w:val="superscript"/>
          </w:rPr>
          <w:t>-1</w:t>
        </w:r>
        <w:r w:rsidRPr="00C83D7B">
          <w:rPr>
            <w:rFonts w:ascii="Arial" w:eastAsia="Times New Roman" w:hAnsi="Arial" w:cs="Arial"/>
            <w:color w:val="222222"/>
            <w:sz w:val="24"/>
            <w:szCs w:val="24"/>
          </w:rPr>
          <w:t xml:space="preserve">= </w:t>
        </w:r>
        <w:proofErr w:type="spellStart"/>
        <w:r w:rsidRPr="00C83D7B">
          <w:rPr>
            <w:rFonts w:ascii="Arial" w:eastAsia="Times New Roman" w:hAnsi="Arial" w:cs="Arial"/>
            <w:color w:val="222222"/>
            <w:sz w:val="24"/>
            <w:szCs w:val="24"/>
          </w:rPr>
          <w:t>DR</w:t>
        </w:r>
        <w:r w:rsidRPr="00C83D7B">
          <w:rPr>
            <w:rFonts w:ascii="Arial" w:eastAsia="Times New Roman" w:hAnsi="Arial" w:cs="Arial"/>
            <w:color w:val="222222"/>
            <w:sz w:val="18"/>
            <w:szCs w:val="18"/>
            <w:vertAlign w:val="subscript"/>
          </w:rPr>
          <w:t>f</w:t>
        </w:r>
        <w:proofErr w:type="spellEnd"/>
        <w:r w:rsidRPr="00C83D7B">
          <w:rPr>
            <w:rFonts w:ascii="Arial" w:eastAsia="Times New Roman" w:hAnsi="Arial" w:cs="Arial"/>
            <w:color w:val="222222"/>
            <w:sz w:val="24"/>
            <w:szCs w:val="24"/>
          </w:rPr>
          <w:t>.</w:t>
        </w:r>
      </w:ins>
    </w:p>
    <w:p w:rsidR="00C83D7B" w:rsidRPr="00C83D7B" w:rsidRDefault="00C83D7B" w:rsidP="00C83D7B">
      <w:pPr>
        <w:shd w:val="clear" w:color="auto" w:fill="FFFFFF"/>
        <w:spacing w:after="390" w:line="240" w:lineRule="auto"/>
        <w:rPr>
          <w:ins w:id="70" w:author="Unknown"/>
          <w:rFonts w:ascii="Arial" w:eastAsia="Times New Roman" w:hAnsi="Arial" w:cs="Arial"/>
          <w:color w:val="222222"/>
          <w:sz w:val="24"/>
          <w:szCs w:val="24"/>
        </w:rPr>
      </w:pPr>
      <w:ins w:id="71" w:author="Unknown">
        <w:r w:rsidRPr="00C83D7B">
          <w:rPr>
            <w:rFonts w:ascii="Arial" w:eastAsia="Times New Roman" w:hAnsi="Arial" w:cs="Arial"/>
            <w:color w:val="222222"/>
            <w:sz w:val="24"/>
            <w:szCs w:val="24"/>
          </w:rPr>
          <w:t>3. ALGEBRA OF FUNCTIONS</w:t>
        </w:r>
      </w:ins>
    </w:p>
    <w:p w:rsidR="00C83D7B" w:rsidRPr="00C83D7B" w:rsidRDefault="00C83D7B" w:rsidP="00C83D7B">
      <w:pPr>
        <w:shd w:val="clear" w:color="auto" w:fill="FFFFFF"/>
        <w:spacing w:after="0" w:line="240" w:lineRule="auto"/>
        <w:rPr>
          <w:ins w:id="72" w:author="Unknown"/>
          <w:rFonts w:ascii="Arial" w:eastAsia="Times New Roman" w:hAnsi="Arial" w:cs="Arial"/>
          <w:color w:val="222222"/>
          <w:sz w:val="24"/>
          <w:szCs w:val="24"/>
        </w:rPr>
      </w:pPr>
      <w:ins w:id="73" w:author="Unknown">
        <w:r w:rsidRPr="00C83D7B">
          <w:rPr>
            <w:rFonts w:ascii="Arial" w:eastAsia="Times New Roman" w:hAnsi="Arial" w:cs="Arial"/>
            <w:color w:val="222222"/>
            <w:sz w:val="24"/>
            <w:szCs w:val="24"/>
          </w:rPr>
          <w:t>Let f and g be two functions. Then</w:t>
        </w:r>
        <w:r w:rsidRPr="00C83D7B">
          <w:rPr>
            <w:rFonts w:ascii="Arial" w:eastAsia="Times New Roman" w:hAnsi="Arial" w:cs="Arial"/>
            <w:color w:val="222222"/>
            <w:sz w:val="24"/>
            <w:szCs w:val="24"/>
          </w:rPr>
          <w:br/>
          <w:t>(i) (</w:t>
        </w:r>
        <w:proofErr w:type="spellStart"/>
        <w:r w:rsidRPr="00C83D7B">
          <w:rPr>
            <w:rFonts w:ascii="Arial" w:eastAsia="Times New Roman" w:hAnsi="Arial" w:cs="Arial"/>
            <w:color w:val="222222"/>
            <w:sz w:val="24"/>
            <w:szCs w:val="24"/>
          </w:rPr>
          <w:t>f+g</w:t>
        </w:r>
        <w:proofErr w:type="spellEnd"/>
        <w:r w:rsidRPr="00C83D7B">
          <w:rPr>
            <w:rFonts w:ascii="Arial" w:eastAsia="Times New Roman" w:hAnsi="Arial" w:cs="Arial"/>
            <w:color w:val="222222"/>
            <w:sz w:val="24"/>
            <w:szCs w:val="24"/>
          </w:rPr>
          <w:t xml:space="preserve">) (x) =f(x) + g(x); </w:t>
        </w:r>
        <w:proofErr w:type="spellStart"/>
        <w:r w:rsidRPr="00C83D7B">
          <w:rPr>
            <w:rFonts w:ascii="Arial" w:eastAsia="Times New Roman" w:hAnsi="Arial" w:cs="Arial"/>
            <w:color w:val="222222"/>
            <w:sz w:val="24"/>
            <w:szCs w:val="24"/>
          </w:rPr>
          <w:t>D</w:t>
        </w:r>
        <w:r w:rsidRPr="00C83D7B">
          <w:rPr>
            <w:rFonts w:ascii="Arial" w:eastAsia="Times New Roman" w:hAnsi="Arial" w:cs="Arial"/>
            <w:color w:val="222222"/>
            <w:sz w:val="18"/>
            <w:szCs w:val="18"/>
            <w:vertAlign w:val="subscript"/>
          </w:rPr>
          <w:t>f+g</w:t>
        </w:r>
        <w:proofErr w:type="spellEnd"/>
        <w:r w:rsidRPr="00C83D7B">
          <w:rPr>
            <w:rFonts w:ascii="Arial" w:eastAsia="Times New Roman" w:hAnsi="Arial" w:cs="Arial"/>
            <w:color w:val="222222"/>
            <w:sz w:val="24"/>
            <w:szCs w:val="24"/>
          </w:rPr>
          <w:t xml:space="preserve"> = </w:t>
        </w:r>
        <w:proofErr w:type="spellStart"/>
        <w:r w:rsidRPr="00C83D7B">
          <w:rPr>
            <w:rFonts w:ascii="Arial" w:eastAsia="Times New Roman" w:hAnsi="Arial" w:cs="Arial"/>
            <w:color w:val="222222"/>
            <w:sz w:val="24"/>
            <w:szCs w:val="24"/>
          </w:rPr>
          <w:t>D</w:t>
        </w:r>
        <w:r w:rsidRPr="00C83D7B">
          <w:rPr>
            <w:rFonts w:ascii="Arial" w:eastAsia="Times New Roman" w:hAnsi="Arial" w:cs="Arial"/>
            <w:color w:val="222222"/>
            <w:sz w:val="18"/>
            <w:szCs w:val="18"/>
            <w:vertAlign w:val="subscript"/>
          </w:rPr>
          <w:t>f</w:t>
        </w:r>
        <w:proofErr w:type="spellEnd"/>
        <w:r w:rsidRPr="00C83D7B">
          <w:rPr>
            <w:rFonts w:ascii="Arial" w:eastAsia="Times New Roman" w:hAnsi="Arial" w:cs="Arial"/>
            <w:color w:val="222222"/>
            <w:sz w:val="24"/>
            <w:szCs w:val="24"/>
          </w:rPr>
          <w:t> ∩ D</w:t>
        </w:r>
        <w:r w:rsidRPr="00C83D7B">
          <w:rPr>
            <w:rFonts w:ascii="Arial" w:eastAsia="Times New Roman" w:hAnsi="Arial" w:cs="Arial"/>
            <w:color w:val="222222"/>
            <w:sz w:val="18"/>
            <w:szCs w:val="18"/>
            <w:vertAlign w:val="subscript"/>
          </w:rPr>
          <w:t>g</w:t>
        </w:r>
        <w:r w:rsidRPr="00C83D7B">
          <w:rPr>
            <w:rFonts w:ascii="Arial" w:eastAsia="Times New Roman" w:hAnsi="Arial" w:cs="Arial"/>
            <w:color w:val="222222"/>
            <w:sz w:val="24"/>
            <w:szCs w:val="24"/>
          </w:rPr>
          <w:br/>
          <w:t xml:space="preserve">(ii) (f- g) (x) = f(x) – g(x); </w:t>
        </w:r>
        <w:proofErr w:type="spellStart"/>
        <w:r w:rsidRPr="00C83D7B">
          <w:rPr>
            <w:rFonts w:ascii="Arial" w:eastAsia="Times New Roman" w:hAnsi="Arial" w:cs="Arial"/>
            <w:color w:val="222222"/>
            <w:sz w:val="24"/>
            <w:szCs w:val="24"/>
          </w:rPr>
          <w:t>D</w:t>
        </w:r>
        <w:r w:rsidRPr="00C83D7B">
          <w:rPr>
            <w:rFonts w:ascii="Arial" w:eastAsia="Times New Roman" w:hAnsi="Arial" w:cs="Arial"/>
            <w:color w:val="222222"/>
            <w:sz w:val="18"/>
            <w:szCs w:val="18"/>
            <w:vertAlign w:val="subscript"/>
          </w:rPr>
          <w:t>f</w:t>
        </w:r>
        <w:proofErr w:type="spellEnd"/>
        <w:r w:rsidRPr="00C83D7B">
          <w:rPr>
            <w:rFonts w:ascii="Arial" w:eastAsia="Times New Roman" w:hAnsi="Arial" w:cs="Arial"/>
            <w:color w:val="222222"/>
            <w:sz w:val="18"/>
            <w:szCs w:val="18"/>
            <w:vertAlign w:val="subscript"/>
          </w:rPr>
          <w:t>-g</w:t>
        </w:r>
        <w:r w:rsidRPr="00C83D7B">
          <w:rPr>
            <w:rFonts w:ascii="Arial" w:eastAsia="Times New Roman" w:hAnsi="Arial" w:cs="Arial"/>
            <w:color w:val="222222"/>
            <w:sz w:val="24"/>
            <w:szCs w:val="24"/>
          </w:rPr>
          <w:t xml:space="preserve"> = </w:t>
        </w:r>
        <w:proofErr w:type="spellStart"/>
        <w:r w:rsidRPr="00C83D7B">
          <w:rPr>
            <w:rFonts w:ascii="Arial" w:eastAsia="Times New Roman" w:hAnsi="Arial" w:cs="Arial"/>
            <w:color w:val="222222"/>
            <w:sz w:val="24"/>
            <w:szCs w:val="24"/>
          </w:rPr>
          <w:t>D</w:t>
        </w:r>
        <w:r w:rsidRPr="00C83D7B">
          <w:rPr>
            <w:rFonts w:ascii="Arial" w:eastAsia="Times New Roman" w:hAnsi="Arial" w:cs="Arial"/>
            <w:color w:val="222222"/>
            <w:sz w:val="18"/>
            <w:szCs w:val="18"/>
            <w:vertAlign w:val="subscript"/>
          </w:rPr>
          <w:t>f</w:t>
        </w:r>
        <w:proofErr w:type="spellEnd"/>
        <w:r w:rsidRPr="00C83D7B">
          <w:rPr>
            <w:rFonts w:ascii="Arial" w:eastAsia="Times New Roman" w:hAnsi="Arial" w:cs="Arial"/>
            <w:color w:val="222222"/>
            <w:sz w:val="24"/>
            <w:szCs w:val="24"/>
          </w:rPr>
          <w:t> ∩ D</w:t>
        </w:r>
        <w:r w:rsidRPr="00C83D7B">
          <w:rPr>
            <w:rFonts w:ascii="Arial" w:eastAsia="Times New Roman" w:hAnsi="Arial" w:cs="Arial"/>
            <w:color w:val="222222"/>
            <w:sz w:val="18"/>
            <w:szCs w:val="18"/>
            <w:vertAlign w:val="subscript"/>
          </w:rPr>
          <w:t>g</w:t>
        </w:r>
        <w:r w:rsidRPr="00C83D7B">
          <w:rPr>
            <w:rFonts w:ascii="Arial" w:eastAsia="Times New Roman" w:hAnsi="Arial" w:cs="Arial"/>
            <w:color w:val="222222"/>
            <w:sz w:val="24"/>
            <w:szCs w:val="24"/>
          </w:rPr>
          <w:br/>
          <w:t>(iii) (</w:t>
        </w:r>
        <w:proofErr w:type="spellStart"/>
        <w:r w:rsidRPr="00C83D7B">
          <w:rPr>
            <w:rFonts w:ascii="Arial" w:eastAsia="Times New Roman" w:hAnsi="Arial" w:cs="Arial"/>
            <w:color w:val="222222"/>
            <w:sz w:val="24"/>
            <w:szCs w:val="24"/>
          </w:rPr>
          <w:t>fg</w:t>
        </w:r>
        <w:proofErr w:type="spellEnd"/>
        <w:r w:rsidRPr="00C83D7B">
          <w:rPr>
            <w:rFonts w:ascii="Arial" w:eastAsia="Times New Roman" w:hAnsi="Arial" w:cs="Arial"/>
            <w:color w:val="222222"/>
            <w:sz w:val="24"/>
            <w:szCs w:val="24"/>
          </w:rPr>
          <w:t xml:space="preserve">) (x) =f(x) g(x); </w:t>
        </w:r>
        <w:proofErr w:type="spellStart"/>
        <w:r w:rsidRPr="00C83D7B">
          <w:rPr>
            <w:rFonts w:ascii="Arial" w:eastAsia="Times New Roman" w:hAnsi="Arial" w:cs="Arial"/>
            <w:color w:val="222222"/>
            <w:sz w:val="24"/>
            <w:szCs w:val="24"/>
          </w:rPr>
          <w:t>D</w:t>
        </w:r>
        <w:r w:rsidRPr="00C83D7B">
          <w:rPr>
            <w:rFonts w:ascii="Arial" w:eastAsia="Times New Roman" w:hAnsi="Arial" w:cs="Arial"/>
            <w:color w:val="222222"/>
            <w:sz w:val="18"/>
            <w:szCs w:val="18"/>
            <w:vertAlign w:val="subscript"/>
          </w:rPr>
          <w:t>fg</w:t>
        </w:r>
        <w:proofErr w:type="spellEnd"/>
        <w:r w:rsidRPr="00C83D7B">
          <w:rPr>
            <w:rFonts w:ascii="Arial" w:eastAsia="Times New Roman" w:hAnsi="Arial" w:cs="Arial"/>
            <w:color w:val="222222"/>
            <w:sz w:val="24"/>
            <w:szCs w:val="24"/>
          </w:rPr>
          <w:t xml:space="preserve"> = </w:t>
        </w:r>
        <w:proofErr w:type="spellStart"/>
        <w:r w:rsidRPr="00C83D7B">
          <w:rPr>
            <w:rFonts w:ascii="Arial" w:eastAsia="Times New Roman" w:hAnsi="Arial" w:cs="Arial"/>
            <w:color w:val="222222"/>
            <w:sz w:val="24"/>
            <w:szCs w:val="24"/>
          </w:rPr>
          <w:t>D</w:t>
        </w:r>
        <w:r w:rsidRPr="00C83D7B">
          <w:rPr>
            <w:rFonts w:ascii="Arial" w:eastAsia="Times New Roman" w:hAnsi="Arial" w:cs="Arial"/>
            <w:color w:val="222222"/>
            <w:sz w:val="18"/>
            <w:szCs w:val="18"/>
            <w:vertAlign w:val="subscript"/>
          </w:rPr>
          <w:t>f</w:t>
        </w:r>
        <w:proofErr w:type="spellEnd"/>
        <w:r w:rsidRPr="00C83D7B">
          <w:rPr>
            <w:rFonts w:ascii="Arial" w:eastAsia="Times New Roman" w:hAnsi="Arial" w:cs="Arial"/>
            <w:color w:val="222222"/>
            <w:sz w:val="24"/>
            <w:szCs w:val="24"/>
          </w:rPr>
          <w:t> ∩ D</w:t>
        </w:r>
        <w:r w:rsidRPr="00C83D7B">
          <w:rPr>
            <w:rFonts w:ascii="Arial" w:eastAsia="Times New Roman" w:hAnsi="Arial" w:cs="Arial"/>
            <w:color w:val="222222"/>
            <w:sz w:val="18"/>
            <w:szCs w:val="18"/>
            <w:vertAlign w:val="subscript"/>
          </w:rPr>
          <w:t>g</w:t>
        </w:r>
        <w:r w:rsidRPr="00C83D7B">
          <w:rPr>
            <w:rFonts w:ascii="Arial" w:eastAsia="Times New Roman" w:hAnsi="Arial" w:cs="Arial"/>
            <w:color w:val="222222"/>
            <w:sz w:val="24"/>
            <w:szCs w:val="24"/>
          </w:rPr>
          <w:br/>
          <w:t>(iv) </w:t>
        </w:r>
        <w:r w:rsidRPr="00C83D7B">
          <w:rPr>
            <w:rFonts w:ascii="MathJax_Size2" w:eastAsia="Times New Roman" w:hAnsi="MathJax_Size2" w:cs="Arial"/>
            <w:color w:val="222222"/>
            <w:sz w:val="29"/>
            <w:szCs w:val="29"/>
            <w:bdr w:val="none" w:sz="0" w:space="0" w:color="auto" w:frame="1"/>
          </w:rPr>
          <w:t>(</w:t>
        </w:r>
        <w:proofErr w:type="spellStart"/>
        <w:r w:rsidRPr="00C83D7B">
          <w:rPr>
            <w:rFonts w:ascii="MathJax_Math-italic" w:eastAsia="Times New Roman" w:hAnsi="MathJax_Math-italic" w:cs="Arial"/>
            <w:color w:val="222222"/>
            <w:sz w:val="21"/>
            <w:szCs w:val="21"/>
            <w:bdr w:val="none" w:sz="0" w:space="0" w:color="auto" w:frame="1"/>
          </w:rPr>
          <w:t>fg</w:t>
        </w:r>
        <w:proofErr w:type="spellEnd"/>
        <w:r w:rsidRPr="00C83D7B">
          <w:rPr>
            <w:rFonts w:ascii="MathJax_Size2" w:eastAsia="Times New Roman" w:hAnsi="MathJax_Size2" w:cs="Arial"/>
            <w:color w:val="222222"/>
            <w:sz w:val="29"/>
            <w:szCs w:val="29"/>
            <w:bdr w:val="none" w:sz="0" w:space="0" w:color="auto" w:frame="1"/>
          </w:rPr>
          <w:t>)</w:t>
        </w:r>
        <w:r w:rsidRPr="00C83D7B">
          <w:rPr>
            <w:rFonts w:ascii="MathJax_Math-italic" w:eastAsia="Times New Roman" w:hAnsi="MathJax_Math-italic" w:cs="Arial"/>
            <w:color w:val="222222"/>
            <w:sz w:val="29"/>
            <w:szCs w:val="29"/>
            <w:bdr w:val="none" w:sz="0" w:space="0" w:color="auto" w:frame="1"/>
          </w:rPr>
          <w:t>x</w:t>
        </w:r>
        <w:r w:rsidRPr="00C83D7B">
          <w:rPr>
            <w:rFonts w:ascii="MathJax_Main" w:eastAsia="Times New Roman" w:hAnsi="MathJax_Main" w:cs="Arial"/>
            <w:color w:val="222222"/>
            <w:sz w:val="29"/>
            <w:szCs w:val="29"/>
            <w:bdr w:val="none" w:sz="0" w:space="0" w:color="auto" w:frame="1"/>
          </w:rPr>
          <w:t>=</w:t>
        </w:r>
        <w:r w:rsidRPr="00C83D7B">
          <w:rPr>
            <w:rFonts w:ascii="MathJax_Math-italic" w:eastAsia="Times New Roman" w:hAnsi="MathJax_Math-italic" w:cs="Arial"/>
            <w:color w:val="222222"/>
            <w:sz w:val="21"/>
            <w:szCs w:val="21"/>
            <w:bdr w:val="none" w:sz="0" w:space="0" w:color="auto" w:frame="1"/>
          </w:rPr>
          <w:t>f</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g</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w:t>
        </w:r>
        <w:r w:rsidRPr="00C83D7B">
          <w:rPr>
            <w:rFonts w:ascii="Arial" w:eastAsia="Times New Roman" w:hAnsi="Arial" w:cs="Arial"/>
            <w:color w:val="222222"/>
            <w:sz w:val="24"/>
            <w:szCs w:val="24"/>
          </w:rPr>
          <w:t xml:space="preserve">; </w:t>
        </w:r>
        <w:proofErr w:type="spellStart"/>
        <w:r w:rsidRPr="00C83D7B">
          <w:rPr>
            <w:rFonts w:ascii="Arial" w:eastAsia="Times New Roman" w:hAnsi="Arial" w:cs="Arial"/>
            <w:color w:val="222222"/>
            <w:sz w:val="24"/>
            <w:szCs w:val="24"/>
          </w:rPr>
          <w:t>D</w:t>
        </w:r>
        <w:r w:rsidRPr="00C83D7B">
          <w:rPr>
            <w:rFonts w:ascii="Arial" w:eastAsia="Times New Roman" w:hAnsi="Arial" w:cs="Arial"/>
            <w:color w:val="222222"/>
            <w:sz w:val="18"/>
            <w:szCs w:val="18"/>
            <w:vertAlign w:val="subscript"/>
          </w:rPr>
          <w:t>f</w:t>
        </w:r>
        <w:proofErr w:type="spellEnd"/>
        <w:r w:rsidRPr="00C83D7B">
          <w:rPr>
            <w:rFonts w:ascii="Arial" w:eastAsia="Times New Roman" w:hAnsi="Arial" w:cs="Arial"/>
            <w:color w:val="222222"/>
            <w:sz w:val="18"/>
            <w:szCs w:val="18"/>
            <w:vertAlign w:val="subscript"/>
          </w:rPr>
          <w:t>/g</w:t>
        </w:r>
        <w:r w:rsidRPr="00C83D7B">
          <w:rPr>
            <w:rFonts w:ascii="Arial" w:eastAsia="Times New Roman" w:hAnsi="Arial" w:cs="Arial"/>
            <w:color w:val="222222"/>
            <w:sz w:val="24"/>
            <w:szCs w:val="24"/>
          </w:rPr>
          <w:t xml:space="preserve"> = </w:t>
        </w:r>
        <w:proofErr w:type="spellStart"/>
        <w:r w:rsidRPr="00C83D7B">
          <w:rPr>
            <w:rFonts w:ascii="Arial" w:eastAsia="Times New Roman" w:hAnsi="Arial" w:cs="Arial"/>
            <w:color w:val="222222"/>
            <w:sz w:val="24"/>
            <w:szCs w:val="24"/>
          </w:rPr>
          <w:t>D</w:t>
        </w:r>
        <w:r w:rsidRPr="00C83D7B">
          <w:rPr>
            <w:rFonts w:ascii="Arial" w:eastAsia="Times New Roman" w:hAnsi="Arial" w:cs="Arial"/>
            <w:color w:val="222222"/>
            <w:sz w:val="18"/>
            <w:szCs w:val="18"/>
            <w:vertAlign w:val="subscript"/>
          </w:rPr>
          <w:t>f</w:t>
        </w:r>
        <w:proofErr w:type="spellEnd"/>
        <w:r w:rsidRPr="00C83D7B">
          <w:rPr>
            <w:rFonts w:ascii="Arial" w:eastAsia="Times New Roman" w:hAnsi="Arial" w:cs="Arial"/>
            <w:color w:val="222222"/>
            <w:sz w:val="24"/>
            <w:szCs w:val="24"/>
          </w:rPr>
          <w:t> ∩ D</w:t>
        </w:r>
        <w:r w:rsidRPr="00C83D7B">
          <w:rPr>
            <w:rFonts w:ascii="Arial" w:eastAsia="Times New Roman" w:hAnsi="Arial" w:cs="Arial"/>
            <w:color w:val="222222"/>
            <w:sz w:val="18"/>
            <w:szCs w:val="18"/>
            <w:vertAlign w:val="subscript"/>
          </w:rPr>
          <w:t>g</w:t>
        </w:r>
        <w:r w:rsidRPr="00C83D7B">
          <w:rPr>
            <w:rFonts w:ascii="Arial" w:eastAsia="Times New Roman" w:hAnsi="Arial" w:cs="Arial"/>
            <w:color w:val="222222"/>
            <w:sz w:val="24"/>
            <w:szCs w:val="24"/>
          </w:rPr>
          <w:t> – {</w:t>
        </w:r>
        <w:proofErr w:type="spellStart"/>
        <w:r w:rsidRPr="00C83D7B">
          <w:rPr>
            <w:rFonts w:ascii="Arial" w:eastAsia="Times New Roman" w:hAnsi="Arial" w:cs="Arial"/>
            <w:color w:val="222222"/>
            <w:sz w:val="24"/>
            <w:szCs w:val="24"/>
          </w:rPr>
          <w:t>x:x</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D</w:t>
        </w:r>
        <w:r w:rsidRPr="00C83D7B">
          <w:rPr>
            <w:rFonts w:ascii="Arial" w:eastAsia="Times New Roman" w:hAnsi="Arial" w:cs="Arial"/>
            <w:color w:val="222222"/>
            <w:sz w:val="18"/>
            <w:szCs w:val="18"/>
            <w:vertAlign w:val="subscript"/>
          </w:rPr>
          <w:t>g</w:t>
        </w:r>
        <w:proofErr w:type="spellEnd"/>
        <w:r w:rsidRPr="00C83D7B">
          <w:rPr>
            <w:rFonts w:ascii="Arial" w:eastAsia="Times New Roman" w:hAnsi="Arial" w:cs="Arial"/>
            <w:color w:val="222222"/>
            <w:sz w:val="24"/>
            <w:szCs w:val="24"/>
          </w:rPr>
          <w:t>, g(x) = 0}</w:t>
        </w:r>
      </w:ins>
    </w:p>
    <w:p w:rsidR="00C83D7B" w:rsidRDefault="00C83D7B"/>
    <w:p w:rsidR="00C83D7B" w:rsidRDefault="00C83D7B"/>
    <w:p w:rsidR="00C83D7B" w:rsidRPr="00C83D7B" w:rsidRDefault="00C83D7B" w:rsidP="00C83D7B">
      <w:pPr>
        <w:spacing w:after="240" w:line="240" w:lineRule="auto"/>
        <w:outlineLvl w:val="0"/>
        <w:rPr>
          <w:rFonts w:ascii="Arial" w:eastAsia="Times New Roman" w:hAnsi="Arial" w:cs="Arial"/>
          <w:color w:val="222222"/>
          <w:kern w:val="36"/>
          <w:sz w:val="48"/>
          <w:szCs w:val="48"/>
        </w:rPr>
      </w:pPr>
      <w:r w:rsidRPr="00C83D7B">
        <w:rPr>
          <w:rFonts w:ascii="Arial" w:eastAsia="Times New Roman" w:hAnsi="Arial" w:cs="Arial"/>
          <w:color w:val="222222"/>
          <w:kern w:val="36"/>
          <w:sz w:val="48"/>
          <w:szCs w:val="48"/>
        </w:rPr>
        <w:t xml:space="preserve">Inverse Trigonometric Functions Class 12 Notes </w:t>
      </w:r>
      <w:proofErr w:type="spellStart"/>
      <w:r w:rsidRPr="00C83D7B">
        <w:rPr>
          <w:rFonts w:ascii="Arial" w:eastAsia="Times New Roman" w:hAnsi="Arial" w:cs="Arial"/>
          <w:color w:val="222222"/>
          <w:kern w:val="36"/>
          <w:sz w:val="48"/>
          <w:szCs w:val="48"/>
        </w:rPr>
        <w:t>Maths</w:t>
      </w:r>
      <w:proofErr w:type="spellEnd"/>
      <w:r w:rsidRPr="00C83D7B">
        <w:rPr>
          <w:rFonts w:ascii="Arial" w:eastAsia="Times New Roman" w:hAnsi="Arial" w:cs="Arial"/>
          <w:color w:val="222222"/>
          <w:kern w:val="36"/>
          <w:sz w:val="48"/>
          <w:szCs w:val="48"/>
        </w:rPr>
        <w:t xml:space="preserve"> Chapter 2</w:t>
      </w:r>
    </w:p>
    <w:p w:rsidR="00C83D7B" w:rsidRPr="00C83D7B" w:rsidRDefault="00C83D7B" w:rsidP="00C83D7B">
      <w:pPr>
        <w:spacing w:after="450" w:line="24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July 19, 2021 by </w:t>
      </w:r>
      <w:proofErr w:type="spellStart"/>
      <w:r w:rsidRPr="00C83D7B">
        <w:rPr>
          <w:rFonts w:ascii="Times New Roman" w:eastAsia="Times New Roman" w:hAnsi="Times New Roman" w:cs="Times New Roman"/>
          <w:sz w:val="24"/>
          <w:szCs w:val="24"/>
        </w:rPr>
        <w:fldChar w:fldCharType="begin"/>
      </w:r>
      <w:r w:rsidRPr="00C83D7B">
        <w:rPr>
          <w:rFonts w:ascii="Times New Roman" w:eastAsia="Times New Roman" w:hAnsi="Times New Roman" w:cs="Times New Roman"/>
          <w:sz w:val="24"/>
          <w:szCs w:val="24"/>
        </w:rPr>
        <w:instrText xml:space="preserve"> HYPERLINK "https://www.learninsta.com/author/prasanna/" </w:instrText>
      </w:r>
      <w:r w:rsidRPr="00C83D7B">
        <w:rPr>
          <w:rFonts w:ascii="Times New Roman" w:eastAsia="Times New Roman" w:hAnsi="Times New Roman" w:cs="Times New Roman"/>
          <w:sz w:val="24"/>
          <w:szCs w:val="24"/>
        </w:rPr>
        <w:fldChar w:fldCharType="separate"/>
      </w:r>
      <w:r w:rsidRPr="00C83D7B">
        <w:rPr>
          <w:rFonts w:ascii="Times New Roman" w:eastAsia="Times New Roman" w:hAnsi="Times New Roman" w:cs="Times New Roman"/>
          <w:color w:val="222222"/>
          <w:sz w:val="24"/>
          <w:szCs w:val="24"/>
        </w:rPr>
        <w:t>Prasanna</w:t>
      </w:r>
      <w:proofErr w:type="spellEnd"/>
      <w:r w:rsidRPr="00C83D7B">
        <w:rPr>
          <w:rFonts w:ascii="Times New Roman" w:eastAsia="Times New Roman" w:hAnsi="Times New Roman" w:cs="Times New Roman"/>
          <w:sz w:val="24"/>
          <w:szCs w:val="24"/>
        </w:rPr>
        <w:fldChar w:fldCharType="end"/>
      </w:r>
    </w:p>
    <w:p w:rsidR="00C83D7B" w:rsidRPr="00C83D7B" w:rsidRDefault="00C83D7B" w:rsidP="00C83D7B">
      <w:pPr>
        <w:shd w:val="clear" w:color="auto" w:fill="FFFFFF"/>
        <w:spacing w:after="390" w:line="240" w:lineRule="auto"/>
        <w:rPr>
          <w:rFonts w:ascii="Arial" w:eastAsia="Times New Roman" w:hAnsi="Arial" w:cs="Arial"/>
          <w:color w:val="222222"/>
          <w:sz w:val="24"/>
          <w:szCs w:val="24"/>
        </w:rPr>
      </w:pPr>
      <w:r w:rsidRPr="00C83D7B">
        <w:rPr>
          <w:rFonts w:ascii="Arial" w:eastAsia="Times New Roman" w:hAnsi="Arial" w:cs="Arial"/>
          <w:color w:val="222222"/>
          <w:sz w:val="24"/>
          <w:szCs w:val="24"/>
        </w:rPr>
        <w:t>By going through these CBSE </w:t>
      </w:r>
      <w:hyperlink r:id="rId11" w:history="1">
        <w:r w:rsidRPr="00C83D7B">
          <w:rPr>
            <w:rFonts w:ascii="Arial" w:eastAsia="Times New Roman" w:hAnsi="Arial" w:cs="Arial"/>
            <w:color w:val="E8554E"/>
            <w:sz w:val="24"/>
            <w:szCs w:val="24"/>
            <w:u w:val="single"/>
          </w:rPr>
          <w:t xml:space="preserve">Class 12 </w:t>
        </w:r>
        <w:proofErr w:type="spellStart"/>
        <w:r w:rsidRPr="00C83D7B">
          <w:rPr>
            <w:rFonts w:ascii="Arial" w:eastAsia="Times New Roman" w:hAnsi="Arial" w:cs="Arial"/>
            <w:color w:val="E8554E"/>
            <w:sz w:val="24"/>
            <w:szCs w:val="24"/>
            <w:u w:val="single"/>
          </w:rPr>
          <w:t>Maths</w:t>
        </w:r>
        <w:proofErr w:type="spellEnd"/>
        <w:r w:rsidRPr="00C83D7B">
          <w:rPr>
            <w:rFonts w:ascii="Arial" w:eastAsia="Times New Roman" w:hAnsi="Arial" w:cs="Arial"/>
            <w:color w:val="E8554E"/>
            <w:sz w:val="24"/>
            <w:szCs w:val="24"/>
            <w:u w:val="single"/>
          </w:rPr>
          <w:t xml:space="preserve"> Notes</w:t>
        </w:r>
      </w:hyperlink>
      <w:r w:rsidRPr="00C83D7B">
        <w:rPr>
          <w:rFonts w:ascii="Arial" w:eastAsia="Times New Roman" w:hAnsi="Arial" w:cs="Arial"/>
          <w:color w:val="222222"/>
          <w:sz w:val="24"/>
          <w:szCs w:val="24"/>
        </w:rPr>
        <w:t> Chapter 2 Inverse Trigonometric Functions, students can recall all the concepts quickly.</w:t>
      </w:r>
    </w:p>
    <w:p w:rsidR="00C83D7B" w:rsidRPr="00C83D7B" w:rsidRDefault="00C83D7B" w:rsidP="00C83D7B">
      <w:pPr>
        <w:shd w:val="clear" w:color="auto" w:fill="FFFFFF"/>
        <w:spacing w:after="240" w:line="240" w:lineRule="auto"/>
        <w:outlineLvl w:val="1"/>
        <w:rPr>
          <w:rFonts w:ascii="Arial" w:eastAsia="Times New Roman" w:hAnsi="Arial" w:cs="Arial"/>
          <w:color w:val="222222"/>
          <w:sz w:val="36"/>
          <w:szCs w:val="36"/>
        </w:rPr>
      </w:pPr>
      <w:r w:rsidRPr="00C83D7B">
        <w:rPr>
          <w:rFonts w:ascii="Arial" w:eastAsia="Times New Roman" w:hAnsi="Arial" w:cs="Arial"/>
          <w:color w:val="222222"/>
          <w:sz w:val="36"/>
          <w:szCs w:val="36"/>
        </w:rPr>
        <w:t xml:space="preserve">Inverse Trigonometric Functions Notes Class 12 </w:t>
      </w:r>
      <w:proofErr w:type="spellStart"/>
      <w:r w:rsidRPr="00C83D7B">
        <w:rPr>
          <w:rFonts w:ascii="Arial" w:eastAsia="Times New Roman" w:hAnsi="Arial" w:cs="Arial"/>
          <w:color w:val="222222"/>
          <w:sz w:val="36"/>
          <w:szCs w:val="36"/>
        </w:rPr>
        <w:t>Maths</w:t>
      </w:r>
      <w:proofErr w:type="spellEnd"/>
      <w:r w:rsidRPr="00C83D7B">
        <w:rPr>
          <w:rFonts w:ascii="Arial" w:eastAsia="Times New Roman" w:hAnsi="Arial" w:cs="Arial"/>
          <w:color w:val="222222"/>
          <w:sz w:val="36"/>
          <w:szCs w:val="36"/>
        </w:rPr>
        <w:t xml:space="preserve"> </w:t>
      </w:r>
      <w:proofErr w:type="gramStart"/>
      <w:r w:rsidRPr="00C83D7B">
        <w:rPr>
          <w:rFonts w:ascii="Arial" w:eastAsia="Times New Roman" w:hAnsi="Arial" w:cs="Arial"/>
          <w:color w:val="222222"/>
          <w:sz w:val="36"/>
          <w:szCs w:val="36"/>
        </w:rPr>
        <w:t>Chapter</w:t>
      </w:r>
      <w:proofErr w:type="gramEnd"/>
      <w:r w:rsidRPr="00C83D7B">
        <w:rPr>
          <w:rFonts w:ascii="Arial" w:eastAsia="Times New Roman" w:hAnsi="Arial" w:cs="Arial"/>
          <w:color w:val="222222"/>
          <w:sz w:val="36"/>
          <w:szCs w:val="36"/>
        </w:rPr>
        <w:t xml:space="preserve"> 2</w:t>
      </w:r>
    </w:p>
    <w:p w:rsidR="00C83D7B" w:rsidRPr="00C83D7B" w:rsidRDefault="00C83D7B" w:rsidP="00C83D7B">
      <w:pPr>
        <w:shd w:val="clear" w:color="auto" w:fill="FFFFFF"/>
        <w:spacing w:after="390" w:line="240" w:lineRule="auto"/>
        <w:rPr>
          <w:rFonts w:ascii="Arial" w:eastAsia="Times New Roman" w:hAnsi="Arial" w:cs="Arial"/>
          <w:color w:val="222222"/>
          <w:sz w:val="24"/>
          <w:szCs w:val="24"/>
        </w:rPr>
      </w:pPr>
      <w:hyperlink r:id="rId12" w:history="1">
        <w:r w:rsidRPr="00C83D7B">
          <w:rPr>
            <w:rFonts w:ascii="Arial" w:eastAsia="Times New Roman" w:hAnsi="Arial" w:cs="Arial"/>
            <w:color w:val="E8554E"/>
            <w:sz w:val="24"/>
            <w:szCs w:val="24"/>
            <w:u w:val="single"/>
          </w:rPr>
          <w:t>Inverse Function Calculator</w:t>
        </w:r>
      </w:hyperlink>
      <w:r w:rsidRPr="00C83D7B">
        <w:rPr>
          <w:rFonts w:ascii="Arial" w:eastAsia="Times New Roman" w:hAnsi="Arial" w:cs="Arial"/>
          <w:color w:val="222222"/>
          <w:sz w:val="24"/>
          <w:szCs w:val="24"/>
        </w:rPr>
        <w:t xml:space="preserve"> is an online tool by </w:t>
      </w:r>
      <w:proofErr w:type="spellStart"/>
      <w:r w:rsidRPr="00C83D7B">
        <w:rPr>
          <w:rFonts w:ascii="Arial" w:eastAsia="Times New Roman" w:hAnsi="Arial" w:cs="Arial"/>
          <w:color w:val="222222"/>
          <w:sz w:val="24"/>
          <w:szCs w:val="24"/>
        </w:rPr>
        <w:t>Protonstalk</w:t>
      </w:r>
      <w:proofErr w:type="spellEnd"/>
      <w:r w:rsidRPr="00C83D7B">
        <w:rPr>
          <w:rFonts w:ascii="Arial" w:eastAsia="Times New Roman" w:hAnsi="Arial" w:cs="Arial"/>
          <w:color w:val="222222"/>
          <w:sz w:val="24"/>
          <w:szCs w:val="24"/>
        </w:rPr>
        <w:t xml:space="preserve"> to quickly and easily find out the inverse of any given function.</w:t>
      </w:r>
    </w:p>
    <w:p w:rsidR="00C83D7B" w:rsidRPr="00C83D7B" w:rsidRDefault="00C83D7B" w:rsidP="00C83D7B">
      <w:pPr>
        <w:shd w:val="clear" w:color="auto" w:fill="FFFFFF"/>
        <w:spacing w:after="390" w:line="240" w:lineRule="auto"/>
        <w:rPr>
          <w:rFonts w:ascii="Arial" w:eastAsia="Times New Roman" w:hAnsi="Arial" w:cs="Arial"/>
          <w:color w:val="222222"/>
          <w:sz w:val="24"/>
          <w:szCs w:val="24"/>
        </w:rPr>
      </w:pPr>
      <w:r w:rsidRPr="00C83D7B">
        <w:rPr>
          <w:rFonts w:ascii="Arial" w:eastAsia="Times New Roman" w:hAnsi="Arial" w:cs="Arial"/>
          <w:color w:val="222222"/>
          <w:sz w:val="24"/>
          <w:szCs w:val="24"/>
        </w:rPr>
        <w:t>As we have learned in class XI, the domain and range of trigonometric functions are given below</w:t>
      </w:r>
      <w:proofErr w:type="gramStart"/>
      <w:r w:rsidRPr="00C83D7B">
        <w:rPr>
          <w:rFonts w:ascii="Arial" w:eastAsia="Times New Roman" w:hAnsi="Arial" w:cs="Arial"/>
          <w:color w:val="222222"/>
          <w:sz w:val="24"/>
          <w:szCs w:val="24"/>
        </w:rPr>
        <w:t>:</w:t>
      </w:r>
      <w:proofErr w:type="gramEnd"/>
      <w:r w:rsidRPr="00C83D7B">
        <w:rPr>
          <w:rFonts w:ascii="Arial" w:eastAsia="Times New Roman" w:hAnsi="Arial" w:cs="Arial"/>
          <w:color w:val="222222"/>
          <w:sz w:val="24"/>
          <w:szCs w:val="24"/>
        </w:rPr>
        <w:br/>
        <w:t>Functions Domain Range</w:t>
      </w:r>
      <w:r w:rsidRPr="00C83D7B">
        <w:rPr>
          <w:rFonts w:ascii="Arial" w:eastAsia="Times New Roman" w:hAnsi="Arial" w:cs="Arial"/>
          <w:color w:val="222222"/>
          <w:sz w:val="24"/>
          <w:szCs w:val="24"/>
        </w:rPr>
        <w:br/>
      </w:r>
      <w:r w:rsidRPr="00C83D7B">
        <w:rPr>
          <w:rFonts w:ascii="Arial" w:eastAsia="Times New Roman" w:hAnsi="Arial" w:cs="Arial"/>
          <w:noProof/>
          <w:color w:val="222222"/>
          <w:sz w:val="24"/>
          <w:szCs w:val="24"/>
        </w:rPr>
        <w:lastRenderedPageBreak/>
        <w:drawing>
          <wp:inline distT="0" distB="0" distL="0" distR="0" wp14:anchorId="5A837AFF" wp14:editId="01127237">
            <wp:extent cx="4848225" cy="2857500"/>
            <wp:effectExtent l="0" t="0" r="9525" b="0"/>
            <wp:docPr id="5" name="Picture 5" descr="Inverse Trigonometric Functions Class 12 Notes Math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verse Trigonometric Functions Class 12 Notes Maths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8225" cy="2857500"/>
                    </a:xfrm>
                    <a:prstGeom prst="rect">
                      <a:avLst/>
                    </a:prstGeom>
                    <a:noFill/>
                    <a:ln>
                      <a:noFill/>
                    </a:ln>
                  </pic:spPr>
                </pic:pic>
              </a:graphicData>
            </a:graphic>
          </wp:inline>
        </w:drawing>
      </w:r>
      <w:r w:rsidRPr="00C83D7B">
        <w:rPr>
          <w:rFonts w:ascii="Arial" w:eastAsia="Times New Roman" w:hAnsi="Arial" w:cs="Arial"/>
          <w:color w:val="222222"/>
          <w:sz w:val="24"/>
          <w:szCs w:val="24"/>
        </w:rPr>
        <w:br/>
        <w:t xml:space="preserve">→ Inverse Function: We know that if f: X →Y such that y = f(x) is one-one and onto, then we define another function g : Y → X such that x = g(y), where x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X and y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Y, which is also one-one and onto.</w:t>
      </w:r>
    </w:p>
    <w:p w:rsidR="00C83D7B" w:rsidRPr="00C83D7B" w:rsidRDefault="00C83D7B" w:rsidP="00C83D7B">
      <w:pPr>
        <w:shd w:val="clear" w:color="auto" w:fill="FFFFFF"/>
        <w:spacing w:after="390" w:line="240" w:lineRule="auto"/>
        <w:rPr>
          <w:rFonts w:ascii="Arial" w:eastAsia="Times New Roman" w:hAnsi="Arial" w:cs="Arial"/>
          <w:color w:val="222222"/>
          <w:sz w:val="24"/>
          <w:szCs w:val="24"/>
        </w:rPr>
      </w:pPr>
      <w:r w:rsidRPr="00C83D7B">
        <w:rPr>
          <w:rFonts w:ascii="Arial" w:eastAsia="Times New Roman" w:hAnsi="Arial" w:cs="Arial"/>
          <w:color w:val="222222"/>
          <w:sz w:val="24"/>
          <w:szCs w:val="24"/>
        </w:rPr>
        <w:t xml:space="preserve">In such a case, Domain of g = Range of f and Range of g = Domain </w:t>
      </w:r>
      <w:proofErr w:type="spellStart"/>
      <w:r w:rsidRPr="00C83D7B">
        <w:rPr>
          <w:rFonts w:ascii="Arial" w:eastAsia="Times New Roman" w:hAnsi="Arial" w:cs="Arial"/>
          <w:color w:val="222222"/>
          <w:sz w:val="24"/>
          <w:szCs w:val="24"/>
        </w:rPr>
        <w:t>of f</w:t>
      </w:r>
      <w:proofErr w:type="spellEnd"/>
      <w:proofErr w:type="gramStart"/>
      <w:r w:rsidRPr="00C83D7B">
        <w:rPr>
          <w:rFonts w:ascii="Arial" w:eastAsia="Times New Roman" w:hAnsi="Arial" w:cs="Arial"/>
          <w:color w:val="222222"/>
          <w:sz w:val="24"/>
          <w:szCs w:val="24"/>
        </w:rPr>
        <w:t>.</w:t>
      </w:r>
      <w:proofErr w:type="gramEnd"/>
      <w:r w:rsidRPr="00C83D7B">
        <w:rPr>
          <w:rFonts w:ascii="Arial" w:eastAsia="Times New Roman" w:hAnsi="Arial" w:cs="Arial"/>
          <w:color w:val="222222"/>
          <w:sz w:val="24"/>
          <w:szCs w:val="24"/>
        </w:rPr>
        <w:br/>
        <w:t>g is called the inverse of f or g = f</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w:t>
      </w:r>
      <w:r w:rsidRPr="00C83D7B">
        <w:rPr>
          <w:rFonts w:ascii="Arial" w:eastAsia="Times New Roman" w:hAnsi="Arial" w:cs="Arial"/>
          <w:color w:val="222222"/>
          <w:sz w:val="24"/>
          <w:szCs w:val="24"/>
        </w:rPr>
        <w:br/>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Inverse of g = g</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 (f</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=f.</w:t>
      </w:r>
    </w:p>
    <w:p w:rsidR="00C83D7B" w:rsidRPr="00C83D7B" w:rsidRDefault="00C83D7B" w:rsidP="00C83D7B">
      <w:pPr>
        <w:shd w:val="clear" w:color="auto" w:fill="FFFFFF"/>
        <w:spacing w:after="390" w:line="240" w:lineRule="auto"/>
        <w:rPr>
          <w:ins w:id="74" w:author="Unknown"/>
          <w:rFonts w:ascii="Arial" w:eastAsia="Times New Roman" w:hAnsi="Arial" w:cs="Arial"/>
          <w:color w:val="222222"/>
          <w:sz w:val="24"/>
          <w:szCs w:val="24"/>
        </w:rPr>
      </w:pPr>
      <w:ins w:id="75" w:author="Unknown">
        <w:r w:rsidRPr="00C83D7B">
          <w:rPr>
            <w:rFonts w:ascii="Arial" w:eastAsia="Times New Roman" w:hAnsi="Arial" w:cs="Arial"/>
            <w:color w:val="222222"/>
            <w:sz w:val="24"/>
            <w:szCs w:val="24"/>
          </w:rPr>
          <w:t>The graph of the sin</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function is shown here.</w:t>
        </w:r>
      </w:ins>
    </w:p>
    <w:p w:rsidR="00C83D7B" w:rsidRPr="00C83D7B" w:rsidRDefault="00C83D7B" w:rsidP="00C83D7B">
      <w:pPr>
        <w:shd w:val="clear" w:color="auto" w:fill="FFFFFF"/>
        <w:spacing w:after="0" w:line="240" w:lineRule="auto"/>
        <w:rPr>
          <w:ins w:id="76" w:author="Unknown"/>
          <w:rFonts w:ascii="Arial" w:eastAsia="Times New Roman" w:hAnsi="Arial" w:cs="Arial"/>
          <w:color w:val="222222"/>
          <w:sz w:val="24"/>
          <w:szCs w:val="24"/>
        </w:rPr>
      </w:pPr>
      <w:ins w:id="77" w:author="Unknown">
        <w:r w:rsidRPr="00C83D7B">
          <w:rPr>
            <w:rFonts w:ascii="Arial" w:eastAsia="Times New Roman" w:hAnsi="Arial" w:cs="Arial"/>
            <w:b/>
            <w:bCs/>
            <w:color w:val="222222"/>
            <w:sz w:val="24"/>
            <w:szCs w:val="24"/>
          </w:rPr>
          <w:t>Principal Value Branch of Function sin</w:t>
        </w:r>
        <w:r w:rsidRPr="00C83D7B">
          <w:rPr>
            <w:rFonts w:ascii="Arial" w:eastAsia="Times New Roman" w:hAnsi="Arial" w:cs="Arial"/>
            <w:b/>
            <w:bCs/>
            <w:color w:val="222222"/>
            <w:sz w:val="18"/>
            <w:szCs w:val="18"/>
            <w:vertAlign w:val="superscript"/>
          </w:rPr>
          <w:t>-1</w:t>
        </w:r>
        <w:proofErr w:type="gramStart"/>
        <w:r w:rsidRPr="00C83D7B">
          <w:rPr>
            <w:rFonts w:ascii="Arial" w:eastAsia="Times New Roman" w:hAnsi="Arial" w:cs="Arial"/>
            <w:b/>
            <w:bCs/>
            <w:color w:val="222222"/>
            <w:sz w:val="24"/>
            <w:szCs w:val="24"/>
          </w:rPr>
          <w:t>:</w:t>
        </w:r>
        <w:proofErr w:type="gramEnd"/>
        <w:r w:rsidRPr="00C83D7B">
          <w:rPr>
            <w:rFonts w:ascii="Arial" w:eastAsia="Times New Roman" w:hAnsi="Arial" w:cs="Arial"/>
            <w:color w:val="222222"/>
            <w:sz w:val="24"/>
            <w:szCs w:val="24"/>
          </w:rPr>
          <w:br/>
          <w:t>It may be noted that for the domain [-1,1}, the range could be any one of the intervals. …..</w:t>
        </w:r>
        <w:proofErr w:type="gramStart"/>
        <w:r w:rsidRPr="00C83D7B">
          <w:rPr>
            <w:rFonts w:ascii="Arial" w:eastAsia="Times New Roman" w:hAnsi="Arial" w:cs="Arial"/>
            <w:color w:val="222222"/>
            <w:sz w:val="24"/>
            <w:szCs w:val="24"/>
          </w:rPr>
          <w:t>,</w:t>
        </w:r>
        <w:proofErr w:type="gramEnd"/>
        <w:r w:rsidRPr="00C83D7B">
          <w:rPr>
            <w:rFonts w:ascii="Arial" w:eastAsia="Times New Roman" w:hAnsi="Arial" w:cs="Arial"/>
            <w:color w:val="222222"/>
            <w:sz w:val="24"/>
            <w:szCs w:val="24"/>
          </w:rPr>
          <w:br/>
          <w:t>[</w:t>
        </w:r>
        <w:r w:rsidRPr="00C83D7B">
          <w:rPr>
            <w:rFonts w:ascii="MathJax_Main" w:eastAsia="Times New Roman" w:hAnsi="MathJax_Main" w:cs="Arial"/>
            <w:color w:val="222222"/>
            <w:sz w:val="21"/>
            <w:szCs w:val="21"/>
            <w:bdr w:val="none" w:sz="0" w:space="0" w:color="auto" w:frame="1"/>
          </w:rPr>
          <w:t>−3</w:t>
        </w:r>
        <w:r w:rsidRPr="00C83D7B">
          <w:rPr>
            <w:rFonts w:ascii="MathJax_Math-italic" w:eastAsia="Times New Roman" w:hAnsi="MathJax_Math-italic" w:cs="Arial"/>
            <w:color w:val="222222"/>
            <w:sz w:val="21"/>
            <w:szCs w:val="21"/>
            <w:bdr w:val="none" w:sz="0" w:space="0" w:color="auto" w:frame="1"/>
          </w:rPr>
          <w:t>π</w:t>
        </w:r>
        <w:r w:rsidRPr="00C83D7B">
          <w:rPr>
            <w:rFonts w:ascii="MathJax_Main" w:eastAsia="Times New Roman" w:hAnsi="MathJax_Main" w:cs="Arial"/>
            <w:color w:val="222222"/>
            <w:sz w:val="21"/>
            <w:szCs w:val="21"/>
            <w:bdr w:val="none" w:sz="0" w:space="0" w:color="auto" w:frame="1"/>
          </w:rPr>
          <w:t>2</w:t>
        </w:r>
        <w:r w:rsidRPr="00C83D7B">
          <w:rPr>
            <w:rFonts w:ascii="Arial" w:eastAsia="Times New Roman" w:hAnsi="Arial" w:cs="Arial"/>
            <w:color w:val="222222"/>
            <w:sz w:val="24"/>
            <w:szCs w:val="24"/>
          </w:rPr>
          <w:t>, </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π</w:t>
        </w:r>
        <w:r w:rsidRPr="00C83D7B">
          <w:rPr>
            <w:rFonts w:ascii="MathJax_Main" w:eastAsia="Times New Roman" w:hAnsi="MathJax_Main" w:cs="Arial"/>
            <w:color w:val="222222"/>
            <w:sz w:val="21"/>
            <w:szCs w:val="21"/>
            <w:bdr w:val="none" w:sz="0" w:space="0" w:color="auto" w:frame="1"/>
          </w:rPr>
          <w:t>2</w:t>
        </w:r>
        <w:r w:rsidRPr="00C83D7B">
          <w:rPr>
            <w:rFonts w:ascii="Arial" w:eastAsia="Times New Roman" w:hAnsi="Arial" w:cs="Arial"/>
            <w:color w:val="222222"/>
            <w:sz w:val="24"/>
            <w:szCs w:val="24"/>
          </w:rPr>
          <w:t>], [</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π</w:t>
        </w:r>
        <w:r w:rsidRPr="00C83D7B">
          <w:rPr>
            <w:rFonts w:ascii="MathJax_Main" w:eastAsia="Times New Roman" w:hAnsi="MathJax_Main" w:cs="Arial"/>
            <w:color w:val="222222"/>
            <w:sz w:val="21"/>
            <w:szCs w:val="21"/>
            <w:bdr w:val="none" w:sz="0" w:space="0" w:color="auto" w:frame="1"/>
          </w:rPr>
          <w:t>2</w:t>
        </w:r>
        <w:r w:rsidRPr="00C83D7B">
          <w:rPr>
            <w:rFonts w:ascii="Arial" w:eastAsia="Times New Roman" w:hAnsi="Arial" w:cs="Arial"/>
            <w:color w:val="222222"/>
            <w:sz w:val="24"/>
            <w:szCs w:val="24"/>
          </w:rPr>
          <w:t>, </w:t>
        </w:r>
        <w:r w:rsidRPr="00C83D7B">
          <w:rPr>
            <w:rFonts w:ascii="MathJax_Math-italic" w:eastAsia="Times New Roman" w:hAnsi="MathJax_Math-italic" w:cs="Arial"/>
            <w:color w:val="222222"/>
            <w:sz w:val="21"/>
            <w:szCs w:val="21"/>
            <w:bdr w:val="none" w:sz="0" w:space="0" w:color="auto" w:frame="1"/>
          </w:rPr>
          <w:t>π</w:t>
        </w:r>
        <w:r w:rsidRPr="00C83D7B">
          <w:rPr>
            <w:rFonts w:ascii="MathJax_Main" w:eastAsia="Times New Roman" w:hAnsi="MathJax_Main" w:cs="Arial"/>
            <w:color w:val="222222"/>
            <w:sz w:val="21"/>
            <w:szCs w:val="21"/>
            <w:bdr w:val="none" w:sz="0" w:space="0" w:color="auto" w:frame="1"/>
          </w:rPr>
          <w:t>2</w:t>
        </w:r>
        <w:r w:rsidRPr="00C83D7B">
          <w:rPr>
            <w:rFonts w:ascii="Arial" w:eastAsia="Times New Roman" w:hAnsi="Arial" w:cs="Arial"/>
            <w:color w:val="222222"/>
            <w:sz w:val="24"/>
            <w:szCs w:val="24"/>
          </w:rPr>
          <w:t>] or [</w:t>
        </w:r>
        <w:r w:rsidRPr="00C83D7B">
          <w:rPr>
            <w:rFonts w:ascii="MathJax_Math-italic" w:eastAsia="Times New Roman" w:hAnsi="MathJax_Math-italic" w:cs="Arial"/>
            <w:color w:val="222222"/>
            <w:sz w:val="21"/>
            <w:szCs w:val="21"/>
            <w:bdr w:val="none" w:sz="0" w:space="0" w:color="auto" w:frame="1"/>
          </w:rPr>
          <w:t>π</w:t>
        </w:r>
        <w:r w:rsidRPr="00C83D7B">
          <w:rPr>
            <w:rFonts w:ascii="MathJax_Main" w:eastAsia="Times New Roman" w:hAnsi="MathJax_Main" w:cs="Arial"/>
            <w:color w:val="222222"/>
            <w:sz w:val="21"/>
            <w:szCs w:val="21"/>
            <w:bdr w:val="none" w:sz="0" w:space="0" w:color="auto" w:frame="1"/>
          </w:rPr>
          <w:t>2</w:t>
        </w:r>
        <w:r w:rsidRPr="00C83D7B">
          <w:rPr>
            <w:rFonts w:ascii="Arial" w:eastAsia="Times New Roman" w:hAnsi="Arial" w:cs="Arial"/>
            <w:color w:val="222222"/>
            <w:sz w:val="24"/>
            <w:szCs w:val="24"/>
          </w:rPr>
          <w:t>, </w:t>
        </w:r>
        <w:r w:rsidRPr="00C83D7B">
          <w:rPr>
            <w:rFonts w:ascii="MathJax_Main" w:eastAsia="Times New Roman" w:hAnsi="MathJax_Main" w:cs="Arial"/>
            <w:color w:val="222222"/>
            <w:sz w:val="21"/>
            <w:szCs w:val="21"/>
            <w:bdr w:val="none" w:sz="0" w:space="0" w:color="auto" w:frame="1"/>
          </w:rPr>
          <w:t>3</w:t>
        </w:r>
        <w:r w:rsidRPr="00C83D7B">
          <w:rPr>
            <w:rFonts w:ascii="MathJax_Math-italic" w:eastAsia="Times New Roman" w:hAnsi="MathJax_Math-italic" w:cs="Arial"/>
            <w:color w:val="222222"/>
            <w:sz w:val="21"/>
            <w:szCs w:val="21"/>
            <w:bdr w:val="none" w:sz="0" w:space="0" w:color="auto" w:frame="1"/>
          </w:rPr>
          <w:t>π</w:t>
        </w:r>
        <w:r w:rsidRPr="00C83D7B">
          <w:rPr>
            <w:rFonts w:ascii="MathJax_Main" w:eastAsia="Times New Roman" w:hAnsi="MathJax_Main" w:cs="Arial"/>
            <w:color w:val="222222"/>
            <w:sz w:val="21"/>
            <w:szCs w:val="21"/>
            <w:bdr w:val="none" w:sz="0" w:space="0" w:color="auto" w:frame="1"/>
          </w:rPr>
          <w:t>2</w:t>
        </w:r>
        <w:r w:rsidRPr="00C83D7B">
          <w:rPr>
            <w:rFonts w:ascii="Arial" w:eastAsia="Times New Roman" w:hAnsi="Arial" w:cs="Arial"/>
            <w:color w:val="222222"/>
            <w:sz w:val="24"/>
            <w:szCs w:val="24"/>
          </w:rPr>
          <w:t>] …….</w:t>
        </w:r>
        <w:r w:rsidRPr="00C83D7B">
          <w:rPr>
            <w:rFonts w:ascii="Arial" w:eastAsia="Times New Roman" w:hAnsi="Arial" w:cs="Arial"/>
            <w:color w:val="222222"/>
            <w:sz w:val="24"/>
            <w:szCs w:val="24"/>
          </w:rPr>
          <w:br/>
        </w:r>
      </w:ins>
      <w:r w:rsidRPr="00C83D7B">
        <w:rPr>
          <w:rFonts w:ascii="Arial" w:eastAsia="Times New Roman" w:hAnsi="Arial" w:cs="Arial"/>
          <w:noProof/>
          <w:color w:val="222222"/>
          <w:sz w:val="24"/>
          <w:szCs w:val="24"/>
        </w:rPr>
        <w:lastRenderedPageBreak/>
        <w:drawing>
          <wp:inline distT="0" distB="0" distL="0" distR="0" wp14:anchorId="53DE4200" wp14:editId="1096E394">
            <wp:extent cx="1743075" cy="3838575"/>
            <wp:effectExtent l="0" t="0" r="9525" b="9525"/>
            <wp:docPr id="6" name="Picture 6" descr="Inverse Trigonometric Functions Class 12 Notes Math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verse Trigonometric Functions Class 12 Notes Maths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3075" cy="3838575"/>
                    </a:xfrm>
                    <a:prstGeom prst="rect">
                      <a:avLst/>
                    </a:prstGeom>
                    <a:noFill/>
                    <a:ln>
                      <a:noFill/>
                    </a:ln>
                  </pic:spPr>
                </pic:pic>
              </a:graphicData>
            </a:graphic>
          </wp:inline>
        </w:drawing>
      </w:r>
      <w:ins w:id="78" w:author="Unknown">
        <w:r w:rsidRPr="00C83D7B">
          <w:rPr>
            <w:rFonts w:ascii="Arial" w:eastAsia="Times New Roman" w:hAnsi="Arial" w:cs="Arial"/>
            <w:color w:val="222222"/>
            <w:sz w:val="24"/>
            <w:szCs w:val="24"/>
          </w:rPr>
          <w:br/>
          <w:t>Corresponding to each interval, we get a branch of the function sin</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w:t>
        </w:r>
        <w:r w:rsidRPr="00C83D7B">
          <w:rPr>
            <w:rFonts w:ascii="Arial" w:eastAsia="Times New Roman" w:hAnsi="Arial" w:cs="Arial"/>
            <w:color w:val="222222"/>
            <w:sz w:val="24"/>
            <w:szCs w:val="24"/>
          </w:rPr>
          <w:br/>
          <w:t>The branch with range [</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π</w:t>
        </w:r>
        <w:r w:rsidRPr="00C83D7B">
          <w:rPr>
            <w:rFonts w:ascii="MathJax_Main" w:eastAsia="Times New Roman" w:hAnsi="MathJax_Main" w:cs="Arial"/>
            <w:color w:val="222222"/>
            <w:sz w:val="21"/>
            <w:szCs w:val="21"/>
            <w:bdr w:val="none" w:sz="0" w:space="0" w:color="auto" w:frame="1"/>
          </w:rPr>
          <w:t>2</w:t>
        </w:r>
        <w:r w:rsidRPr="00C83D7B">
          <w:rPr>
            <w:rFonts w:ascii="Arial" w:eastAsia="Times New Roman" w:hAnsi="Arial" w:cs="Arial"/>
            <w:color w:val="222222"/>
            <w:sz w:val="24"/>
            <w:szCs w:val="24"/>
          </w:rPr>
          <w:t>, </w:t>
        </w:r>
        <w:r w:rsidRPr="00C83D7B">
          <w:rPr>
            <w:rFonts w:ascii="MathJax_Math-italic" w:eastAsia="Times New Roman" w:hAnsi="MathJax_Math-italic" w:cs="Arial"/>
            <w:color w:val="222222"/>
            <w:sz w:val="21"/>
            <w:szCs w:val="21"/>
            <w:bdr w:val="none" w:sz="0" w:space="0" w:color="auto" w:frame="1"/>
          </w:rPr>
          <w:t>π</w:t>
        </w:r>
        <w:r w:rsidRPr="00C83D7B">
          <w:rPr>
            <w:rFonts w:ascii="MathJax_Main" w:eastAsia="Times New Roman" w:hAnsi="MathJax_Main" w:cs="Arial"/>
            <w:color w:val="222222"/>
            <w:sz w:val="21"/>
            <w:szCs w:val="21"/>
            <w:bdr w:val="none" w:sz="0" w:space="0" w:color="auto" w:frame="1"/>
          </w:rPr>
          <w:t>2</w:t>
        </w:r>
        <w:r w:rsidRPr="00C83D7B">
          <w:rPr>
            <w:rFonts w:ascii="Arial" w:eastAsia="Times New Roman" w:hAnsi="Arial" w:cs="Arial"/>
            <w:color w:val="222222"/>
            <w:sz w:val="24"/>
            <w:szCs w:val="24"/>
          </w:rPr>
          <w:t>] is called the principal value branch.</w:t>
        </w:r>
        <w:r w:rsidRPr="00C83D7B">
          <w:rPr>
            <w:rFonts w:ascii="Arial" w:eastAsia="Times New Roman" w:hAnsi="Arial" w:cs="Arial"/>
            <w:color w:val="222222"/>
            <w:sz w:val="24"/>
            <w:szCs w:val="24"/>
          </w:rPr>
          <w:br/>
          <w:t>Thus, sin</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[-1</w:t>
        </w:r>
        <w:proofErr w:type="gramStart"/>
        <w:r w:rsidRPr="00C83D7B">
          <w:rPr>
            <w:rFonts w:ascii="Arial" w:eastAsia="Times New Roman" w:hAnsi="Arial" w:cs="Arial"/>
            <w:color w:val="222222"/>
            <w:sz w:val="24"/>
            <w:szCs w:val="24"/>
          </w:rPr>
          <w:t>,1</w:t>
        </w:r>
        <w:proofErr w:type="gramEnd"/>
        <w:r w:rsidRPr="00C83D7B">
          <w:rPr>
            <w:rFonts w:ascii="Arial" w:eastAsia="Times New Roman" w:hAnsi="Arial" w:cs="Arial"/>
            <w:color w:val="222222"/>
            <w:sz w:val="24"/>
            <w:szCs w:val="24"/>
          </w:rPr>
          <w:t>] → [</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π</w:t>
        </w:r>
        <w:r w:rsidRPr="00C83D7B">
          <w:rPr>
            <w:rFonts w:ascii="MathJax_Main" w:eastAsia="Times New Roman" w:hAnsi="MathJax_Main" w:cs="Arial"/>
            <w:color w:val="222222"/>
            <w:sz w:val="21"/>
            <w:szCs w:val="21"/>
            <w:bdr w:val="none" w:sz="0" w:space="0" w:color="auto" w:frame="1"/>
          </w:rPr>
          <w:t>2</w:t>
        </w:r>
        <w:r w:rsidRPr="00C83D7B">
          <w:rPr>
            <w:rFonts w:ascii="Arial" w:eastAsia="Times New Roman" w:hAnsi="Arial" w:cs="Arial"/>
            <w:color w:val="222222"/>
            <w:sz w:val="24"/>
            <w:szCs w:val="24"/>
          </w:rPr>
          <w:t>, </w:t>
        </w:r>
        <w:r w:rsidRPr="00C83D7B">
          <w:rPr>
            <w:rFonts w:ascii="MathJax_Math-italic" w:eastAsia="Times New Roman" w:hAnsi="MathJax_Math-italic" w:cs="Arial"/>
            <w:color w:val="222222"/>
            <w:sz w:val="21"/>
            <w:szCs w:val="21"/>
            <w:bdr w:val="none" w:sz="0" w:space="0" w:color="auto" w:frame="1"/>
          </w:rPr>
          <w:t>π</w:t>
        </w:r>
        <w:r w:rsidRPr="00C83D7B">
          <w:rPr>
            <w:rFonts w:ascii="MathJax_Main" w:eastAsia="Times New Roman" w:hAnsi="MathJax_Main" w:cs="Arial"/>
            <w:color w:val="222222"/>
            <w:sz w:val="21"/>
            <w:szCs w:val="21"/>
            <w:bdr w:val="none" w:sz="0" w:space="0" w:color="auto" w:frame="1"/>
          </w:rPr>
          <w:t>2</w:t>
        </w:r>
        <w:r w:rsidRPr="00C83D7B">
          <w:rPr>
            <w:rFonts w:ascii="Arial" w:eastAsia="Times New Roman" w:hAnsi="Arial" w:cs="Arial"/>
            <w:color w:val="222222"/>
            <w:sz w:val="24"/>
            <w:szCs w:val="24"/>
          </w:rPr>
          <w:t>]</w:t>
        </w:r>
      </w:ins>
    </w:p>
    <w:p w:rsidR="00C83D7B" w:rsidRPr="00C83D7B" w:rsidRDefault="00C83D7B" w:rsidP="00C83D7B">
      <w:pPr>
        <w:shd w:val="clear" w:color="auto" w:fill="FFFFFF"/>
        <w:spacing w:after="390" w:line="240" w:lineRule="auto"/>
        <w:rPr>
          <w:ins w:id="79" w:author="Unknown"/>
          <w:rFonts w:ascii="Arial" w:eastAsia="Times New Roman" w:hAnsi="Arial" w:cs="Arial"/>
          <w:color w:val="222222"/>
          <w:sz w:val="24"/>
          <w:szCs w:val="24"/>
        </w:rPr>
      </w:pPr>
      <w:ins w:id="80" w:author="Unknown">
        <w:r w:rsidRPr="00C83D7B">
          <w:rPr>
            <w:rFonts w:ascii="Arial" w:eastAsia="Times New Roman" w:hAnsi="Arial" w:cs="Arial"/>
            <w:b/>
            <w:bCs/>
            <w:color w:val="222222"/>
            <w:sz w:val="24"/>
            <w:szCs w:val="24"/>
          </w:rPr>
          <w:t>Principal Value Branch of Function cos</w:t>
        </w:r>
        <w:r w:rsidRPr="00C83D7B">
          <w:rPr>
            <w:rFonts w:ascii="Arial" w:eastAsia="Times New Roman" w:hAnsi="Arial" w:cs="Arial"/>
            <w:b/>
            <w:bCs/>
            <w:color w:val="222222"/>
            <w:sz w:val="18"/>
            <w:szCs w:val="18"/>
            <w:vertAlign w:val="superscript"/>
          </w:rPr>
          <w:t>-1</w:t>
        </w:r>
        <w:proofErr w:type="gramStart"/>
        <w:r w:rsidRPr="00C83D7B">
          <w:rPr>
            <w:rFonts w:ascii="Arial" w:eastAsia="Times New Roman" w:hAnsi="Arial" w:cs="Arial"/>
            <w:b/>
            <w:bCs/>
            <w:color w:val="222222"/>
            <w:sz w:val="24"/>
            <w:szCs w:val="24"/>
          </w:rPr>
          <w:t>:</w:t>
        </w:r>
        <w:proofErr w:type="gramEnd"/>
        <w:r w:rsidRPr="00C83D7B">
          <w:rPr>
            <w:rFonts w:ascii="Arial" w:eastAsia="Times New Roman" w:hAnsi="Arial" w:cs="Arial"/>
            <w:color w:val="222222"/>
            <w:sz w:val="24"/>
            <w:szCs w:val="24"/>
          </w:rPr>
          <w:br/>
          <w:t>The graph of the function cos</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is as shown here.</w:t>
        </w:r>
        <w:r w:rsidRPr="00C83D7B">
          <w:rPr>
            <w:rFonts w:ascii="Arial" w:eastAsia="Times New Roman" w:hAnsi="Arial" w:cs="Arial"/>
            <w:color w:val="222222"/>
            <w:sz w:val="24"/>
            <w:szCs w:val="24"/>
          </w:rPr>
          <w:br/>
        </w:r>
      </w:ins>
      <w:r w:rsidRPr="00C83D7B">
        <w:rPr>
          <w:rFonts w:ascii="Arial" w:eastAsia="Times New Roman" w:hAnsi="Arial" w:cs="Arial"/>
          <w:noProof/>
          <w:color w:val="222222"/>
          <w:sz w:val="24"/>
          <w:szCs w:val="24"/>
        </w:rPr>
        <w:lastRenderedPageBreak/>
        <w:drawing>
          <wp:inline distT="0" distB="0" distL="0" distR="0" wp14:anchorId="6CD278B8" wp14:editId="616E2161">
            <wp:extent cx="1809750" cy="3781425"/>
            <wp:effectExtent l="0" t="0" r="0" b="9525"/>
            <wp:docPr id="7" name="Picture 7" descr="Inverse Trigonometric Functions Class 12 Notes Math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verse Trigonometric Functions Class 12 Notes Maths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750" cy="3781425"/>
                    </a:xfrm>
                    <a:prstGeom prst="rect">
                      <a:avLst/>
                    </a:prstGeom>
                    <a:noFill/>
                    <a:ln>
                      <a:noFill/>
                    </a:ln>
                  </pic:spPr>
                </pic:pic>
              </a:graphicData>
            </a:graphic>
          </wp:inline>
        </w:drawing>
      </w:r>
      <w:ins w:id="81" w:author="Unknown">
        <w:r w:rsidRPr="00C83D7B">
          <w:rPr>
            <w:rFonts w:ascii="Arial" w:eastAsia="Times New Roman" w:hAnsi="Arial" w:cs="Arial"/>
            <w:color w:val="222222"/>
            <w:sz w:val="24"/>
            <w:szCs w:val="24"/>
          </w:rPr>
          <w:br/>
          <w:t>The domain of the function cos</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is [-1</w:t>
        </w:r>
        <w:proofErr w:type="gramStart"/>
        <w:r w:rsidRPr="00C83D7B">
          <w:rPr>
            <w:rFonts w:ascii="Arial" w:eastAsia="Times New Roman" w:hAnsi="Arial" w:cs="Arial"/>
            <w:color w:val="222222"/>
            <w:sz w:val="24"/>
            <w:szCs w:val="24"/>
          </w:rPr>
          <w:t>,1</w:t>
        </w:r>
        <w:proofErr w:type="gramEnd"/>
        <w:r w:rsidRPr="00C83D7B">
          <w:rPr>
            <w:rFonts w:ascii="Arial" w:eastAsia="Times New Roman" w:hAnsi="Arial" w:cs="Arial"/>
            <w:color w:val="222222"/>
            <w:sz w:val="24"/>
            <w:szCs w:val="24"/>
          </w:rPr>
          <w:t>]. Its range is one of the intervals. ………., (-π, 0), (0, π), (π, 2π</w:t>
        </w:r>
        <w:proofErr w:type="gramStart"/>
        <w:r w:rsidRPr="00C83D7B">
          <w:rPr>
            <w:rFonts w:ascii="Arial" w:eastAsia="Times New Roman" w:hAnsi="Arial" w:cs="Arial"/>
            <w:color w:val="222222"/>
            <w:sz w:val="24"/>
            <w:szCs w:val="24"/>
          </w:rPr>
          <w:t>), …………</w:t>
        </w:r>
        <w:proofErr w:type="gramEnd"/>
        <w:r w:rsidRPr="00C83D7B">
          <w:rPr>
            <w:rFonts w:ascii="Arial" w:eastAsia="Times New Roman" w:hAnsi="Arial" w:cs="Arial"/>
            <w:color w:val="222222"/>
            <w:sz w:val="24"/>
            <w:szCs w:val="24"/>
          </w:rPr>
          <w:t xml:space="preserve"> It is one-one and onto with the range [-1, 1]. The branch with range (0, π) is called the principal value branch of the function cos-1. Thus, cos-1: [-1</w:t>
        </w:r>
        <w:proofErr w:type="gramStart"/>
        <w:r w:rsidRPr="00C83D7B">
          <w:rPr>
            <w:rFonts w:ascii="Arial" w:eastAsia="Times New Roman" w:hAnsi="Arial" w:cs="Arial"/>
            <w:color w:val="222222"/>
            <w:sz w:val="24"/>
            <w:szCs w:val="24"/>
          </w:rPr>
          <w:t>,1</w:t>
        </w:r>
        <w:proofErr w:type="gramEnd"/>
        <w:r w:rsidRPr="00C83D7B">
          <w:rPr>
            <w:rFonts w:ascii="Arial" w:eastAsia="Times New Roman" w:hAnsi="Arial" w:cs="Arial"/>
            <w:color w:val="222222"/>
            <w:sz w:val="24"/>
            <w:szCs w:val="24"/>
          </w:rPr>
          <w:t>] → [0, π].</w:t>
        </w:r>
      </w:ins>
    </w:p>
    <w:p w:rsidR="00C83D7B" w:rsidRPr="00C83D7B" w:rsidRDefault="00C83D7B" w:rsidP="00C83D7B">
      <w:pPr>
        <w:shd w:val="clear" w:color="auto" w:fill="FFFFFF"/>
        <w:spacing w:after="0" w:line="240" w:lineRule="auto"/>
        <w:rPr>
          <w:ins w:id="82" w:author="Unknown"/>
          <w:rFonts w:ascii="Arial" w:eastAsia="Times New Roman" w:hAnsi="Arial" w:cs="Arial"/>
          <w:color w:val="222222"/>
          <w:sz w:val="24"/>
          <w:szCs w:val="24"/>
        </w:rPr>
      </w:pPr>
      <w:ins w:id="83" w:author="Unknown">
        <w:r w:rsidRPr="00C83D7B">
          <w:rPr>
            <w:rFonts w:ascii="Arial" w:eastAsia="Times New Roman" w:hAnsi="Arial" w:cs="Arial"/>
            <w:b/>
            <w:bCs/>
            <w:color w:val="222222"/>
            <w:sz w:val="24"/>
            <w:szCs w:val="24"/>
          </w:rPr>
          <w:t>Principal Value Branch of Function tan</w:t>
        </w:r>
        <w:r w:rsidRPr="00C83D7B">
          <w:rPr>
            <w:rFonts w:ascii="Arial" w:eastAsia="Times New Roman" w:hAnsi="Arial" w:cs="Arial"/>
            <w:b/>
            <w:bCs/>
            <w:color w:val="222222"/>
            <w:sz w:val="18"/>
            <w:szCs w:val="18"/>
            <w:vertAlign w:val="superscript"/>
          </w:rPr>
          <w:t>-1</w:t>
        </w:r>
        <w:proofErr w:type="gramStart"/>
        <w:r w:rsidRPr="00C83D7B">
          <w:rPr>
            <w:rFonts w:ascii="Arial" w:eastAsia="Times New Roman" w:hAnsi="Arial" w:cs="Arial"/>
            <w:b/>
            <w:bCs/>
            <w:color w:val="222222"/>
            <w:sz w:val="24"/>
            <w:szCs w:val="24"/>
          </w:rPr>
          <w:t>:</w:t>
        </w:r>
        <w:proofErr w:type="gramEnd"/>
        <w:r w:rsidRPr="00C83D7B">
          <w:rPr>
            <w:rFonts w:ascii="Arial" w:eastAsia="Times New Roman" w:hAnsi="Arial" w:cs="Arial"/>
            <w:color w:val="222222"/>
            <w:sz w:val="24"/>
            <w:szCs w:val="24"/>
          </w:rPr>
          <w:br/>
          <w:t>The function tan</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xml:space="preserve"> is defined whose domain is set of real numbers and range is one of the </w:t>
        </w:r>
        <w:proofErr w:type="spellStart"/>
        <w:r w:rsidRPr="00C83D7B">
          <w:rPr>
            <w:rFonts w:ascii="Arial" w:eastAsia="Times New Roman" w:hAnsi="Arial" w:cs="Arial"/>
            <w:color w:val="222222"/>
            <w:sz w:val="24"/>
            <w:szCs w:val="24"/>
          </w:rPr>
          <w:t>intervais</w:t>
        </w:r>
        <w:proofErr w:type="spellEnd"/>
        <w:r w:rsidRPr="00C83D7B">
          <w:rPr>
            <w:rFonts w:ascii="Arial" w:eastAsia="Times New Roman" w:hAnsi="Arial" w:cs="Arial"/>
            <w:color w:val="222222"/>
            <w:sz w:val="24"/>
            <w:szCs w:val="24"/>
          </w:rPr>
          <w:t xml:space="preserve">. </w:t>
        </w:r>
        <w:proofErr w:type="gramStart"/>
        <w:r w:rsidRPr="00C83D7B">
          <w:rPr>
            <w:rFonts w:ascii="Arial" w:eastAsia="Times New Roman" w:hAnsi="Arial" w:cs="Arial"/>
            <w:color w:val="222222"/>
            <w:sz w:val="24"/>
            <w:szCs w:val="24"/>
          </w:rPr>
          <w:t>[ </w:t>
        </w:r>
        <w:r w:rsidRPr="00C83D7B">
          <w:rPr>
            <w:rFonts w:ascii="MathJax_Main" w:eastAsia="Times New Roman" w:hAnsi="MathJax_Main" w:cs="Arial"/>
            <w:color w:val="222222"/>
            <w:sz w:val="21"/>
            <w:szCs w:val="21"/>
            <w:bdr w:val="none" w:sz="0" w:space="0" w:color="auto" w:frame="1"/>
          </w:rPr>
          <w:t>−</w:t>
        </w:r>
        <w:proofErr w:type="gramEnd"/>
        <w:r w:rsidRPr="00C83D7B">
          <w:rPr>
            <w:rFonts w:ascii="MathJax_Main" w:eastAsia="Times New Roman" w:hAnsi="MathJax_Main" w:cs="Arial"/>
            <w:color w:val="222222"/>
            <w:sz w:val="21"/>
            <w:szCs w:val="21"/>
            <w:bdr w:val="none" w:sz="0" w:space="0" w:color="auto" w:frame="1"/>
          </w:rPr>
          <w:t>3</w:t>
        </w:r>
        <w:r w:rsidRPr="00C83D7B">
          <w:rPr>
            <w:rFonts w:ascii="MathJax_Math-italic" w:eastAsia="Times New Roman" w:hAnsi="MathJax_Math-italic" w:cs="Arial"/>
            <w:color w:val="222222"/>
            <w:sz w:val="21"/>
            <w:szCs w:val="21"/>
            <w:bdr w:val="none" w:sz="0" w:space="0" w:color="auto" w:frame="1"/>
          </w:rPr>
          <w:t>π</w:t>
        </w:r>
        <w:r w:rsidRPr="00C83D7B">
          <w:rPr>
            <w:rFonts w:ascii="MathJax_Main" w:eastAsia="Times New Roman" w:hAnsi="MathJax_Main" w:cs="Arial"/>
            <w:color w:val="222222"/>
            <w:sz w:val="21"/>
            <w:szCs w:val="21"/>
            <w:bdr w:val="none" w:sz="0" w:space="0" w:color="auto" w:frame="1"/>
          </w:rPr>
          <w:t>2</w:t>
        </w:r>
        <w:r w:rsidRPr="00C83D7B">
          <w:rPr>
            <w:rFonts w:ascii="Arial" w:eastAsia="Times New Roman" w:hAnsi="Arial" w:cs="Arial"/>
            <w:color w:val="222222"/>
            <w:sz w:val="24"/>
            <w:szCs w:val="24"/>
          </w:rPr>
          <w:t>, </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π</w:t>
        </w:r>
        <w:r w:rsidRPr="00C83D7B">
          <w:rPr>
            <w:rFonts w:ascii="MathJax_Main" w:eastAsia="Times New Roman" w:hAnsi="MathJax_Main" w:cs="Arial"/>
            <w:color w:val="222222"/>
            <w:sz w:val="21"/>
            <w:szCs w:val="21"/>
            <w:bdr w:val="none" w:sz="0" w:space="0" w:color="auto" w:frame="1"/>
          </w:rPr>
          <w:t>2</w:t>
        </w:r>
        <w:r w:rsidRPr="00C83D7B">
          <w:rPr>
            <w:rFonts w:ascii="Arial" w:eastAsia="Times New Roman" w:hAnsi="Arial" w:cs="Arial"/>
            <w:color w:val="222222"/>
            <w:sz w:val="24"/>
            <w:szCs w:val="24"/>
          </w:rPr>
          <w:t>], [</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π</w:t>
        </w:r>
        <w:r w:rsidRPr="00C83D7B">
          <w:rPr>
            <w:rFonts w:ascii="MathJax_Main" w:eastAsia="Times New Roman" w:hAnsi="MathJax_Main" w:cs="Arial"/>
            <w:color w:val="222222"/>
            <w:sz w:val="21"/>
            <w:szCs w:val="21"/>
            <w:bdr w:val="none" w:sz="0" w:space="0" w:color="auto" w:frame="1"/>
          </w:rPr>
          <w:t>2</w:t>
        </w:r>
        <w:r w:rsidRPr="00C83D7B">
          <w:rPr>
            <w:rFonts w:ascii="Arial" w:eastAsia="Times New Roman" w:hAnsi="Arial" w:cs="Arial"/>
            <w:color w:val="222222"/>
            <w:sz w:val="24"/>
            <w:szCs w:val="24"/>
          </w:rPr>
          <w:t>, </w:t>
        </w:r>
        <w:r w:rsidRPr="00C83D7B">
          <w:rPr>
            <w:rFonts w:ascii="MathJax_Math-italic" w:eastAsia="Times New Roman" w:hAnsi="MathJax_Math-italic" w:cs="Arial"/>
            <w:color w:val="222222"/>
            <w:sz w:val="21"/>
            <w:szCs w:val="21"/>
            <w:bdr w:val="none" w:sz="0" w:space="0" w:color="auto" w:frame="1"/>
          </w:rPr>
          <w:t>π</w:t>
        </w:r>
        <w:r w:rsidRPr="00C83D7B">
          <w:rPr>
            <w:rFonts w:ascii="MathJax_Main" w:eastAsia="Times New Roman" w:hAnsi="MathJax_Main" w:cs="Arial"/>
            <w:color w:val="222222"/>
            <w:sz w:val="21"/>
            <w:szCs w:val="21"/>
            <w:bdr w:val="none" w:sz="0" w:space="0" w:color="auto" w:frame="1"/>
          </w:rPr>
          <w:t>2</w:t>
        </w:r>
        <w:r w:rsidRPr="00C83D7B">
          <w:rPr>
            <w:rFonts w:ascii="Arial" w:eastAsia="Times New Roman" w:hAnsi="Arial" w:cs="Arial"/>
            <w:color w:val="222222"/>
            <w:sz w:val="24"/>
            <w:szCs w:val="24"/>
          </w:rPr>
          <w:t>] or [</w:t>
        </w:r>
        <w:r w:rsidRPr="00C83D7B">
          <w:rPr>
            <w:rFonts w:ascii="MathJax_Math-italic" w:eastAsia="Times New Roman" w:hAnsi="MathJax_Math-italic" w:cs="Arial"/>
            <w:color w:val="222222"/>
            <w:sz w:val="21"/>
            <w:szCs w:val="21"/>
            <w:bdr w:val="none" w:sz="0" w:space="0" w:color="auto" w:frame="1"/>
          </w:rPr>
          <w:t>π</w:t>
        </w:r>
        <w:r w:rsidRPr="00C83D7B">
          <w:rPr>
            <w:rFonts w:ascii="MathJax_Main" w:eastAsia="Times New Roman" w:hAnsi="MathJax_Main" w:cs="Arial"/>
            <w:color w:val="222222"/>
            <w:sz w:val="21"/>
            <w:szCs w:val="21"/>
            <w:bdr w:val="none" w:sz="0" w:space="0" w:color="auto" w:frame="1"/>
          </w:rPr>
          <w:t>2</w:t>
        </w:r>
        <w:r w:rsidRPr="00C83D7B">
          <w:rPr>
            <w:rFonts w:ascii="Arial" w:eastAsia="Times New Roman" w:hAnsi="Arial" w:cs="Arial"/>
            <w:color w:val="222222"/>
            <w:sz w:val="24"/>
            <w:szCs w:val="24"/>
          </w:rPr>
          <w:t>, </w:t>
        </w:r>
        <w:r w:rsidRPr="00C83D7B">
          <w:rPr>
            <w:rFonts w:ascii="MathJax_Main" w:eastAsia="Times New Roman" w:hAnsi="MathJax_Main" w:cs="Arial"/>
            <w:color w:val="222222"/>
            <w:sz w:val="21"/>
            <w:szCs w:val="21"/>
            <w:bdr w:val="none" w:sz="0" w:space="0" w:color="auto" w:frame="1"/>
          </w:rPr>
          <w:t>3</w:t>
        </w:r>
        <w:r w:rsidRPr="00C83D7B">
          <w:rPr>
            <w:rFonts w:ascii="MathJax_Math-italic" w:eastAsia="Times New Roman" w:hAnsi="MathJax_Math-italic" w:cs="Arial"/>
            <w:color w:val="222222"/>
            <w:sz w:val="21"/>
            <w:szCs w:val="21"/>
            <w:bdr w:val="none" w:sz="0" w:space="0" w:color="auto" w:frame="1"/>
          </w:rPr>
          <w:t>π</w:t>
        </w:r>
        <w:r w:rsidRPr="00C83D7B">
          <w:rPr>
            <w:rFonts w:ascii="MathJax_Main" w:eastAsia="Times New Roman" w:hAnsi="MathJax_Main" w:cs="Arial"/>
            <w:color w:val="222222"/>
            <w:sz w:val="21"/>
            <w:szCs w:val="21"/>
            <w:bdr w:val="none" w:sz="0" w:space="0" w:color="auto" w:frame="1"/>
          </w:rPr>
          <w:t>2</w:t>
        </w:r>
        <w:r w:rsidRPr="00C83D7B">
          <w:rPr>
            <w:rFonts w:ascii="Arial" w:eastAsia="Times New Roman" w:hAnsi="Arial" w:cs="Arial"/>
            <w:color w:val="222222"/>
            <w:sz w:val="24"/>
            <w:szCs w:val="24"/>
          </w:rPr>
          <w:t>]…………</w:t>
        </w:r>
      </w:ins>
    </w:p>
    <w:p w:rsidR="00C83D7B" w:rsidRPr="00C83D7B" w:rsidRDefault="00C83D7B" w:rsidP="00C83D7B">
      <w:pPr>
        <w:shd w:val="clear" w:color="auto" w:fill="FFFFFF"/>
        <w:spacing w:after="0" w:line="240" w:lineRule="auto"/>
        <w:rPr>
          <w:ins w:id="84" w:author="Unknown"/>
          <w:rFonts w:ascii="Arial" w:eastAsia="Times New Roman" w:hAnsi="Arial" w:cs="Arial"/>
          <w:color w:val="222222"/>
          <w:sz w:val="24"/>
          <w:szCs w:val="24"/>
        </w:rPr>
      </w:pPr>
      <w:ins w:id="85" w:author="Unknown">
        <w:r w:rsidRPr="00C83D7B">
          <w:rPr>
            <w:rFonts w:ascii="Arial" w:eastAsia="Times New Roman" w:hAnsi="Arial" w:cs="Arial"/>
            <w:color w:val="222222"/>
            <w:sz w:val="24"/>
            <w:szCs w:val="24"/>
          </w:rPr>
          <w:lastRenderedPageBreak/>
          <w:t>The graph of the function is as shown in the adjoining figure.</w:t>
        </w:r>
        <w:r w:rsidRPr="00C83D7B">
          <w:rPr>
            <w:rFonts w:ascii="Arial" w:eastAsia="Times New Roman" w:hAnsi="Arial" w:cs="Arial"/>
            <w:color w:val="222222"/>
            <w:sz w:val="24"/>
            <w:szCs w:val="24"/>
          </w:rPr>
          <w:br/>
        </w:r>
      </w:ins>
      <w:r w:rsidRPr="00C83D7B">
        <w:rPr>
          <w:rFonts w:ascii="Arial" w:eastAsia="Times New Roman" w:hAnsi="Arial" w:cs="Arial"/>
          <w:noProof/>
          <w:color w:val="222222"/>
          <w:sz w:val="24"/>
          <w:szCs w:val="24"/>
        </w:rPr>
        <w:drawing>
          <wp:inline distT="0" distB="0" distL="0" distR="0" wp14:anchorId="0CF1DC76" wp14:editId="35A36160">
            <wp:extent cx="2466975" cy="3371850"/>
            <wp:effectExtent l="0" t="0" r="9525" b="0"/>
            <wp:docPr id="8" name="Picture 8" descr="Inverse Trigonometric Functions Class 12 Notes Math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verse Trigonometric Functions Class 12 Notes Maths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6975" cy="3371850"/>
                    </a:xfrm>
                    <a:prstGeom prst="rect">
                      <a:avLst/>
                    </a:prstGeom>
                    <a:noFill/>
                    <a:ln>
                      <a:noFill/>
                    </a:ln>
                  </pic:spPr>
                </pic:pic>
              </a:graphicData>
            </a:graphic>
          </wp:inline>
        </w:drawing>
      </w:r>
      <w:ins w:id="86" w:author="Unknown">
        <w:r w:rsidRPr="00C83D7B">
          <w:rPr>
            <w:rFonts w:ascii="Arial" w:eastAsia="Times New Roman" w:hAnsi="Arial" w:cs="Arial"/>
            <w:color w:val="222222"/>
            <w:sz w:val="24"/>
            <w:szCs w:val="24"/>
          </w:rPr>
          <w:br/>
          <w:t>The branch with range [</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π</w:t>
        </w:r>
        <w:r w:rsidRPr="00C83D7B">
          <w:rPr>
            <w:rFonts w:ascii="MathJax_Main" w:eastAsia="Times New Roman" w:hAnsi="MathJax_Main" w:cs="Arial"/>
            <w:color w:val="222222"/>
            <w:sz w:val="21"/>
            <w:szCs w:val="21"/>
            <w:bdr w:val="none" w:sz="0" w:space="0" w:color="auto" w:frame="1"/>
          </w:rPr>
          <w:t>2</w:t>
        </w:r>
        <w:r w:rsidRPr="00C83D7B">
          <w:rPr>
            <w:rFonts w:ascii="Arial" w:eastAsia="Times New Roman" w:hAnsi="Arial" w:cs="Arial"/>
            <w:color w:val="222222"/>
            <w:sz w:val="24"/>
            <w:szCs w:val="24"/>
          </w:rPr>
          <w:t>, </w:t>
        </w:r>
        <w:r w:rsidRPr="00C83D7B">
          <w:rPr>
            <w:rFonts w:ascii="MathJax_Math-italic" w:eastAsia="Times New Roman" w:hAnsi="MathJax_Math-italic" w:cs="Arial"/>
            <w:color w:val="222222"/>
            <w:sz w:val="21"/>
            <w:szCs w:val="21"/>
            <w:bdr w:val="none" w:sz="0" w:space="0" w:color="auto" w:frame="1"/>
          </w:rPr>
          <w:t>π</w:t>
        </w:r>
        <w:r w:rsidRPr="00C83D7B">
          <w:rPr>
            <w:rFonts w:ascii="MathJax_Main" w:eastAsia="Times New Roman" w:hAnsi="MathJax_Main" w:cs="Arial"/>
            <w:color w:val="222222"/>
            <w:sz w:val="21"/>
            <w:szCs w:val="21"/>
            <w:bdr w:val="none" w:sz="0" w:space="0" w:color="auto" w:frame="1"/>
          </w:rPr>
          <w:t>2</w:t>
        </w:r>
        <w:r w:rsidRPr="00C83D7B">
          <w:rPr>
            <w:rFonts w:ascii="Arial" w:eastAsia="Times New Roman" w:hAnsi="Arial" w:cs="Arial"/>
            <w:color w:val="222222"/>
            <w:sz w:val="24"/>
            <w:szCs w:val="24"/>
          </w:rPr>
          <w:t>] is called the principal value branch of function tan1. Thus, tan</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R → [</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π</w:t>
        </w:r>
        <w:r w:rsidRPr="00C83D7B">
          <w:rPr>
            <w:rFonts w:ascii="MathJax_Main" w:eastAsia="Times New Roman" w:hAnsi="MathJax_Main" w:cs="Arial"/>
            <w:color w:val="222222"/>
            <w:sz w:val="21"/>
            <w:szCs w:val="21"/>
            <w:bdr w:val="none" w:sz="0" w:space="0" w:color="auto" w:frame="1"/>
          </w:rPr>
          <w:t>2</w:t>
        </w:r>
        <w:r w:rsidRPr="00C83D7B">
          <w:rPr>
            <w:rFonts w:ascii="Arial" w:eastAsia="Times New Roman" w:hAnsi="Arial" w:cs="Arial"/>
            <w:color w:val="222222"/>
            <w:sz w:val="24"/>
            <w:szCs w:val="24"/>
          </w:rPr>
          <w:t>, </w:t>
        </w:r>
        <w:r w:rsidRPr="00C83D7B">
          <w:rPr>
            <w:rFonts w:ascii="MathJax_Math-italic" w:eastAsia="Times New Roman" w:hAnsi="MathJax_Math-italic" w:cs="Arial"/>
            <w:color w:val="222222"/>
            <w:sz w:val="21"/>
            <w:szCs w:val="21"/>
            <w:bdr w:val="none" w:sz="0" w:space="0" w:color="auto" w:frame="1"/>
          </w:rPr>
          <w:t>π</w:t>
        </w:r>
        <w:r w:rsidRPr="00C83D7B">
          <w:rPr>
            <w:rFonts w:ascii="MathJax_Main" w:eastAsia="Times New Roman" w:hAnsi="MathJax_Main" w:cs="Arial"/>
            <w:color w:val="222222"/>
            <w:sz w:val="21"/>
            <w:szCs w:val="21"/>
            <w:bdr w:val="none" w:sz="0" w:space="0" w:color="auto" w:frame="1"/>
          </w:rPr>
          <w:t>2</w:t>
        </w:r>
        <w:r w:rsidRPr="00C83D7B">
          <w:rPr>
            <w:rFonts w:ascii="Arial" w:eastAsia="Times New Roman" w:hAnsi="Arial" w:cs="Arial"/>
            <w:color w:val="222222"/>
            <w:sz w:val="24"/>
            <w:szCs w:val="24"/>
          </w:rPr>
          <w:t>].</w:t>
        </w:r>
      </w:ins>
    </w:p>
    <w:p w:rsidR="00C83D7B" w:rsidRPr="00C83D7B" w:rsidRDefault="00C83D7B" w:rsidP="00C83D7B">
      <w:pPr>
        <w:shd w:val="clear" w:color="auto" w:fill="FFFFFF"/>
        <w:spacing w:after="0" w:line="240" w:lineRule="auto"/>
        <w:rPr>
          <w:ins w:id="87" w:author="Unknown"/>
          <w:rFonts w:ascii="Arial" w:eastAsia="Times New Roman" w:hAnsi="Arial" w:cs="Arial"/>
          <w:color w:val="222222"/>
          <w:sz w:val="24"/>
          <w:szCs w:val="24"/>
        </w:rPr>
      </w:pPr>
      <w:r w:rsidRPr="00C83D7B">
        <w:rPr>
          <w:rFonts w:ascii="Arial" w:eastAsia="Times New Roman" w:hAnsi="Arial" w:cs="Arial"/>
          <w:b/>
          <w:bCs/>
          <w:color w:val="222222"/>
          <w:sz w:val="24"/>
          <w:szCs w:val="24"/>
        </w:rPr>
        <w:t>Principal Value Branch of Function cose</w:t>
      </w:r>
      <w:ins w:id="88" w:author="Unknown">
        <w:r w:rsidRPr="00C83D7B">
          <w:rPr>
            <w:rFonts w:ascii="Arial" w:eastAsia="Times New Roman" w:hAnsi="Arial" w:cs="Arial"/>
            <w:b/>
            <w:bCs/>
            <w:color w:val="222222"/>
            <w:sz w:val="24"/>
            <w:szCs w:val="24"/>
          </w:rPr>
          <w:t>c</w:t>
        </w:r>
        <w:r w:rsidRPr="00C83D7B">
          <w:rPr>
            <w:rFonts w:ascii="Arial" w:eastAsia="Times New Roman" w:hAnsi="Arial" w:cs="Arial"/>
            <w:b/>
            <w:bCs/>
            <w:color w:val="222222"/>
            <w:sz w:val="18"/>
            <w:szCs w:val="18"/>
            <w:vertAlign w:val="superscript"/>
          </w:rPr>
          <w:t>-1</w:t>
        </w:r>
        <w:proofErr w:type="gramStart"/>
        <w:r w:rsidRPr="00C83D7B">
          <w:rPr>
            <w:rFonts w:ascii="Arial" w:eastAsia="Times New Roman" w:hAnsi="Arial" w:cs="Arial"/>
            <w:b/>
            <w:bCs/>
            <w:color w:val="222222"/>
            <w:sz w:val="24"/>
            <w:szCs w:val="24"/>
          </w:rPr>
          <w:t>:</w:t>
        </w:r>
        <w:proofErr w:type="gramEnd"/>
        <w:r w:rsidRPr="00C83D7B">
          <w:rPr>
            <w:rFonts w:ascii="Arial" w:eastAsia="Times New Roman" w:hAnsi="Arial" w:cs="Arial"/>
            <w:color w:val="222222"/>
            <w:sz w:val="24"/>
            <w:szCs w:val="24"/>
          </w:rPr>
          <w:br/>
          <w:t>The graph of function cosec</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is as shown here. The function cosec</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xml:space="preserve"> defined whose domain is R — (-1, 1) and the range is any one of the intervals </w:t>
        </w:r>
        <w:proofErr w:type="gramStart"/>
        <w:r w:rsidRPr="00C83D7B">
          <w:rPr>
            <w:rFonts w:ascii="Arial" w:eastAsia="Times New Roman" w:hAnsi="Arial" w:cs="Arial"/>
            <w:color w:val="222222"/>
            <w:sz w:val="24"/>
            <w:szCs w:val="24"/>
          </w:rPr>
          <w:t>……..,</w:t>
        </w:r>
        <w:proofErr w:type="gramEnd"/>
        <w:r w:rsidRPr="00C83D7B">
          <w:rPr>
            <w:rFonts w:ascii="Arial" w:eastAsia="Times New Roman" w:hAnsi="Arial" w:cs="Arial"/>
            <w:color w:val="222222"/>
            <w:sz w:val="24"/>
            <w:szCs w:val="24"/>
          </w:rPr>
          <w:t xml:space="preserve"> [ </w:t>
        </w:r>
        <w:r w:rsidRPr="00C83D7B">
          <w:rPr>
            <w:rFonts w:ascii="MathJax_Main" w:eastAsia="Times New Roman" w:hAnsi="MathJax_Main" w:cs="Arial"/>
            <w:color w:val="222222"/>
            <w:sz w:val="21"/>
            <w:szCs w:val="21"/>
            <w:bdr w:val="none" w:sz="0" w:space="0" w:color="auto" w:frame="1"/>
          </w:rPr>
          <w:t>−3</w:t>
        </w:r>
        <w:r w:rsidRPr="00C83D7B">
          <w:rPr>
            <w:rFonts w:ascii="MathJax_Math-italic" w:eastAsia="Times New Roman" w:hAnsi="MathJax_Math-italic" w:cs="Arial"/>
            <w:color w:val="222222"/>
            <w:sz w:val="21"/>
            <w:szCs w:val="21"/>
            <w:bdr w:val="none" w:sz="0" w:space="0" w:color="auto" w:frame="1"/>
          </w:rPr>
          <w:t>π</w:t>
        </w:r>
        <w:r w:rsidRPr="00C83D7B">
          <w:rPr>
            <w:rFonts w:ascii="MathJax_Main" w:eastAsia="Times New Roman" w:hAnsi="MathJax_Main" w:cs="Arial"/>
            <w:color w:val="222222"/>
            <w:sz w:val="21"/>
            <w:szCs w:val="21"/>
            <w:bdr w:val="none" w:sz="0" w:space="0" w:color="auto" w:frame="1"/>
          </w:rPr>
          <w:t>2</w:t>
        </w:r>
        <w:r w:rsidRPr="00C83D7B">
          <w:rPr>
            <w:rFonts w:ascii="Arial" w:eastAsia="Times New Roman" w:hAnsi="Arial" w:cs="Arial"/>
            <w:color w:val="222222"/>
            <w:sz w:val="24"/>
            <w:szCs w:val="24"/>
          </w:rPr>
          <w:t>, </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π</w:t>
        </w:r>
        <w:r w:rsidRPr="00C83D7B">
          <w:rPr>
            <w:rFonts w:ascii="MathJax_Main" w:eastAsia="Times New Roman" w:hAnsi="MathJax_Main" w:cs="Arial"/>
            <w:color w:val="222222"/>
            <w:sz w:val="21"/>
            <w:szCs w:val="21"/>
            <w:bdr w:val="none" w:sz="0" w:space="0" w:color="auto" w:frame="1"/>
          </w:rPr>
          <w:t>2</w:t>
        </w:r>
        <w:r w:rsidRPr="00C83D7B">
          <w:rPr>
            <w:rFonts w:ascii="Arial" w:eastAsia="Times New Roman" w:hAnsi="Arial" w:cs="Arial"/>
            <w:color w:val="222222"/>
            <w:sz w:val="24"/>
            <w:szCs w:val="24"/>
          </w:rPr>
          <w:t>] – {π}, [</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π</w:t>
        </w:r>
        <w:r w:rsidRPr="00C83D7B">
          <w:rPr>
            <w:rFonts w:ascii="MathJax_Main" w:eastAsia="Times New Roman" w:hAnsi="MathJax_Main" w:cs="Arial"/>
            <w:color w:val="222222"/>
            <w:sz w:val="21"/>
            <w:szCs w:val="21"/>
            <w:bdr w:val="none" w:sz="0" w:space="0" w:color="auto" w:frame="1"/>
          </w:rPr>
          <w:t>2</w:t>
        </w:r>
        <w:r w:rsidRPr="00C83D7B">
          <w:rPr>
            <w:rFonts w:ascii="Arial" w:eastAsia="Times New Roman" w:hAnsi="Arial" w:cs="Arial"/>
            <w:color w:val="222222"/>
            <w:sz w:val="24"/>
            <w:szCs w:val="24"/>
          </w:rPr>
          <w:t>, </w:t>
        </w:r>
        <w:r w:rsidRPr="00C83D7B">
          <w:rPr>
            <w:rFonts w:ascii="MathJax_Math-italic" w:eastAsia="Times New Roman" w:hAnsi="MathJax_Math-italic" w:cs="Arial"/>
            <w:color w:val="222222"/>
            <w:sz w:val="21"/>
            <w:szCs w:val="21"/>
            <w:bdr w:val="none" w:sz="0" w:space="0" w:color="auto" w:frame="1"/>
          </w:rPr>
          <w:t>π</w:t>
        </w:r>
        <w:r w:rsidRPr="00C83D7B">
          <w:rPr>
            <w:rFonts w:ascii="MathJax_Main" w:eastAsia="Times New Roman" w:hAnsi="MathJax_Main" w:cs="Arial"/>
            <w:color w:val="222222"/>
            <w:sz w:val="21"/>
            <w:szCs w:val="21"/>
            <w:bdr w:val="none" w:sz="0" w:space="0" w:color="auto" w:frame="1"/>
          </w:rPr>
          <w:t>2</w:t>
        </w:r>
        <w:r w:rsidRPr="00C83D7B">
          <w:rPr>
            <w:rFonts w:ascii="Arial" w:eastAsia="Times New Roman" w:hAnsi="Arial" w:cs="Arial"/>
            <w:color w:val="222222"/>
            <w:sz w:val="24"/>
            <w:szCs w:val="24"/>
          </w:rPr>
          <w:t>] – {0}, [</w:t>
        </w:r>
        <w:r w:rsidRPr="00C83D7B">
          <w:rPr>
            <w:rFonts w:ascii="MathJax_Math-italic" w:eastAsia="Times New Roman" w:hAnsi="MathJax_Math-italic" w:cs="Arial"/>
            <w:color w:val="222222"/>
            <w:sz w:val="21"/>
            <w:szCs w:val="21"/>
            <w:bdr w:val="none" w:sz="0" w:space="0" w:color="auto" w:frame="1"/>
          </w:rPr>
          <w:t>π</w:t>
        </w:r>
        <w:r w:rsidRPr="00C83D7B">
          <w:rPr>
            <w:rFonts w:ascii="MathJax_Main" w:eastAsia="Times New Roman" w:hAnsi="MathJax_Main" w:cs="Arial"/>
            <w:color w:val="222222"/>
            <w:sz w:val="21"/>
            <w:szCs w:val="21"/>
            <w:bdr w:val="none" w:sz="0" w:space="0" w:color="auto" w:frame="1"/>
          </w:rPr>
          <w:t>2</w:t>
        </w:r>
        <w:r w:rsidRPr="00C83D7B">
          <w:rPr>
            <w:rFonts w:ascii="Arial" w:eastAsia="Times New Roman" w:hAnsi="Arial" w:cs="Arial"/>
            <w:color w:val="222222"/>
            <w:sz w:val="24"/>
            <w:szCs w:val="24"/>
          </w:rPr>
          <w:t>, </w:t>
        </w:r>
        <w:r w:rsidRPr="00C83D7B">
          <w:rPr>
            <w:rFonts w:ascii="MathJax_Main" w:eastAsia="Times New Roman" w:hAnsi="MathJax_Main" w:cs="Arial"/>
            <w:color w:val="222222"/>
            <w:sz w:val="21"/>
            <w:szCs w:val="21"/>
            <w:bdr w:val="none" w:sz="0" w:space="0" w:color="auto" w:frame="1"/>
          </w:rPr>
          <w:t>3</w:t>
        </w:r>
        <w:r w:rsidRPr="00C83D7B">
          <w:rPr>
            <w:rFonts w:ascii="MathJax_Math-italic" w:eastAsia="Times New Roman" w:hAnsi="MathJax_Math-italic" w:cs="Arial"/>
            <w:color w:val="222222"/>
            <w:sz w:val="21"/>
            <w:szCs w:val="21"/>
            <w:bdr w:val="none" w:sz="0" w:space="0" w:color="auto" w:frame="1"/>
          </w:rPr>
          <w:t>π</w:t>
        </w:r>
        <w:r w:rsidRPr="00C83D7B">
          <w:rPr>
            <w:rFonts w:ascii="MathJax_Main" w:eastAsia="Times New Roman" w:hAnsi="MathJax_Main" w:cs="Arial"/>
            <w:color w:val="222222"/>
            <w:sz w:val="21"/>
            <w:szCs w:val="21"/>
            <w:bdr w:val="none" w:sz="0" w:space="0" w:color="auto" w:frame="1"/>
          </w:rPr>
          <w:t>2</w:t>
        </w:r>
        <w:r w:rsidRPr="00C83D7B">
          <w:rPr>
            <w:rFonts w:ascii="Arial" w:eastAsia="Times New Roman" w:hAnsi="Arial" w:cs="Arial"/>
            <w:color w:val="222222"/>
            <w:sz w:val="24"/>
            <w:szCs w:val="24"/>
          </w:rPr>
          <w:t>] – {π}……..</w:t>
        </w:r>
        <w:r w:rsidRPr="00C83D7B">
          <w:rPr>
            <w:rFonts w:ascii="Arial" w:eastAsia="Times New Roman" w:hAnsi="Arial" w:cs="Arial"/>
            <w:color w:val="222222"/>
            <w:sz w:val="24"/>
            <w:szCs w:val="24"/>
          </w:rPr>
          <w:br/>
        </w:r>
      </w:ins>
      <w:r w:rsidRPr="00C83D7B">
        <w:rPr>
          <w:rFonts w:ascii="Arial" w:eastAsia="Times New Roman" w:hAnsi="Arial" w:cs="Arial"/>
          <w:noProof/>
          <w:color w:val="222222"/>
          <w:sz w:val="24"/>
          <w:szCs w:val="24"/>
        </w:rPr>
        <w:drawing>
          <wp:inline distT="0" distB="0" distL="0" distR="0" wp14:anchorId="19691833" wp14:editId="6FD216D2">
            <wp:extent cx="2486025" cy="3152775"/>
            <wp:effectExtent l="0" t="0" r="9525" b="9525"/>
            <wp:docPr id="9" name="Picture 9" descr="Inverse Trigonometric Functions Class 12 Notes Math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verse Trigonometric Functions Class 12 Notes Maths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6025" cy="3152775"/>
                    </a:xfrm>
                    <a:prstGeom prst="rect">
                      <a:avLst/>
                    </a:prstGeom>
                    <a:noFill/>
                    <a:ln>
                      <a:noFill/>
                    </a:ln>
                  </pic:spPr>
                </pic:pic>
              </a:graphicData>
            </a:graphic>
          </wp:inline>
        </w:drawing>
      </w:r>
      <w:ins w:id="89" w:author="Unknown">
        <w:r w:rsidRPr="00C83D7B">
          <w:rPr>
            <w:rFonts w:ascii="Arial" w:eastAsia="Times New Roman" w:hAnsi="Arial" w:cs="Arial"/>
            <w:color w:val="222222"/>
            <w:sz w:val="24"/>
            <w:szCs w:val="24"/>
          </w:rPr>
          <w:br/>
          <w:t>The function corresponding to the range [</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π</w:t>
        </w:r>
        <w:r w:rsidRPr="00C83D7B">
          <w:rPr>
            <w:rFonts w:ascii="MathJax_Main" w:eastAsia="Times New Roman" w:hAnsi="MathJax_Main" w:cs="Arial"/>
            <w:color w:val="222222"/>
            <w:sz w:val="21"/>
            <w:szCs w:val="21"/>
            <w:bdr w:val="none" w:sz="0" w:space="0" w:color="auto" w:frame="1"/>
          </w:rPr>
          <w:t>2</w:t>
        </w:r>
        <w:r w:rsidRPr="00C83D7B">
          <w:rPr>
            <w:rFonts w:ascii="Arial" w:eastAsia="Times New Roman" w:hAnsi="Arial" w:cs="Arial"/>
            <w:color w:val="222222"/>
            <w:sz w:val="24"/>
            <w:szCs w:val="24"/>
          </w:rPr>
          <w:t>, </w:t>
        </w:r>
        <w:r w:rsidRPr="00C83D7B">
          <w:rPr>
            <w:rFonts w:ascii="MathJax_Math-italic" w:eastAsia="Times New Roman" w:hAnsi="MathJax_Math-italic" w:cs="Arial"/>
            <w:color w:val="222222"/>
            <w:sz w:val="21"/>
            <w:szCs w:val="21"/>
            <w:bdr w:val="none" w:sz="0" w:space="0" w:color="auto" w:frame="1"/>
          </w:rPr>
          <w:t>π</w:t>
        </w:r>
        <w:r w:rsidRPr="00C83D7B">
          <w:rPr>
            <w:rFonts w:ascii="MathJax_Main" w:eastAsia="Times New Roman" w:hAnsi="MathJax_Main" w:cs="Arial"/>
            <w:color w:val="222222"/>
            <w:sz w:val="21"/>
            <w:szCs w:val="21"/>
            <w:bdr w:val="none" w:sz="0" w:space="0" w:color="auto" w:frame="1"/>
          </w:rPr>
          <w:t>2</w:t>
        </w:r>
        <w:r w:rsidRPr="00C83D7B">
          <w:rPr>
            <w:rFonts w:ascii="Arial" w:eastAsia="Times New Roman" w:hAnsi="Arial" w:cs="Arial"/>
            <w:color w:val="222222"/>
            <w:sz w:val="24"/>
            <w:szCs w:val="24"/>
          </w:rPr>
          <w:t xml:space="preserve">] – {0} is called the principal value </w:t>
        </w:r>
        <w:r w:rsidRPr="00C83D7B">
          <w:rPr>
            <w:rFonts w:ascii="Arial" w:eastAsia="Times New Roman" w:hAnsi="Arial" w:cs="Arial"/>
            <w:color w:val="222222"/>
            <w:sz w:val="24"/>
            <w:szCs w:val="24"/>
          </w:rPr>
          <w:lastRenderedPageBreak/>
          <w:t>branch of cosec</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w:t>
        </w:r>
        <w:r w:rsidRPr="00C83D7B">
          <w:rPr>
            <w:rFonts w:ascii="Arial" w:eastAsia="Times New Roman" w:hAnsi="Arial" w:cs="Arial"/>
            <w:color w:val="222222"/>
            <w:sz w:val="24"/>
            <w:szCs w:val="24"/>
          </w:rPr>
          <w:br/>
          <w:t>Thus, cosec</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R – (-1, 1) → [</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π</w:t>
        </w:r>
        <w:r w:rsidRPr="00C83D7B">
          <w:rPr>
            <w:rFonts w:ascii="MathJax_Main" w:eastAsia="Times New Roman" w:hAnsi="MathJax_Main" w:cs="Arial"/>
            <w:color w:val="222222"/>
            <w:sz w:val="21"/>
            <w:szCs w:val="21"/>
            <w:bdr w:val="none" w:sz="0" w:space="0" w:color="auto" w:frame="1"/>
          </w:rPr>
          <w:t>2</w:t>
        </w:r>
        <w:r w:rsidRPr="00C83D7B">
          <w:rPr>
            <w:rFonts w:ascii="Arial" w:eastAsia="Times New Roman" w:hAnsi="Arial" w:cs="Arial"/>
            <w:color w:val="222222"/>
            <w:sz w:val="24"/>
            <w:szCs w:val="24"/>
          </w:rPr>
          <w:t>, </w:t>
        </w:r>
        <w:r w:rsidRPr="00C83D7B">
          <w:rPr>
            <w:rFonts w:ascii="MathJax_Math-italic" w:eastAsia="Times New Roman" w:hAnsi="MathJax_Math-italic" w:cs="Arial"/>
            <w:color w:val="222222"/>
            <w:sz w:val="21"/>
            <w:szCs w:val="21"/>
            <w:bdr w:val="none" w:sz="0" w:space="0" w:color="auto" w:frame="1"/>
          </w:rPr>
          <w:t>π</w:t>
        </w:r>
        <w:r w:rsidRPr="00C83D7B">
          <w:rPr>
            <w:rFonts w:ascii="MathJax_Main" w:eastAsia="Times New Roman" w:hAnsi="MathJax_Main" w:cs="Arial"/>
            <w:color w:val="222222"/>
            <w:sz w:val="21"/>
            <w:szCs w:val="21"/>
            <w:bdr w:val="none" w:sz="0" w:space="0" w:color="auto" w:frame="1"/>
          </w:rPr>
          <w:t>2</w:t>
        </w:r>
        <w:r w:rsidRPr="00C83D7B">
          <w:rPr>
            <w:rFonts w:ascii="Arial" w:eastAsia="Times New Roman" w:hAnsi="Arial" w:cs="Arial"/>
            <w:color w:val="222222"/>
            <w:sz w:val="24"/>
            <w:szCs w:val="24"/>
          </w:rPr>
          <w:t>] – {0}.</w:t>
        </w:r>
      </w:ins>
    </w:p>
    <w:p w:rsidR="00C83D7B" w:rsidRPr="00C83D7B" w:rsidRDefault="00C83D7B" w:rsidP="00C83D7B">
      <w:pPr>
        <w:shd w:val="clear" w:color="auto" w:fill="FFFFFF"/>
        <w:spacing w:after="0" w:line="240" w:lineRule="auto"/>
        <w:rPr>
          <w:ins w:id="90" w:author="Unknown"/>
          <w:rFonts w:ascii="Arial" w:eastAsia="Times New Roman" w:hAnsi="Arial" w:cs="Arial"/>
          <w:color w:val="222222"/>
          <w:sz w:val="24"/>
          <w:szCs w:val="24"/>
        </w:rPr>
      </w:pPr>
      <w:ins w:id="91" w:author="Unknown">
        <w:r w:rsidRPr="00C83D7B">
          <w:rPr>
            <w:rFonts w:ascii="Arial" w:eastAsia="Times New Roman" w:hAnsi="Arial" w:cs="Arial"/>
            <w:b/>
            <w:bCs/>
            <w:color w:val="222222"/>
            <w:sz w:val="24"/>
            <w:szCs w:val="24"/>
          </w:rPr>
          <w:t>Principal Value Branch of Function sec</w:t>
        </w:r>
        <w:r w:rsidRPr="00C83D7B">
          <w:rPr>
            <w:rFonts w:ascii="Arial" w:eastAsia="Times New Roman" w:hAnsi="Arial" w:cs="Arial"/>
            <w:b/>
            <w:bCs/>
            <w:color w:val="222222"/>
            <w:sz w:val="18"/>
            <w:szCs w:val="18"/>
            <w:vertAlign w:val="superscript"/>
          </w:rPr>
          <w:t>-1</w:t>
        </w:r>
        <w:proofErr w:type="gramStart"/>
        <w:r w:rsidRPr="00C83D7B">
          <w:rPr>
            <w:rFonts w:ascii="Arial" w:eastAsia="Times New Roman" w:hAnsi="Arial" w:cs="Arial"/>
            <w:b/>
            <w:bCs/>
            <w:color w:val="222222"/>
            <w:sz w:val="24"/>
            <w:szCs w:val="24"/>
          </w:rPr>
          <w:t>:</w:t>
        </w:r>
        <w:proofErr w:type="gramEnd"/>
        <w:r w:rsidRPr="00C83D7B">
          <w:rPr>
            <w:rFonts w:ascii="Arial" w:eastAsia="Times New Roman" w:hAnsi="Arial" w:cs="Arial"/>
            <w:color w:val="222222"/>
            <w:sz w:val="24"/>
            <w:szCs w:val="24"/>
          </w:rPr>
          <w:br/>
          <w:t>The graph of function sec</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is shown in adjoining figure. The sec</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is defined as a function whose domain is R – (-1, 1) and the range is one of the intervals……. [- π, 0] – {</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π</w:t>
        </w:r>
        <w:r w:rsidRPr="00C83D7B">
          <w:rPr>
            <w:rFonts w:ascii="MathJax_Main" w:eastAsia="Times New Roman" w:hAnsi="MathJax_Main" w:cs="Arial"/>
            <w:color w:val="222222"/>
            <w:sz w:val="21"/>
            <w:szCs w:val="21"/>
            <w:bdr w:val="none" w:sz="0" w:space="0" w:color="auto" w:frame="1"/>
          </w:rPr>
          <w:t>2</w:t>
        </w:r>
        <w:r w:rsidRPr="00C83D7B">
          <w:rPr>
            <w:rFonts w:ascii="Arial" w:eastAsia="Times New Roman" w:hAnsi="Arial" w:cs="Arial"/>
            <w:color w:val="222222"/>
            <w:sz w:val="24"/>
            <w:szCs w:val="24"/>
          </w:rPr>
          <w:t>}, [0, π] – {</w:t>
        </w:r>
        <w:r w:rsidRPr="00C83D7B">
          <w:rPr>
            <w:rFonts w:ascii="MathJax_Math-italic" w:eastAsia="Times New Roman" w:hAnsi="MathJax_Math-italic" w:cs="Arial"/>
            <w:color w:val="222222"/>
            <w:sz w:val="21"/>
            <w:szCs w:val="21"/>
            <w:bdr w:val="none" w:sz="0" w:space="0" w:color="auto" w:frame="1"/>
          </w:rPr>
          <w:t>π</w:t>
        </w:r>
        <w:r w:rsidRPr="00C83D7B">
          <w:rPr>
            <w:rFonts w:ascii="MathJax_Main" w:eastAsia="Times New Roman" w:hAnsi="MathJax_Main" w:cs="Arial"/>
            <w:color w:val="222222"/>
            <w:sz w:val="21"/>
            <w:szCs w:val="21"/>
            <w:bdr w:val="none" w:sz="0" w:space="0" w:color="auto" w:frame="1"/>
          </w:rPr>
          <w:t>2</w:t>
        </w:r>
        <w:r w:rsidRPr="00C83D7B">
          <w:rPr>
            <w:rFonts w:ascii="Arial" w:eastAsia="Times New Roman" w:hAnsi="Arial" w:cs="Arial"/>
            <w:color w:val="222222"/>
            <w:sz w:val="24"/>
            <w:szCs w:val="24"/>
          </w:rPr>
          <w:t>}, [π, 2π] – {</w:t>
        </w:r>
        <w:r w:rsidRPr="00C83D7B">
          <w:rPr>
            <w:rFonts w:ascii="MathJax_Main" w:eastAsia="Times New Roman" w:hAnsi="MathJax_Main" w:cs="Arial"/>
            <w:color w:val="222222"/>
            <w:sz w:val="21"/>
            <w:szCs w:val="21"/>
            <w:bdr w:val="none" w:sz="0" w:space="0" w:color="auto" w:frame="1"/>
          </w:rPr>
          <w:t>3</w:t>
        </w:r>
        <w:r w:rsidRPr="00C83D7B">
          <w:rPr>
            <w:rFonts w:ascii="MathJax_Math-italic" w:eastAsia="Times New Roman" w:hAnsi="MathJax_Math-italic" w:cs="Arial"/>
            <w:color w:val="222222"/>
            <w:sz w:val="21"/>
            <w:szCs w:val="21"/>
            <w:bdr w:val="none" w:sz="0" w:space="0" w:color="auto" w:frame="1"/>
          </w:rPr>
          <w:t>π</w:t>
        </w:r>
        <w:r w:rsidRPr="00C83D7B">
          <w:rPr>
            <w:rFonts w:ascii="MathJax_Main" w:eastAsia="Times New Roman" w:hAnsi="MathJax_Main" w:cs="Arial"/>
            <w:color w:val="222222"/>
            <w:sz w:val="21"/>
            <w:szCs w:val="21"/>
            <w:bdr w:val="none" w:sz="0" w:space="0" w:color="auto" w:frame="1"/>
          </w:rPr>
          <w:t>2</w:t>
        </w:r>
        <w:proofErr w:type="gramStart"/>
        <w:r w:rsidRPr="00C83D7B">
          <w:rPr>
            <w:rFonts w:ascii="Arial" w:eastAsia="Times New Roman" w:hAnsi="Arial" w:cs="Arial"/>
            <w:color w:val="222222"/>
            <w:sz w:val="24"/>
            <w:szCs w:val="24"/>
          </w:rPr>
          <w:t>}, ……………</w:t>
        </w:r>
        <w:proofErr w:type="gramEnd"/>
        <w:r w:rsidRPr="00C83D7B">
          <w:rPr>
            <w:rFonts w:ascii="Arial" w:eastAsia="Times New Roman" w:hAnsi="Arial" w:cs="Arial"/>
            <w:color w:val="222222"/>
            <w:sz w:val="24"/>
            <w:szCs w:val="24"/>
          </w:rPr>
          <w:br/>
        </w:r>
      </w:ins>
      <w:r w:rsidRPr="00C83D7B">
        <w:rPr>
          <w:rFonts w:ascii="Arial" w:eastAsia="Times New Roman" w:hAnsi="Arial" w:cs="Arial"/>
          <w:noProof/>
          <w:color w:val="222222"/>
          <w:sz w:val="24"/>
          <w:szCs w:val="24"/>
        </w:rPr>
        <w:drawing>
          <wp:inline distT="0" distB="0" distL="0" distR="0" wp14:anchorId="605A7EC8" wp14:editId="0ABEB5F2">
            <wp:extent cx="2362200" cy="3581400"/>
            <wp:effectExtent l="0" t="0" r="0" b="0"/>
            <wp:docPr id="10" name="Picture 10" descr="Inverse Trigonometric Functions Class 12 Notes Math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verse Trigonometric Functions Class 12 Notes Maths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2200" cy="3581400"/>
                    </a:xfrm>
                    <a:prstGeom prst="rect">
                      <a:avLst/>
                    </a:prstGeom>
                    <a:noFill/>
                    <a:ln>
                      <a:noFill/>
                    </a:ln>
                  </pic:spPr>
                </pic:pic>
              </a:graphicData>
            </a:graphic>
          </wp:inline>
        </w:drawing>
      </w:r>
      <w:ins w:id="92" w:author="Unknown">
        <w:r w:rsidRPr="00C83D7B">
          <w:rPr>
            <w:rFonts w:ascii="Arial" w:eastAsia="Times New Roman" w:hAnsi="Arial" w:cs="Arial"/>
            <w:color w:val="222222"/>
            <w:sz w:val="24"/>
            <w:szCs w:val="24"/>
          </w:rPr>
          <w:br/>
          <w:t>The function corresponding to [0, π] – {</w:t>
        </w:r>
        <w:r w:rsidRPr="00C83D7B">
          <w:rPr>
            <w:rFonts w:ascii="MathJax_Math-italic" w:eastAsia="Times New Roman" w:hAnsi="MathJax_Math-italic" w:cs="Arial"/>
            <w:color w:val="222222"/>
            <w:sz w:val="21"/>
            <w:szCs w:val="21"/>
            <w:bdr w:val="none" w:sz="0" w:space="0" w:color="auto" w:frame="1"/>
          </w:rPr>
          <w:t>π</w:t>
        </w:r>
        <w:r w:rsidRPr="00C83D7B">
          <w:rPr>
            <w:rFonts w:ascii="MathJax_Main" w:eastAsia="Times New Roman" w:hAnsi="MathJax_Main" w:cs="Arial"/>
            <w:color w:val="222222"/>
            <w:sz w:val="21"/>
            <w:szCs w:val="21"/>
            <w:bdr w:val="none" w:sz="0" w:space="0" w:color="auto" w:frame="1"/>
          </w:rPr>
          <w:t>2</w:t>
        </w:r>
        <w:r w:rsidRPr="00C83D7B">
          <w:rPr>
            <w:rFonts w:ascii="Arial" w:eastAsia="Times New Roman" w:hAnsi="Arial" w:cs="Arial"/>
            <w:color w:val="222222"/>
            <w:sz w:val="24"/>
            <w:szCs w:val="24"/>
          </w:rPr>
          <w:t>} is known as the range [0, π] – {</w:t>
        </w:r>
        <w:r w:rsidRPr="00C83D7B">
          <w:rPr>
            <w:rFonts w:ascii="MathJax_Math-italic" w:eastAsia="Times New Roman" w:hAnsi="MathJax_Math-italic" w:cs="Arial"/>
            <w:color w:val="222222"/>
            <w:sz w:val="21"/>
            <w:szCs w:val="21"/>
            <w:bdr w:val="none" w:sz="0" w:space="0" w:color="auto" w:frame="1"/>
          </w:rPr>
          <w:t>π</w:t>
        </w:r>
        <w:r w:rsidRPr="00C83D7B">
          <w:rPr>
            <w:rFonts w:ascii="MathJax_Main" w:eastAsia="Times New Roman" w:hAnsi="MathJax_Main" w:cs="Arial"/>
            <w:color w:val="222222"/>
            <w:sz w:val="21"/>
            <w:szCs w:val="21"/>
            <w:bdr w:val="none" w:sz="0" w:space="0" w:color="auto" w:frame="1"/>
          </w:rPr>
          <w:t>2</w:t>
        </w:r>
        <w:r w:rsidRPr="00C83D7B">
          <w:rPr>
            <w:rFonts w:ascii="Arial" w:eastAsia="Times New Roman" w:hAnsi="Arial" w:cs="Arial"/>
            <w:color w:val="222222"/>
            <w:sz w:val="24"/>
            <w:szCs w:val="24"/>
          </w:rPr>
          <w:t>} is known as the principal value branch of sec-1.</w:t>
        </w:r>
      </w:ins>
    </w:p>
    <w:p w:rsidR="00C83D7B" w:rsidRPr="00C83D7B" w:rsidRDefault="00C83D7B" w:rsidP="00C83D7B">
      <w:pPr>
        <w:shd w:val="clear" w:color="auto" w:fill="FFFFFF"/>
        <w:spacing w:after="0" w:line="240" w:lineRule="auto"/>
        <w:rPr>
          <w:ins w:id="93" w:author="Unknown"/>
          <w:rFonts w:ascii="Arial" w:eastAsia="Times New Roman" w:hAnsi="Arial" w:cs="Arial"/>
          <w:color w:val="222222"/>
          <w:sz w:val="24"/>
          <w:szCs w:val="24"/>
        </w:rPr>
      </w:pPr>
      <w:ins w:id="94" w:author="Unknown">
        <w:r w:rsidRPr="00C83D7B">
          <w:rPr>
            <w:rFonts w:ascii="Arial" w:eastAsia="Times New Roman" w:hAnsi="Arial" w:cs="Arial"/>
            <w:color w:val="222222"/>
            <w:sz w:val="24"/>
            <w:szCs w:val="24"/>
          </w:rPr>
          <w:t>Thus, sec</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R – (-1</w:t>
        </w:r>
        <w:proofErr w:type="gramStart"/>
        <w:r w:rsidRPr="00C83D7B">
          <w:rPr>
            <w:rFonts w:ascii="Arial" w:eastAsia="Times New Roman" w:hAnsi="Arial" w:cs="Arial"/>
            <w:color w:val="222222"/>
            <w:sz w:val="24"/>
            <w:szCs w:val="24"/>
          </w:rPr>
          <w:t>,1</w:t>
        </w:r>
        <w:proofErr w:type="gramEnd"/>
        <w:r w:rsidRPr="00C83D7B">
          <w:rPr>
            <w:rFonts w:ascii="Arial" w:eastAsia="Times New Roman" w:hAnsi="Arial" w:cs="Arial"/>
            <w:color w:val="222222"/>
            <w:sz w:val="24"/>
            <w:szCs w:val="24"/>
          </w:rPr>
          <w:t>) → [0, π] – {</w:t>
        </w:r>
        <w:r w:rsidRPr="00C83D7B">
          <w:rPr>
            <w:rFonts w:ascii="MathJax_Math-italic" w:eastAsia="Times New Roman" w:hAnsi="MathJax_Math-italic" w:cs="Arial"/>
            <w:color w:val="222222"/>
            <w:sz w:val="21"/>
            <w:szCs w:val="21"/>
            <w:bdr w:val="none" w:sz="0" w:space="0" w:color="auto" w:frame="1"/>
          </w:rPr>
          <w:t>π</w:t>
        </w:r>
        <w:r w:rsidRPr="00C83D7B">
          <w:rPr>
            <w:rFonts w:ascii="MathJax_Main" w:eastAsia="Times New Roman" w:hAnsi="MathJax_Main" w:cs="Arial"/>
            <w:color w:val="222222"/>
            <w:sz w:val="21"/>
            <w:szCs w:val="21"/>
            <w:bdr w:val="none" w:sz="0" w:space="0" w:color="auto" w:frame="1"/>
          </w:rPr>
          <w:t>2</w:t>
        </w:r>
        <w:r w:rsidRPr="00C83D7B">
          <w:rPr>
            <w:rFonts w:ascii="Arial" w:eastAsia="Times New Roman" w:hAnsi="Arial" w:cs="Arial"/>
            <w:color w:val="222222"/>
            <w:sz w:val="24"/>
            <w:szCs w:val="24"/>
          </w:rPr>
          <w:t>}</w:t>
        </w:r>
      </w:ins>
    </w:p>
    <w:p w:rsidR="00C83D7B" w:rsidRPr="00C83D7B" w:rsidRDefault="00C83D7B" w:rsidP="00C83D7B">
      <w:pPr>
        <w:shd w:val="clear" w:color="auto" w:fill="FFFFFF"/>
        <w:spacing w:after="390" w:line="240" w:lineRule="auto"/>
        <w:rPr>
          <w:ins w:id="95" w:author="Unknown"/>
          <w:rFonts w:ascii="Arial" w:eastAsia="Times New Roman" w:hAnsi="Arial" w:cs="Arial"/>
          <w:color w:val="222222"/>
          <w:sz w:val="24"/>
          <w:szCs w:val="24"/>
        </w:rPr>
      </w:pPr>
      <w:ins w:id="96" w:author="Unknown">
        <w:r w:rsidRPr="00C83D7B">
          <w:rPr>
            <w:rFonts w:ascii="Arial" w:eastAsia="Times New Roman" w:hAnsi="Arial" w:cs="Arial"/>
            <w:b/>
            <w:bCs/>
            <w:color w:val="222222"/>
            <w:sz w:val="24"/>
            <w:szCs w:val="24"/>
          </w:rPr>
          <w:t>Principal Value Branch of Function cot</w:t>
        </w:r>
        <w:r w:rsidRPr="00C83D7B">
          <w:rPr>
            <w:rFonts w:ascii="Arial" w:eastAsia="Times New Roman" w:hAnsi="Arial" w:cs="Arial"/>
            <w:b/>
            <w:bCs/>
            <w:color w:val="222222"/>
            <w:sz w:val="18"/>
            <w:szCs w:val="18"/>
            <w:vertAlign w:val="superscript"/>
          </w:rPr>
          <w:t>-1</w:t>
        </w:r>
        <w:proofErr w:type="gramStart"/>
        <w:r w:rsidRPr="00C83D7B">
          <w:rPr>
            <w:rFonts w:ascii="Arial" w:eastAsia="Times New Roman" w:hAnsi="Arial" w:cs="Arial"/>
            <w:b/>
            <w:bCs/>
            <w:color w:val="222222"/>
            <w:sz w:val="24"/>
            <w:szCs w:val="24"/>
          </w:rPr>
          <w:t>:</w:t>
        </w:r>
        <w:proofErr w:type="gramEnd"/>
        <w:r w:rsidRPr="00C83D7B">
          <w:rPr>
            <w:rFonts w:ascii="Arial" w:eastAsia="Times New Roman" w:hAnsi="Arial" w:cs="Arial"/>
            <w:color w:val="222222"/>
            <w:sz w:val="24"/>
            <w:szCs w:val="24"/>
          </w:rPr>
          <w:br/>
          <w:t xml:space="preserve">The graph of function </w:t>
        </w:r>
        <w:proofErr w:type="spellStart"/>
        <w:r w:rsidRPr="00C83D7B">
          <w:rPr>
            <w:rFonts w:ascii="Arial" w:eastAsia="Times New Roman" w:hAnsi="Arial" w:cs="Arial"/>
            <w:color w:val="222222"/>
            <w:sz w:val="24"/>
            <w:szCs w:val="24"/>
          </w:rPr>
          <w:t>cor</w:t>
        </w:r>
        <w:proofErr w:type="spellEnd"/>
        <w:r w:rsidRPr="00C83D7B">
          <w:rPr>
            <w:rFonts w:ascii="Arial" w:eastAsia="Times New Roman" w:hAnsi="Arial" w:cs="Arial"/>
            <w:color w:val="222222"/>
            <w:sz w:val="24"/>
            <w:szCs w:val="24"/>
          </w:rPr>
          <w:t>’ is as shown here.</w:t>
        </w:r>
        <w:r w:rsidRPr="00C83D7B">
          <w:rPr>
            <w:rFonts w:ascii="Arial" w:eastAsia="Times New Roman" w:hAnsi="Arial" w:cs="Arial"/>
            <w:color w:val="222222"/>
            <w:sz w:val="24"/>
            <w:szCs w:val="24"/>
          </w:rPr>
          <w:br/>
        </w:r>
      </w:ins>
      <w:r w:rsidRPr="00C83D7B">
        <w:rPr>
          <w:rFonts w:ascii="Arial" w:eastAsia="Times New Roman" w:hAnsi="Arial" w:cs="Arial"/>
          <w:noProof/>
          <w:color w:val="222222"/>
          <w:sz w:val="24"/>
          <w:szCs w:val="24"/>
        </w:rPr>
        <w:lastRenderedPageBreak/>
        <w:drawing>
          <wp:inline distT="0" distB="0" distL="0" distR="0" wp14:anchorId="27DD8DC5" wp14:editId="79948765">
            <wp:extent cx="2352675" cy="3514725"/>
            <wp:effectExtent l="0" t="0" r="9525" b="9525"/>
            <wp:docPr id="11" name="Picture 11" descr="Inverse Trigonometric Functions Class 12 Notes Math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verse Trigonometric Functions Class 12 Notes Maths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52675" cy="3514725"/>
                    </a:xfrm>
                    <a:prstGeom prst="rect">
                      <a:avLst/>
                    </a:prstGeom>
                    <a:noFill/>
                    <a:ln>
                      <a:noFill/>
                    </a:ln>
                  </pic:spPr>
                </pic:pic>
              </a:graphicData>
            </a:graphic>
          </wp:inline>
        </w:drawing>
      </w:r>
      <w:ins w:id="97" w:author="Unknown">
        <w:r w:rsidRPr="00C83D7B">
          <w:rPr>
            <w:rFonts w:ascii="Arial" w:eastAsia="Times New Roman" w:hAnsi="Arial" w:cs="Arial"/>
            <w:color w:val="222222"/>
            <w:sz w:val="24"/>
            <w:szCs w:val="24"/>
          </w:rPr>
          <w:br/>
          <w:t>The cot</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xml:space="preserve"> function is defined as a function whose domain is R and the range is any of the </w:t>
        </w:r>
        <w:proofErr w:type="gramStart"/>
        <w:r w:rsidRPr="00C83D7B">
          <w:rPr>
            <w:rFonts w:ascii="Arial" w:eastAsia="Times New Roman" w:hAnsi="Arial" w:cs="Arial"/>
            <w:color w:val="222222"/>
            <w:sz w:val="24"/>
            <w:szCs w:val="24"/>
          </w:rPr>
          <w:t>intervals, …………</w:t>
        </w:r>
        <w:proofErr w:type="gramEnd"/>
        <w:r w:rsidRPr="00C83D7B">
          <w:rPr>
            <w:rFonts w:ascii="Arial" w:eastAsia="Times New Roman" w:hAnsi="Arial" w:cs="Arial"/>
            <w:color w:val="222222"/>
            <w:sz w:val="24"/>
            <w:szCs w:val="24"/>
          </w:rPr>
          <w:br/>
          <w:t>(-π, 0), (0, π), (π, 2π</w:t>
        </w:r>
        <w:proofErr w:type="gramStart"/>
        <w:r w:rsidRPr="00C83D7B">
          <w:rPr>
            <w:rFonts w:ascii="Arial" w:eastAsia="Times New Roman" w:hAnsi="Arial" w:cs="Arial"/>
            <w:color w:val="222222"/>
            <w:sz w:val="24"/>
            <w:szCs w:val="24"/>
          </w:rPr>
          <w:t>), …………</w:t>
        </w:r>
        <w:proofErr w:type="gramEnd"/>
      </w:ins>
    </w:p>
    <w:p w:rsidR="00C83D7B" w:rsidRPr="00C83D7B" w:rsidRDefault="00C83D7B" w:rsidP="00C83D7B">
      <w:pPr>
        <w:shd w:val="clear" w:color="auto" w:fill="FFFFFF"/>
        <w:spacing w:after="390" w:line="240" w:lineRule="auto"/>
        <w:rPr>
          <w:ins w:id="98" w:author="Unknown"/>
          <w:rFonts w:ascii="Arial" w:eastAsia="Times New Roman" w:hAnsi="Arial" w:cs="Arial"/>
          <w:color w:val="222222"/>
          <w:sz w:val="24"/>
          <w:szCs w:val="24"/>
        </w:rPr>
      </w:pPr>
      <w:ins w:id="99" w:author="Unknown">
        <w:r w:rsidRPr="00C83D7B">
          <w:rPr>
            <w:rFonts w:ascii="Arial" w:eastAsia="Times New Roman" w:hAnsi="Arial" w:cs="Arial"/>
            <w:color w:val="222222"/>
            <w:sz w:val="24"/>
            <w:szCs w:val="24"/>
          </w:rPr>
          <w:t>The function corresponding to (0, π) is called the principal value branch of the function cot</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w:t>
        </w:r>
        <w:r w:rsidRPr="00C83D7B">
          <w:rPr>
            <w:rFonts w:ascii="Arial" w:eastAsia="Times New Roman" w:hAnsi="Arial" w:cs="Arial"/>
            <w:color w:val="222222"/>
            <w:sz w:val="24"/>
            <w:szCs w:val="24"/>
          </w:rPr>
          <w:br/>
          <w:t>Thus, cot</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R → (0, π).</w:t>
        </w:r>
      </w:ins>
    </w:p>
    <w:p w:rsidR="00C83D7B" w:rsidRPr="00C83D7B" w:rsidRDefault="00C83D7B" w:rsidP="00C83D7B">
      <w:pPr>
        <w:shd w:val="clear" w:color="auto" w:fill="FFFFFF"/>
        <w:spacing w:after="0" w:line="240" w:lineRule="auto"/>
        <w:rPr>
          <w:ins w:id="100" w:author="Unknown"/>
          <w:rFonts w:ascii="Arial" w:eastAsia="Times New Roman" w:hAnsi="Arial" w:cs="Arial"/>
          <w:color w:val="222222"/>
          <w:sz w:val="24"/>
          <w:szCs w:val="24"/>
        </w:rPr>
      </w:pPr>
      <w:ins w:id="101" w:author="Unknown">
        <w:r w:rsidRPr="00C83D7B">
          <w:rPr>
            <w:rFonts w:ascii="Arial" w:eastAsia="Times New Roman" w:hAnsi="Arial" w:cs="Arial"/>
            <w:color w:val="222222"/>
            <w:sz w:val="24"/>
            <w:szCs w:val="24"/>
          </w:rPr>
          <w:lastRenderedPageBreak/>
          <w:t>The principal value branch of trigonometric inverse functions are as follows:</w:t>
        </w:r>
        <w:r w:rsidRPr="00C83D7B">
          <w:rPr>
            <w:rFonts w:ascii="Arial" w:eastAsia="Times New Roman" w:hAnsi="Arial" w:cs="Arial"/>
            <w:color w:val="222222"/>
            <w:sz w:val="24"/>
            <w:szCs w:val="24"/>
          </w:rPr>
          <w:br/>
        </w:r>
      </w:ins>
      <w:r w:rsidRPr="00C83D7B">
        <w:rPr>
          <w:rFonts w:ascii="Arial" w:eastAsia="Times New Roman" w:hAnsi="Arial" w:cs="Arial"/>
          <w:noProof/>
          <w:color w:val="222222"/>
          <w:sz w:val="24"/>
          <w:szCs w:val="24"/>
        </w:rPr>
        <w:drawing>
          <wp:inline distT="0" distB="0" distL="0" distR="0" wp14:anchorId="5E353779" wp14:editId="3A9E04E2">
            <wp:extent cx="4943475" cy="3133725"/>
            <wp:effectExtent l="0" t="0" r="9525" b="9525"/>
            <wp:docPr id="12" name="Picture 12" descr="Inverse Trigonometric Functions Class 12 Notes Math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verse Trigonometric Functions Class 12 Notes Maths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3475" cy="3133725"/>
                    </a:xfrm>
                    <a:prstGeom prst="rect">
                      <a:avLst/>
                    </a:prstGeom>
                    <a:noFill/>
                    <a:ln>
                      <a:noFill/>
                    </a:ln>
                  </pic:spPr>
                </pic:pic>
              </a:graphicData>
            </a:graphic>
          </wp:inline>
        </w:drawing>
      </w:r>
      <w:ins w:id="102" w:author="Unknown">
        <w:r w:rsidRPr="00C83D7B">
          <w:rPr>
            <w:rFonts w:ascii="Arial" w:eastAsia="Times New Roman" w:hAnsi="Arial" w:cs="Arial"/>
            <w:color w:val="222222"/>
            <w:sz w:val="24"/>
            <w:szCs w:val="24"/>
          </w:rPr>
          <w:br/>
          <w:t>→ Some Important Results:</w:t>
        </w:r>
        <w:r w:rsidRPr="00C83D7B">
          <w:rPr>
            <w:rFonts w:ascii="Arial" w:eastAsia="Times New Roman" w:hAnsi="Arial" w:cs="Arial"/>
            <w:color w:val="222222"/>
            <w:sz w:val="24"/>
            <w:szCs w:val="24"/>
          </w:rPr>
          <w:br/>
          <w:t>1. (a) sin</w:t>
        </w:r>
        <w:r w:rsidRPr="00C83D7B">
          <w:rPr>
            <w:rFonts w:ascii="Arial" w:eastAsia="Times New Roman" w:hAnsi="Arial" w:cs="Arial"/>
            <w:color w:val="222222"/>
            <w:sz w:val="18"/>
            <w:szCs w:val="18"/>
            <w:vertAlign w:val="superscript"/>
          </w:rPr>
          <w:t>-1</w:t>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x</w:t>
        </w:r>
        <w:r w:rsidRPr="00C83D7B">
          <w:rPr>
            <w:rFonts w:ascii="Arial" w:eastAsia="Times New Roman" w:hAnsi="Arial" w:cs="Arial"/>
            <w:color w:val="222222"/>
            <w:sz w:val="24"/>
            <w:szCs w:val="24"/>
          </w:rPr>
          <w:t> = cosec</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x, x ≥ 1, x ≤ -1</w:t>
        </w:r>
        <w:r w:rsidRPr="00C83D7B">
          <w:rPr>
            <w:rFonts w:ascii="Arial" w:eastAsia="Times New Roman" w:hAnsi="Arial" w:cs="Arial"/>
            <w:color w:val="222222"/>
            <w:sz w:val="24"/>
            <w:szCs w:val="24"/>
          </w:rPr>
          <w:br/>
          <w:t>(b) cos</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w:t>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x</w:t>
        </w:r>
        <w:r w:rsidRPr="00C83D7B">
          <w:rPr>
            <w:rFonts w:ascii="Arial" w:eastAsia="Times New Roman" w:hAnsi="Arial" w:cs="Arial"/>
            <w:color w:val="222222"/>
            <w:sz w:val="24"/>
            <w:szCs w:val="24"/>
          </w:rPr>
          <w:t> = sec</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x, x ≥ l, x ≤ -1</w:t>
        </w:r>
        <w:r w:rsidRPr="00C83D7B">
          <w:rPr>
            <w:rFonts w:ascii="Arial" w:eastAsia="Times New Roman" w:hAnsi="Arial" w:cs="Arial"/>
            <w:color w:val="222222"/>
            <w:sz w:val="24"/>
            <w:szCs w:val="24"/>
          </w:rPr>
          <w:br/>
          <w:t>(c) tan</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w:t>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x</w:t>
        </w:r>
        <w:r w:rsidRPr="00C83D7B">
          <w:rPr>
            <w:rFonts w:ascii="Arial" w:eastAsia="Times New Roman" w:hAnsi="Arial" w:cs="Arial"/>
            <w:color w:val="222222"/>
            <w:sz w:val="24"/>
            <w:szCs w:val="24"/>
          </w:rPr>
          <w:t> = cot</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x, x &gt; 0</w:t>
        </w:r>
        <w:r w:rsidRPr="00C83D7B">
          <w:rPr>
            <w:rFonts w:ascii="Arial" w:eastAsia="Times New Roman" w:hAnsi="Arial" w:cs="Arial"/>
            <w:color w:val="222222"/>
            <w:sz w:val="24"/>
            <w:szCs w:val="24"/>
          </w:rPr>
          <w:br/>
          <w:t>(d) cosec</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w:t>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x</w:t>
        </w:r>
        <w:r w:rsidRPr="00C83D7B">
          <w:rPr>
            <w:rFonts w:ascii="Arial" w:eastAsia="Times New Roman" w:hAnsi="Arial" w:cs="Arial"/>
            <w:color w:val="222222"/>
            <w:sz w:val="24"/>
            <w:szCs w:val="24"/>
          </w:rPr>
          <w:t> = sin</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xml:space="preserve">x, x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[-1,1]</w:t>
        </w:r>
        <w:r w:rsidRPr="00C83D7B">
          <w:rPr>
            <w:rFonts w:ascii="Arial" w:eastAsia="Times New Roman" w:hAnsi="Arial" w:cs="Arial"/>
            <w:color w:val="222222"/>
            <w:sz w:val="24"/>
            <w:szCs w:val="24"/>
          </w:rPr>
          <w:br/>
          <w:t>(e) sec</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w:t>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x</w:t>
        </w:r>
        <w:r w:rsidRPr="00C83D7B">
          <w:rPr>
            <w:rFonts w:ascii="Arial" w:eastAsia="Times New Roman" w:hAnsi="Arial" w:cs="Arial"/>
            <w:color w:val="222222"/>
            <w:sz w:val="24"/>
            <w:szCs w:val="24"/>
          </w:rPr>
          <w:t> = cos</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xml:space="preserve">x, x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[-1,1]</w:t>
        </w:r>
        <w:r w:rsidRPr="00C83D7B">
          <w:rPr>
            <w:rFonts w:ascii="Arial" w:eastAsia="Times New Roman" w:hAnsi="Arial" w:cs="Arial"/>
            <w:color w:val="222222"/>
            <w:sz w:val="24"/>
            <w:szCs w:val="24"/>
          </w:rPr>
          <w:br/>
          <w:t>(f) cot</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w:t>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x</w:t>
        </w:r>
        <w:r w:rsidRPr="00C83D7B">
          <w:rPr>
            <w:rFonts w:ascii="Arial" w:eastAsia="Times New Roman" w:hAnsi="Arial" w:cs="Arial"/>
            <w:color w:val="222222"/>
            <w:sz w:val="24"/>
            <w:szCs w:val="24"/>
          </w:rPr>
          <w:t> = tan</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x, x &gt; 0.</w:t>
        </w:r>
      </w:ins>
    </w:p>
    <w:p w:rsidR="00C83D7B" w:rsidRPr="00C83D7B" w:rsidRDefault="00C83D7B" w:rsidP="00C83D7B">
      <w:pPr>
        <w:shd w:val="clear" w:color="auto" w:fill="FFFFFF"/>
        <w:spacing w:after="390" w:line="240" w:lineRule="auto"/>
        <w:rPr>
          <w:ins w:id="103" w:author="Unknown"/>
          <w:rFonts w:ascii="Arial" w:eastAsia="Times New Roman" w:hAnsi="Arial" w:cs="Arial"/>
          <w:color w:val="222222"/>
          <w:sz w:val="24"/>
          <w:szCs w:val="24"/>
        </w:rPr>
      </w:pPr>
      <w:ins w:id="104" w:author="Unknown">
        <w:r w:rsidRPr="00C83D7B">
          <w:rPr>
            <w:rFonts w:ascii="Arial" w:eastAsia="Times New Roman" w:hAnsi="Arial" w:cs="Arial"/>
            <w:color w:val="222222"/>
            <w:sz w:val="24"/>
            <w:szCs w:val="24"/>
          </w:rPr>
          <w:t>2. (a) sin</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(-x) = – sin</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xml:space="preserve">x, x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[-1,1]</w:t>
        </w:r>
        <w:r w:rsidRPr="00C83D7B">
          <w:rPr>
            <w:rFonts w:ascii="Arial" w:eastAsia="Times New Roman" w:hAnsi="Arial" w:cs="Arial"/>
            <w:color w:val="222222"/>
            <w:sz w:val="24"/>
            <w:szCs w:val="24"/>
          </w:rPr>
          <w:br/>
          <w:t>(b) tan</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(-x) = – tan</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xml:space="preserve">x, x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R</w:t>
        </w:r>
        <w:r w:rsidRPr="00C83D7B">
          <w:rPr>
            <w:rFonts w:ascii="Arial" w:eastAsia="Times New Roman" w:hAnsi="Arial" w:cs="Arial"/>
            <w:color w:val="222222"/>
            <w:sz w:val="24"/>
            <w:szCs w:val="24"/>
          </w:rPr>
          <w:br/>
          <w:t>(c) cosec</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(-x) = – cosec</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x, | x | &gt;1</w:t>
        </w:r>
        <w:r w:rsidRPr="00C83D7B">
          <w:rPr>
            <w:rFonts w:ascii="Arial" w:eastAsia="Times New Roman" w:hAnsi="Arial" w:cs="Arial"/>
            <w:color w:val="222222"/>
            <w:sz w:val="24"/>
            <w:szCs w:val="24"/>
          </w:rPr>
          <w:br/>
          <w:t>(d) cos</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(-x) = π – cos</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xml:space="preserve">x, x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[-1,1]</w:t>
        </w:r>
        <w:r w:rsidRPr="00C83D7B">
          <w:rPr>
            <w:rFonts w:ascii="Arial" w:eastAsia="Times New Roman" w:hAnsi="Arial" w:cs="Arial"/>
            <w:color w:val="222222"/>
            <w:sz w:val="24"/>
            <w:szCs w:val="24"/>
          </w:rPr>
          <w:br/>
          <w:t>(e) sec</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(-x) = π – sec</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xml:space="preserve">x, x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R</w:t>
        </w:r>
        <w:r w:rsidRPr="00C83D7B">
          <w:rPr>
            <w:rFonts w:ascii="Arial" w:eastAsia="Times New Roman" w:hAnsi="Arial" w:cs="Arial"/>
            <w:color w:val="222222"/>
            <w:sz w:val="24"/>
            <w:szCs w:val="24"/>
          </w:rPr>
          <w:br/>
          <w:t>(f) cot</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(-x) = π – cot</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xml:space="preserve">x, x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R</w:t>
        </w:r>
      </w:ins>
    </w:p>
    <w:p w:rsidR="00C83D7B" w:rsidRPr="00C83D7B" w:rsidRDefault="00C83D7B" w:rsidP="00C83D7B">
      <w:pPr>
        <w:shd w:val="clear" w:color="auto" w:fill="FFFFFF"/>
        <w:spacing w:after="0" w:line="240" w:lineRule="auto"/>
        <w:rPr>
          <w:ins w:id="105" w:author="Unknown"/>
          <w:rFonts w:ascii="Arial" w:eastAsia="Times New Roman" w:hAnsi="Arial" w:cs="Arial"/>
          <w:color w:val="222222"/>
          <w:sz w:val="24"/>
          <w:szCs w:val="24"/>
        </w:rPr>
      </w:pPr>
      <w:ins w:id="106" w:author="Unknown">
        <w:r w:rsidRPr="00C83D7B">
          <w:rPr>
            <w:rFonts w:ascii="Arial" w:eastAsia="Times New Roman" w:hAnsi="Arial" w:cs="Arial"/>
            <w:color w:val="222222"/>
            <w:sz w:val="24"/>
            <w:szCs w:val="24"/>
          </w:rPr>
          <w:t>3. (a) sin</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x + cos</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x = </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2</w:t>
        </w:r>
        <w:r w:rsidRPr="00C83D7B">
          <w:rPr>
            <w:rFonts w:ascii="Arial" w:eastAsia="Times New Roman" w:hAnsi="Arial" w:cs="Arial"/>
            <w:color w:val="222222"/>
            <w:sz w:val="24"/>
            <w:szCs w:val="24"/>
          </w:rPr>
          <w:t xml:space="preserve">, x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[-1</w:t>
        </w:r>
        <w:proofErr w:type="gramStart"/>
        <w:r w:rsidRPr="00C83D7B">
          <w:rPr>
            <w:rFonts w:ascii="Arial" w:eastAsia="Times New Roman" w:hAnsi="Arial" w:cs="Arial"/>
            <w:color w:val="222222"/>
            <w:sz w:val="24"/>
            <w:szCs w:val="24"/>
          </w:rPr>
          <w:t>,1</w:t>
        </w:r>
        <w:proofErr w:type="gramEnd"/>
        <w:r w:rsidRPr="00C83D7B">
          <w:rPr>
            <w:rFonts w:ascii="Arial" w:eastAsia="Times New Roman" w:hAnsi="Arial" w:cs="Arial"/>
            <w:color w:val="222222"/>
            <w:sz w:val="24"/>
            <w:szCs w:val="24"/>
          </w:rPr>
          <w:t>]</w:t>
        </w:r>
        <w:r w:rsidRPr="00C83D7B">
          <w:rPr>
            <w:rFonts w:ascii="Arial" w:eastAsia="Times New Roman" w:hAnsi="Arial" w:cs="Arial"/>
            <w:color w:val="222222"/>
            <w:sz w:val="24"/>
            <w:szCs w:val="24"/>
          </w:rPr>
          <w:br/>
          <w:t>(b tan</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x + cot</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x = </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2</w:t>
        </w:r>
        <w:r w:rsidRPr="00C83D7B">
          <w:rPr>
            <w:rFonts w:ascii="Arial" w:eastAsia="Times New Roman" w:hAnsi="Arial" w:cs="Arial"/>
            <w:color w:val="222222"/>
            <w:sz w:val="24"/>
            <w:szCs w:val="24"/>
          </w:rPr>
          <w:t xml:space="preserve">, x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R</w:t>
        </w:r>
        <w:r w:rsidRPr="00C83D7B">
          <w:rPr>
            <w:rFonts w:ascii="Arial" w:eastAsia="Times New Roman" w:hAnsi="Arial" w:cs="Arial"/>
            <w:color w:val="222222"/>
            <w:sz w:val="24"/>
            <w:szCs w:val="24"/>
          </w:rPr>
          <w:br/>
          <w:t>(c) cosec</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x + sec</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x = </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2</w:t>
        </w:r>
        <w:r w:rsidRPr="00C83D7B">
          <w:rPr>
            <w:rFonts w:ascii="Arial" w:eastAsia="Times New Roman" w:hAnsi="Arial" w:cs="Arial"/>
            <w:color w:val="222222"/>
            <w:sz w:val="24"/>
            <w:szCs w:val="24"/>
          </w:rPr>
          <w:t>, | x | ≥ 1</w:t>
        </w:r>
      </w:ins>
    </w:p>
    <w:p w:rsidR="00C83D7B" w:rsidRPr="00C83D7B" w:rsidRDefault="00C83D7B" w:rsidP="00C83D7B">
      <w:pPr>
        <w:shd w:val="clear" w:color="auto" w:fill="FFFFFF"/>
        <w:spacing w:after="0" w:line="240" w:lineRule="auto"/>
        <w:rPr>
          <w:ins w:id="107" w:author="Unknown"/>
          <w:rFonts w:ascii="Arial" w:eastAsia="Times New Roman" w:hAnsi="Arial" w:cs="Arial"/>
          <w:color w:val="222222"/>
          <w:sz w:val="24"/>
          <w:szCs w:val="24"/>
        </w:rPr>
      </w:pPr>
      <w:ins w:id="108" w:author="Unknown">
        <w:r w:rsidRPr="00C83D7B">
          <w:rPr>
            <w:rFonts w:ascii="Arial" w:eastAsia="Times New Roman" w:hAnsi="Arial" w:cs="Arial"/>
            <w:color w:val="222222"/>
            <w:sz w:val="24"/>
            <w:szCs w:val="24"/>
          </w:rPr>
          <w:t>4. (a) tan</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x + tan</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y = tan-1</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y</w:t>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xy</w:t>
        </w:r>
        <w:r w:rsidRPr="00C83D7B">
          <w:rPr>
            <w:rFonts w:ascii="Arial" w:eastAsia="Times New Roman" w:hAnsi="Arial" w:cs="Arial"/>
            <w:color w:val="222222"/>
            <w:sz w:val="24"/>
            <w:szCs w:val="24"/>
          </w:rPr>
          <w:t xml:space="preserve">, </w:t>
        </w:r>
        <w:proofErr w:type="spellStart"/>
        <w:r w:rsidRPr="00C83D7B">
          <w:rPr>
            <w:rFonts w:ascii="Arial" w:eastAsia="Times New Roman" w:hAnsi="Arial" w:cs="Arial"/>
            <w:color w:val="222222"/>
            <w:sz w:val="24"/>
            <w:szCs w:val="24"/>
          </w:rPr>
          <w:t>xy</w:t>
        </w:r>
        <w:proofErr w:type="spellEnd"/>
        <w:r w:rsidRPr="00C83D7B">
          <w:rPr>
            <w:rFonts w:ascii="Arial" w:eastAsia="Times New Roman" w:hAnsi="Arial" w:cs="Arial"/>
            <w:color w:val="222222"/>
            <w:sz w:val="24"/>
            <w:szCs w:val="24"/>
          </w:rPr>
          <w:t xml:space="preserve"> &lt; 1</w:t>
        </w:r>
        <w:r w:rsidRPr="00C83D7B">
          <w:rPr>
            <w:rFonts w:ascii="Arial" w:eastAsia="Times New Roman" w:hAnsi="Arial" w:cs="Arial"/>
            <w:color w:val="222222"/>
            <w:sz w:val="24"/>
            <w:szCs w:val="24"/>
          </w:rPr>
          <w:br/>
          <w:t>(b) tan</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x – tan</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y = tan-1</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y</w:t>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xy</w:t>
        </w:r>
        <w:r w:rsidRPr="00C83D7B">
          <w:rPr>
            <w:rFonts w:ascii="Arial" w:eastAsia="Times New Roman" w:hAnsi="Arial" w:cs="Arial"/>
            <w:color w:val="222222"/>
            <w:sz w:val="24"/>
            <w:szCs w:val="24"/>
          </w:rPr>
          <w:t xml:space="preserve">, </w:t>
        </w:r>
        <w:proofErr w:type="spellStart"/>
        <w:r w:rsidRPr="00C83D7B">
          <w:rPr>
            <w:rFonts w:ascii="Arial" w:eastAsia="Times New Roman" w:hAnsi="Arial" w:cs="Arial"/>
            <w:color w:val="222222"/>
            <w:sz w:val="24"/>
            <w:szCs w:val="24"/>
          </w:rPr>
          <w:t>xy</w:t>
        </w:r>
        <w:proofErr w:type="spellEnd"/>
        <w:r w:rsidRPr="00C83D7B">
          <w:rPr>
            <w:rFonts w:ascii="Arial" w:eastAsia="Times New Roman" w:hAnsi="Arial" w:cs="Arial"/>
            <w:color w:val="222222"/>
            <w:sz w:val="24"/>
            <w:szCs w:val="24"/>
          </w:rPr>
          <w:t xml:space="preserve"> &gt; -1</w:t>
        </w:r>
        <w:r w:rsidRPr="00C83D7B">
          <w:rPr>
            <w:rFonts w:ascii="Arial" w:eastAsia="Times New Roman" w:hAnsi="Arial" w:cs="Arial"/>
            <w:color w:val="222222"/>
            <w:sz w:val="24"/>
            <w:szCs w:val="24"/>
          </w:rPr>
          <w:br/>
          <w:t>(c) 2 tan</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x = tan</w:t>
        </w:r>
        <w:r w:rsidRPr="00C83D7B">
          <w:rPr>
            <w:rFonts w:ascii="Arial" w:eastAsia="Times New Roman" w:hAnsi="Arial" w:cs="Arial"/>
            <w:color w:val="222222"/>
            <w:sz w:val="18"/>
            <w:szCs w:val="18"/>
            <w:vertAlign w:val="superscript"/>
          </w:rPr>
          <w:t>-1</w:t>
        </w:r>
        <w:r w:rsidRPr="00C83D7B">
          <w:rPr>
            <w:rFonts w:ascii="MathJax_Main" w:eastAsia="Times New Roman" w:hAnsi="MathJax_Main" w:cs="Arial"/>
            <w:color w:val="222222"/>
            <w:sz w:val="21"/>
            <w:szCs w:val="21"/>
            <w:bdr w:val="none" w:sz="0" w:space="0" w:color="auto" w:frame="1"/>
          </w:rPr>
          <w:t>2</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15"/>
            <w:szCs w:val="15"/>
            <w:bdr w:val="none" w:sz="0" w:space="0" w:color="auto" w:frame="1"/>
          </w:rPr>
          <w:t>2</w:t>
        </w:r>
        <w:r w:rsidRPr="00C83D7B">
          <w:rPr>
            <w:rFonts w:ascii="Arial" w:eastAsia="Times New Roman" w:hAnsi="Arial" w:cs="Arial"/>
            <w:color w:val="222222"/>
            <w:sz w:val="24"/>
            <w:szCs w:val="24"/>
          </w:rPr>
          <w:t>, | x | &lt;1</w:t>
        </w:r>
        <w:r w:rsidRPr="00C83D7B">
          <w:rPr>
            <w:rFonts w:ascii="Arial" w:eastAsia="Times New Roman" w:hAnsi="Arial" w:cs="Arial"/>
            <w:color w:val="222222"/>
            <w:sz w:val="24"/>
            <w:szCs w:val="24"/>
          </w:rPr>
          <w:br/>
          <w:t>= sin</w:t>
        </w:r>
        <w:r w:rsidRPr="00C83D7B">
          <w:rPr>
            <w:rFonts w:ascii="Arial" w:eastAsia="Times New Roman" w:hAnsi="Arial" w:cs="Arial"/>
            <w:color w:val="222222"/>
            <w:sz w:val="18"/>
            <w:szCs w:val="18"/>
            <w:vertAlign w:val="superscript"/>
          </w:rPr>
          <w:t>-1</w:t>
        </w:r>
        <w:r w:rsidRPr="00C83D7B">
          <w:rPr>
            <w:rFonts w:ascii="MathJax_Main" w:eastAsia="Times New Roman" w:hAnsi="MathJax_Main" w:cs="Arial"/>
            <w:color w:val="222222"/>
            <w:sz w:val="21"/>
            <w:szCs w:val="21"/>
            <w:bdr w:val="none" w:sz="0" w:space="0" w:color="auto" w:frame="1"/>
          </w:rPr>
          <w:t>2</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15"/>
            <w:szCs w:val="15"/>
            <w:bdr w:val="none" w:sz="0" w:space="0" w:color="auto" w:frame="1"/>
          </w:rPr>
          <w:t>2</w:t>
        </w:r>
        <w:r w:rsidRPr="00C83D7B">
          <w:rPr>
            <w:rFonts w:ascii="Arial" w:eastAsia="Times New Roman" w:hAnsi="Arial" w:cs="Arial"/>
            <w:color w:val="222222"/>
            <w:sz w:val="24"/>
            <w:szCs w:val="24"/>
          </w:rPr>
          <w:t>, | x | &lt;0</w:t>
        </w:r>
        <w:r w:rsidRPr="00C83D7B">
          <w:rPr>
            <w:rFonts w:ascii="Arial" w:eastAsia="Times New Roman" w:hAnsi="Arial" w:cs="Arial"/>
            <w:color w:val="222222"/>
            <w:sz w:val="24"/>
            <w:szCs w:val="24"/>
          </w:rPr>
          <w:br/>
          <w:t>= cos</w:t>
        </w:r>
        <w:r w:rsidRPr="00C83D7B">
          <w:rPr>
            <w:rFonts w:ascii="Arial" w:eastAsia="Times New Roman" w:hAnsi="Arial" w:cs="Arial"/>
            <w:color w:val="222222"/>
            <w:sz w:val="18"/>
            <w:szCs w:val="18"/>
            <w:vertAlign w:val="superscript"/>
          </w:rPr>
          <w:t>-1</w:t>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15"/>
            <w:szCs w:val="15"/>
            <w:bdr w:val="none" w:sz="0" w:space="0" w:color="auto" w:frame="1"/>
          </w:rPr>
          <w:t>2</w:t>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15"/>
            <w:szCs w:val="15"/>
            <w:bdr w:val="none" w:sz="0" w:space="0" w:color="auto" w:frame="1"/>
          </w:rPr>
          <w:t>2</w:t>
        </w:r>
        <w:r w:rsidRPr="00C83D7B">
          <w:rPr>
            <w:rFonts w:ascii="Arial" w:eastAsia="Times New Roman" w:hAnsi="Arial" w:cs="Arial"/>
            <w:color w:val="222222"/>
            <w:sz w:val="24"/>
            <w:szCs w:val="24"/>
          </w:rPr>
          <w:t> , x ≥ 0</w:t>
        </w:r>
        <w:r w:rsidRPr="00C83D7B">
          <w:rPr>
            <w:rFonts w:ascii="Arial" w:eastAsia="Times New Roman" w:hAnsi="Arial" w:cs="Arial"/>
            <w:color w:val="222222"/>
            <w:sz w:val="24"/>
            <w:szCs w:val="24"/>
          </w:rPr>
          <w:br/>
          <w:t>(d) 2sin</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x = sin</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[2x</w:t>
        </w:r>
        <w:r w:rsidRPr="00C83D7B">
          <w:rPr>
            <w:rFonts w:ascii="MathJax_Main" w:eastAsia="Times New Roman" w:hAnsi="MathJax_Main" w:cs="Arial"/>
            <w:color w:val="222222"/>
            <w:sz w:val="29"/>
            <w:szCs w:val="29"/>
            <w:bdr w:val="none" w:sz="0" w:space="0" w:color="auto" w:frame="1"/>
          </w:rPr>
          <w:t>1−</w:t>
        </w:r>
        <w:r w:rsidRPr="00C83D7B">
          <w:rPr>
            <w:rFonts w:ascii="MathJax_Math-italic" w:eastAsia="Times New Roman" w:hAnsi="MathJax_Math-italic" w:cs="Arial"/>
            <w:color w:val="222222"/>
            <w:sz w:val="29"/>
            <w:szCs w:val="29"/>
            <w:bdr w:val="none" w:sz="0" w:space="0" w:color="auto" w:frame="1"/>
          </w:rPr>
          <w:t>x</w:t>
        </w:r>
        <w:r w:rsidRPr="00C83D7B">
          <w:rPr>
            <w:rFonts w:ascii="MathJax_Main" w:eastAsia="Times New Roman" w:hAnsi="MathJax_Main" w:cs="Arial"/>
            <w:color w:val="222222"/>
            <w:sz w:val="21"/>
            <w:szCs w:val="21"/>
            <w:bdr w:val="none" w:sz="0" w:space="0" w:color="auto" w:frame="1"/>
          </w:rPr>
          <w:t>2</w:t>
        </w:r>
        <w:r w:rsidRPr="00C83D7B">
          <w:rPr>
            <w:rFonts w:ascii="MathJax_Main" w:eastAsia="Times New Roman" w:hAnsi="MathJax_Main" w:cs="Arial"/>
            <w:color w:val="222222"/>
            <w:sz w:val="29"/>
            <w:szCs w:val="29"/>
            <w:bdr w:val="none" w:sz="0" w:space="0" w:color="auto" w:frame="1"/>
          </w:rPr>
          <w:t>−−−−−√</w:t>
        </w:r>
        <w:r w:rsidRPr="00C83D7B">
          <w:rPr>
            <w:rFonts w:ascii="Arial" w:eastAsia="Times New Roman" w:hAnsi="Arial" w:cs="Arial"/>
            <w:color w:val="222222"/>
            <w:sz w:val="24"/>
            <w:szCs w:val="24"/>
          </w:rPr>
          <w:t>]</w:t>
        </w:r>
        <w:r w:rsidRPr="00C83D7B">
          <w:rPr>
            <w:rFonts w:ascii="Arial" w:eastAsia="Times New Roman" w:hAnsi="Arial" w:cs="Arial"/>
            <w:color w:val="222222"/>
            <w:sz w:val="24"/>
            <w:szCs w:val="24"/>
          </w:rPr>
          <w:br/>
          <w:t>(e) 2cos</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x = cos</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(2x</w:t>
        </w:r>
        <w:r w:rsidRPr="00C83D7B">
          <w:rPr>
            <w:rFonts w:ascii="Arial" w:eastAsia="Times New Roman" w:hAnsi="Arial" w:cs="Arial"/>
            <w:color w:val="222222"/>
            <w:sz w:val="18"/>
            <w:szCs w:val="18"/>
            <w:vertAlign w:val="superscript"/>
          </w:rPr>
          <w:t>2</w:t>
        </w:r>
        <w:r w:rsidRPr="00C83D7B">
          <w:rPr>
            <w:rFonts w:ascii="Arial" w:eastAsia="Times New Roman" w:hAnsi="Arial" w:cs="Arial"/>
            <w:color w:val="222222"/>
            <w:sz w:val="24"/>
            <w:szCs w:val="24"/>
          </w:rPr>
          <w:t> – 1)</w:t>
        </w:r>
      </w:ins>
    </w:p>
    <w:p w:rsidR="00C83D7B" w:rsidRPr="00C83D7B" w:rsidRDefault="00C83D7B" w:rsidP="00C83D7B">
      <w:pPr>
        <w:shd w:val="clear" w:color="auto" w:fill="FFFFFF"/>
        <w:spacing w:after="390" w:line="240" w:lineRule="auto"/>
        <w:rPr>
          <w:ins w:id="109" w:author="Unknown"/>
          <w:rFonts w:ascii="Arial" w:eastAsia="Times New Roman" w:hAnsi="Arial" w:cs="Arial"/>
          <w:color w:val="222222"/>
          <w:sz w:val="24"/>
          <w:szCs w:val="24"/>
        </w:rPr>
      </w:pPr>
      <w:ins w:id="110" w:author="Unknown">
        <w:r w:rsidRPr="00C83D7B">
          <w:rPr>
            <w:rFonts w:ascii="Arial" w:eastAsia="Times New Roman" w:hAnsi="Arial" w:cs="Arial"/>
            <w:color w:val="222222"/>
            <w:sz w:val="24"/>
            <w:szCs w:val="24"/>
          </w:rPr>
          <w:t>1. Table</w:t>
        </w:r>
      </w:ins>
    </w:p>
    <w:tbl>
      <w:tblPr>
        <w:tblW w:w="11250" w:type="dxa"/>
        <w:tblCellMar>
          <w:top w:w="15" w:type="dxa"/>
          <w:left w:w="15" w:type="dxa"/>
          <w:bottom w:w="15" w:type="dxa"/>
          <w:right w:w="15" w:type="dxa"/>
        </w:tblCellMar>
        <w:tblLook w:val="04A0" w:firstRow="1" w:lastRow="0" w:firstColumn="1" w:lastColumn="0" w:noHBand="0" w:noVBand="1"/>
      </w:tblPr>
      <w:tblGrid>
        <w:gridCol w:w="3487"/>
        <w:gridCol w:w="4610"/>
        <w:gridCol w:w="3153"/>
      </w:tblGrid>
      <w:tr w:rsidR="00C83D7B" w:rsidRPr="00C83D7B" w:rsidTr="00C83D7B">
        <w:tc>
          <w:tcPr>
            <w:tcW w:w="219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60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lastRenderedPageBreak/>
              <w:t>Function</w:t>
            </w:r>
          </w:p>
        </w:tc>
        <w:tc>
          <w:tcPr>
            <w:tcW w:w="4875" w:type="dxa"/>
            <w:gridSpan w:val="2"/>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60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Principal Value Branch</w:t>
            </w:r>
          </w:p>
        </w:tc>
      </w:tr>
      <w:tr w:rsidR="00C83D7B" w:rsidRPr="00C83D7B" w:rsidTr="00C83D7B">
        <w:tc>
          <w:tcPr>
            <w:tcW w:w="219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600" w:line="480" w:lineRule="auto"/>
              <w:jc w:val="center"/>
              <w:rPr>
                <w:rFonts w:ascii="Times New Roman" w:eastAsia="Times New Roman" w:hAnsi="Times New Roman" w:cs="Times New Roman"/>
                <w:sz w:val="24"/>
                <w:szCs w:val="24"/>
              </w:rPr>
            </w:pPr>
          </w:p>
        </w:tc>
        <w:tc>
          <w:tcPr>
            <w:tcW w:w="2895"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600" w:line="480" w:lineRule="auto"/>
              <w:jc w:val="center"/>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Domain</w:t>
            </w:r>
          </w:p>
        </w:tc>
        <w:tc>
          <w:tcPr>
            <w:tcW w:w="198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600" w:line="480" w:lineRule="auto"/>
              <w:jc w:val="center"/>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Range</w:t>
            </w:r>
          </w:p>
        </w:tc>
      </w:tr>
      <w:tr w:rsidR="00C83D7B" w:rsidRPr="00C83D7B" w:rsidTr="00C83D7B">
        <w:tc>
          <w:tcPr>
            <w:tcW w:w="219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60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(i) y = sin</w:t>
            </w:r>
            <w:r w:rsidRPr="00C83D7B">
              <w:rPr>
                <w:rFonts w:ascii="Times New Roman" w:eastAsia="Times New Roman" w:hAnsi="Times New Roman" w:cs="Times New Roman"/>
                <w:sz w:val="18"/>
                <w:szCs w:val="18"/>
                <w:vertAlign w:val="superscript"/>
              </w:rPr>
              <w:t>-1</w:t>
            </w:r>
            <w:r w:rsidRPr="00C83D7B">
              <w:rPr>
                <w:rFonts w:ascii="Times New Roman" w:eastAsia="Times New Roman" w:hAnsi="Times New Roman" w:cs="Times New Roman"/>
                <w:sz w:val="24"/>
                <w:szCs w:val="24"/>
              </w:rPr>
              <w:t> x</w:t>
            </w:r>
          </w:p>
        </w:tc>
        <w:tc>
          <w:tcPr>
            <w:tcW w:w="2895"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60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 1 ≤ x ≤ 1</w:t>
            </w:r>
          </w:p>
        </w:tc>
        <w:tc>
          <w:tcPr>
            <w:tcW w:w="198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MathJax_Main" w:eastAsia="Times New Roman" w:hAnsi="MathJax_Main" w:cs="Times New Roman"/>
                <w:sz w:val="29"/>
                <w:szCs w:val="29"/>
                <w:bdr w:val="none" w:sz="0" w:space="0" w:color="auto" w:frame="1"/>
              </w:rPr>
              <w:t>−</w:t>
            </w:r>
            <w:r w:rsidRPr="00C83D7B">
              <w:rPr>
                <w:rFonts w:ascii="MathJax_Math-italic" w:eastAsia="Times New Roman" w:hAnsi="MathJax_Math-italic" w:cs="Times New Roman"/>
                <w:sz w:val="21"/>
                <w:szCs w:val="21"/>
                <w:bdr w:val="none" w:sz="0" w:space="0" w:color="auto" w:frame="1"/>
              </w:rPr>
              <w:t>π</w:t>
            </w:r>
            <w:r w:rsidRPr="00C83D7B">
              <w:rPr>
                <w:rFonts w:ascii="MathJax_Main" w:eastAsia="Times New Roman" w:hAnsi="MathJax_Main" w:cs="Times New Roman"/>
                <w:sz w:val="21"/>
                <w:szCs w:val="21"/>
                <w:bdr w:val="none" w:sz="0" w:space="0" w:color="auto" w:frame="1"/>
              </w:rPr>
              <w:t>2</w:t>
            </w:r>
            <w:r w:rsidRPr="00C83D7B">
              <w:rPr>
                <w:rFonts w:ascii="Times New Roman" w:eastAsia="Times New Roman" w:hAnsi="Times New Roman" w:cs="Times New Roman"/>
                <w:sz w:val="24"/>
                <w:szCs w:val="24"/>
              </w:rPr>
              <w:t> ≤ y ≤ </w:t>
            </w:r>
            <w:r w:rsidRPr="00C83D7B">
              <w:rPr>
                <w:rFonts w:ascii="MathJax_Math-italic" w:eastAsia="Times New Roman" w:hAnsi="MathJax_Math-italic" w:cs="Times New Roman"/>
                <w:sz w:val="21"/>
                <w:szCs w:val="21"/>
                <w:bdr w:val="none" w:sz="0" w:space="0" w:color="auto" w:frame="1"/>
              </w:rPr>
              <w:t>π</w:t>
            </w:r>
            <w:r w:rsidRPr="00C83D7B">
              <w:rPr>
                <w:rFonts w:ascii="MathJax_Main" w:eastAsia="Times New Roman" w:hAnsi="MathJax_Main" w:cs="Times New Roman"/>
                <w:sz w:val="21"/>
                <w:szCs w:val="21"/>
                <w:bdr w:val="none" w:sz="0" w:space="0" w:color="auto" w:frame="1"/>
              </w:rPr>
              <w:t>2</w:t>
            </w:r>
          </w:p>
        </w:tc>
      </w:tr>
      <w:tr w:rsidR="00C83D7B" w:rsidRPr="00C83D7B" w:rsidTr="00C83D7B">
        <w:tc>
          <w:tcPr>
            <w:tcW w:w="219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(ii) y = cos</w:t>
            </w:r>
            <w:r w:rsidRPr="00C83D7B">
              <w:rPr>
                <w:rFonts w:ascii="Times New Roman" w:eastAsia="Times New Roman" w:hAnsi="Times New Roman" w:cs="Times New Roman"/>
                <w:sz w:val="18"/>
                <w:szCs w:val="18"/>
                <w:vertAlign w:val="superscript"/>
              </w:rPr>
              <w:t>-1</w:t>
            </w:r>
            <w:r w:rsidRPr="00C83D7B">
              <w:rPr>
                <w:rFonts w:ascii="Times New Roman" w:eastAsia="Times New Roman" w:hAnsi="Times New Roman" w:cs="Times New Roman"/>
                <w:sz w:val="24"/>
                <w:szCs w:val="24"/>
              </w:rPr>
              <w:t> x</w:t>
            </w:r>
          </w:p>
        </w:tc>
        <w:tc>
          <w:tcPr>
            <w:tcW w:w="2895"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 1 ≤ x ≤ 1</w:t>
            </w:r>
          </w:p>
        </w:tc>
        <w:tc>
          <w:tcPr>
            <w:tcW w:w="198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0 ≤ y ≤ π</w:t>
            </w:r>
          </w:p>
        </w:tc>
      </w:tr>
      <w:tr w:rsidR="00C83D7B" w:rsidRPr="00C83D7B" w:rsidTr="00C83D7B">
        <w:tc>
          <w:tcPr>
            <w:tcW w:w="219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(iii) y = tan</w:t>
            </w:r>
            <w:r w:rsidRPr="00C83D7B">
              <w:rPr>
                <w:rFonts w:ascii="Times New Roman" w:eastAsia="Times New Roman" w:hAnsi="Times New Roman" w:cs="Times New Roman"/>
                <w:sz w:val="18"/>
                <w:szCs w:val="18"/>
                <w:vertAlign w:val="superscript"/>
              </w:rPr>
              <w:t>-1</w:t>
            </w:r>
            <w:r w:rsidRPr="00C83D7B">
              <w:rPr>
                <w:rFonts w:ascii="Times New Roman" w:eastAsia="Times New Roman" w:hAnsi="Times New Roman" w:cs="Times New Roman"/>
                <w:sz w:val="24"/>
                <w:szCs w:val="24"/>
              </w:rPr>
              <w:t>x</w:t>
            </w:r>
          </w:p>
        </w:tc>
        <w:tc>
          <w:tcPr>
            <w:tcW w:w="2895"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 ∞ &lt; x &lt; ∞</w:t>
            </w:r>
          </w:p>
        </w:tc>
        <w:tc>
          <w:tcPr>
            <w:tcW w:w="198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MathJax_Main" w:eastAsia="Times New Roman" w:hAnsi="MathJax_Main" w:cs="Times New Roman"/>
                <w:sz w:val="29"/>
                <w:szCs w:val="29"/>
                <w:bdr w:val="none" w:sz="0" w:space="0" w:color="auto" w:frame="1"/>
              </w:rPr>
              <w:t>−</w:t>
            </w:r>
            <w:r w:rsidRPr="00C83D7B">
              <w:rPr>
                <w:rFonts w:ascii="MathJax_Math-italic" w:eastAsia="Times New Roman" w:hAnsi="MathJax_Math-italic" w:cs="Times New Roman"/>
                <w:sz w:val="21"/>
                <w:szCs w:val="21"/>
                <w:bdr w:val="none" w:sz="0" w:space="0" w:color="auto" w:frame="1"/>
              </w:rPr>
              <w:t>π</w:t>
            </w:r>
            <w:r w:rsidRPr="00C83D7B">
              <w:rPr>
                <w:rFonts w:ascii="MathJax_Main" w:eastAsia="Times New Roman" w:hAnsi="MathJax_Main" w:cs="Times New Roman"/>
                <w:sz w:val="21"/>
                <w:szCs w:val="21"/>
                <w:bdr w:val="none" w:sz="0" w:space="0" w:color="auto" w:frame="1"/>
              </w:rPr>
              <w:t>2</w:t>
            </w:r>
            <w:r w:rsidRPr="00C83D7B">
              <w:rPr>
                <w:rFonts w:ascii="Times New Roman" w:eastAsia="Times New Roman" w:hAnsi="Times New Roman" w:cs="Times New Roman"/>
                <w:sz w:val="24"/>
                <w:szCs w:val="24"/>
              </w:rPr>
              <w:t> &lt; y &lt; </w:t>
            </w:r>
            <w:r w:rsidRPr="00C83D7B">
              <w:rPr>
                <w:rFonts w:ascii="MathJax_Math-italic" w:eastAsia="Times New Roman" w:hAnsi="MathJax_Math-italic" w:cs="Times New Roman"/>
                <w:sz w:val="21"/>
                <w:szCs w:val="21"/>
                <w:bdr w:val="none" w:sz="0" w:space="0" w:color="auto" w:frame="1"/>
              </w:rPr>
              <w:t>π</w:t>
            </w:r>
            <w:r w:rsidRPr="00C83D7B">
              <w:rPr>
                <w:rFonts w:ascii="MathJax_Main" w:eastAsia="Times New Roman" w:hAnsi="MathJax_Main" w:cs="Times New Roman"/>
                <w:sz w:val="21"/>
                <w:szCs w:val="21"/>
                <w:bdr w:val="none" w:sz="0" w:space="0" w:color="auto" w:frame="1"/>
              </w:rPr>
              <w:t>2</w:t>
            </w:r>
          </w:p>
        </w:tc>
      </w:tr>
      <w:tr w:rsidR="00C83D7B" w:rsidRPr="00C83D7B" w:rsidTr="00C83D7B">
        <w:tc>
          <w:tcPr>
            <w:tcW w:w="219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(iv) y = cot</w:t>
            </w:r>
            <w:r w:rsidRPr="00C83D7B">
              <w:rPr>
                <w:rFonts w:ascii="Times New Roman" w:eastAsia="Times New Roman" w:hAnsi="Times New Roman" w:cs="Times New Roman"/>
                <w:sz w:val="18"/>
                <w:szCs w:val="18"/>
                <w:vertAlign w:val="superscript"/>
              </w:rPr>
              <w:t>-1</w:t>
            </w:r>
            <w:r w:rsidRPr="00C83D7B">
              <w:rPr>
                <w:rFonts w:ascii="Times New Roman" w:eastAsia="Times New Roman" w:hAnsi="Times New Roman" w:cs="Times New Roman"/>
                <w:sz w:val="24"/>
                <w:szCs w:val="24"/>
              </w:rPr>
              <w:t> x</w:t>
            </w:r>
          </w:p>
        </w:tc>
        <w:tc>
          <w:tcPr>
            <w:tcW w:w="2895"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 ∞ &lt; x ≤ -1</w:t>
            </w:r>
          </w:p>
        </w:tc>
        <w:tc>
          <w:tcPr>
            <w:tcW w:w="198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0 &lt; y &lt; </w:t>
            </w:r>
            <w:r w:rsidRPr="00C83D7B">
              <w:rPr>
                <w:rFonts w:ascii="MathJax_Math-italic" w:eastAsia="Times New Roman" w:hAnsi="MathJax_Math-italic" w:cs="Times New Roman"/>
                <w:sz w:val="21"/>
                <w:szCs w:val="21"/>
                <w:bdr w:val="none" w:sz="0" w:space="0" w:color="auto" w:frame="1"/>
              </w:rPr>
              <w:t>π</w:t>
            </w:r>
            <w:r w:rsidRPr="00C83D7B">
              <w:rPr>
                <w:rFonts w:ascii="MathJax_Main" w:eastAsia="Times New Roman" w:hAnsi="MathJax_Main" w:cs="Times New Roman"/>
                <w:sz w:val="21"/>
                <w:szCs w:val="21"/>
                <w:bdr w:val="none" w:sz="0" w:space="0" w:color="auto" w:frame="1"/>
              </w:rPr>
              <w:t>2</w:t>
            </w:r>
          </w:p>
        </w:tc>
      </w:tr>
      <w:tr w:rsidR="00C83D7B" w:rsidRPr="00C83D7B" w:rsidTr="00C83D7B">
        <w:tc>
          <w:tcPr>
            <w:tcW w:w="219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(v) y = sec</w:t>
            </w:r>
            <w:r w:rsidRPr="00C83D7B">
              <w:rPr>
                <w:rFonts w:ascii="Times New Roman" w:eastAsia="Times New Roman" w:hAnsi="Times New Roman" w:cs="Times New Roman"/>
                <w:sz w:val="18"/>
                <w:szCs w:val="18"/>
                <w:vertAlign w:val="superscript"/>
              </w:rPr>
              <w:t>-1</w:t>
            </w:r>
            <w:r w:rsidRPr="00C83D7B">
              <w:rPr>
                <w:rFonts w:ascii="Times New Roman" w:eastAsia="Times New Roman" w:hAnsi="Times New Roman" w:cs="Times New Roman"/>
                <w:sz w:val="24"/>
                <w:szCs w:val="24"/>
              </w:rPr>
              <w:t> x</w:t>
            </w:r>
          </w:p>
        </w:tc>
        <w:tc>
          <w:tcPr>
            <w:tcW w:w="2895"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1 ≤  x &lt; ∞</w:t>
            </w:r>
            <w:r w:rsidRPr="00C83D7B">
              <w:rPr>
                <w:rFonts w:ascii="Times New Roman" w:eastAsia="Times New Roman" w:hAnsi="Times New Roman" w:cs="Times New Roman"/>
                <w:sz w:val="24"/>
                <w:szCs w:val="24"/>
              </w:rPr>
              <w:br/>
              <w:t>-∞ &lt; x ≤ -1</w:t>
            </w:r>
          </w:p>
        </w:tc>
        <w:tc>
          <w:tcPr>
            <w:tcW w:w="198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0 ≤ y &lt; </w:t>
            </w:r>
            <w:r w:rsidRPr="00C83D7B">
              <w:rPr>
                <w:rFonts w:ascii="MathJax_Math-italic" w:eastAsia="Times New Roman" w:hAnsi="MathJax_Math-italic" w:cs="Times New Roman"/>
                <w:sz w:val="21"/>
                <w:szCs w:val="21"/>
                <w:bdr w:val="none" w:sz="0" w:space="0" w:color="auto" w:frame="1"/>
              </w:rPr>
              <w:t>π</w:t>
            </w:r>
            <w:r w:rsidRPr="00C83D7B">
              <w:rPr>
                <w:rFonts w:ascii="MathJax_Main" w:eastAsia="Times New Roman" w:hAnsi="MathJax_Main" w:cs="Times New Roman"/>
                <w:sz w:val="21"/>
                <w:szCs w:val="21"/>
                <w:bdr w:val="none" w:sz="0" w:space="0" w:color="auto" w:frame="1"/>
              </w:rPr>
              <w:t>2</w:t>
            </w:r>
            <w:r w:rsidRPr="00C83D7B">
              <w:rPr>
                <w:rFonts w:ascii="Times New Roman" w:eastAsia="Times New Roman" w:hAnsi="Times New Roman" w:cs="Times New Roman"/>
                <w:sz w:val="24"/>
                <w:szCs w:val="24"/>
              </w:rPr>
              <w:br/>
            </w:r>
            <w:r w:rsidRPr="00C83D7B">
              <w:rPr>
                <w:rFonts w:ascii="MathJax_Math-italic" w:eastAsia="Times New Roman" w:hAnsi="MathJax_Math-italic" w:cs="Times New Roman"/>
                <w:sz w:val="21"/>
                <w:szCs w:val="21"/>
                <w:bdr w:val="none" w:sz="0" w:space="0" w:color="auto" w:frame="1"/>
              </w:rPr>
              <w:t>π</w:t>
            </w:r>
            <w:r w:rsidRPr="00C83D7B">
              <w:rPr>
                <w:rFonts w:ascii="MathJax_Main" w:eastAsia="Times New Roman" w:hAnsi="MathJax_Main" w:cs="Times New Roman"/>
                <w:sz w:val="21"/>
                <w:szCs w:val="21"/>
                <w:bdr w:val="none" w:sz="0" w:space="0" w:color="auto" w:frame="1"/>
              </w:rPr>
              <w:t>2</w:t>
            </w:r>
            <w:r w:rsidRPr="00C83D7B">
              <w:rPr>
                <w:rFonts w:ascii="Times New Roman" w:eastAsia="Times New Roman" w:hAnsi="Times New Roman" w:cs="Times New Roman"/>
                <w:sz w:val="24"/>
                <w:szCs w:val="24"/>
              </w:rPr>
              <w:t>&lt; y &lt; π</w:t>
            </w:r>
          </w:p>
        </w:tc>
      </w:tr>
      <w:tr w:rsidR="00C83D7B" w:rsidRPr="00C83D7B" w:rsidTr="00C83D7B">
        <w:tc>
          <w:tcPr>
            <w:tcW w:w="219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(vi) y = cosec</w:t>
            </w:r>
            <w:r w:rsidRPr="00C83D7B">
              <w:rPr>
                <w:rFonts w:ascii="Times New Roman" w:eastAsia="Times New Roman" w:hAnsi="Times New Roman" w:cs="Times New Roman"/>
                <w:sz w:val="18"/>
                <w:szCs w:val="18"/>
                <w:vertAlign w:val="superscript"/>
              </w:rPr>
              <w:t>-1</w:t>
            </w:r>
            <w:r w:rsidRPr="00C83D7B">
              <w:rPr>
                <w:rFonts w:ascii="Times New Roman" w:eastAsia="Times New Roman" w:hAnsi="Times New Roman" w:cs="Times New Roman"/>
                <w:sz w:val="24"/>
                <w:szCs w:val="24"/>
              </w:rPr>
              <w:t> x</w:t>
            </w:r>
          </w:p>
        </w:tc>
        <w:tc>
          <w:tcPr>
            <w:tcW w:w="2895"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1 ≤ x &lt; ∞</w:t>
            </w:r>
            <w:r w:rsidRPr="00C83D7B">
              <w:rPr>
                <w:rFonts w:ascii="Times New Roman" w:eastAsia="Times New Roman" w:hAnsi="Times New Roman" w:cs="Times New Roman"/>
                <w:sz w:val="24"/>
                <w:szCs w:val="24"/>
              </w:rPr>
              <w:br/>
              <w:t>-∞ &lt; x ≤ ∞</w:t>
            </w:r>
          </w:p>
        </w:tc>
        <w:tc>
          <w:tcPr>
            <w:tcW w:w="198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0 &lt; y ≤ </w:t>
            </w:r>
            <w:r w:rsidRPr="00C83D7B">
              <w:rPr>
                <w:rFonts w:ascii="MathJax_Math-italic" w:eastAsia="Times New Roman" w:hAnsi="MathJax_Math-italic" w:cs="Times New Roman"/>
                <w:sz w:val="21"/>
                <w:szCs w:val="21"/>
                <w:bdr w:val="none" w:sz="0" w:space="0" w:color="auto" w:frame="1"/>
              </w:rPr>
              <w:t>π</w:t>
            </w:r>
            <w:r w:rsidRPr="00C83D7B">
              <w:rPr>
                <w:rFonts w:ascii="MathJax_Main" w:eastAsia="Times New Roman" w:hAnsi="MathJax_Main" w:cs="Times New Roman"/>
                <w:sz w:val="21"/>
                <w:szCs w:val="21"/>
                <w:bdr w:val="none" w:sz="0" w:space="0" w:color="auto" w:frame="1"/>
              </w:rPr>
              <w:t>2</w:t>
            </w:r>
            <w:r w:rsidRPr="00C83D7B">
              <w:rPr>
                <w:rFonts w:ascii="Times New Roman" w:eastAsia="Times New Roman" w:hAnsi="Times New Roman" w:cs="Times New Roman"/>
                <w:sz w:val="24"/>
                <w:szCs w:val="24"/>
              </w:rPr>
              <w:br/>
            </w:r>
            <w:r w:rsidRPr="00C83D7B">
              <w:rPr>
                <w:rFonts w:ascii="MathJax_Main" w:eastAsia="Times New Roman" w:hAnsi="MathJax_Main" w:cs="Times New Roman"/>
                <w:sz w:val="29"/>
                <w:szCs w:val="29"/>
                <w:bdr w:val="none" w:sz="0" w:space="0" w:color="auto" w:frame="1"/>
              </w:rPr>
              <w:t>−</w:t>
            </w:r>
            <w:r w:rsidRPr="00C83D7B">
              <w:rPr>
                <w:rFonts w:ascii="MathJax_Math-italic" w:eastAsia="Times New Roman" w:hAnsi="MathJax_Math-italic" w:cs="Times New Roman"/>
                <w:sz w:val="21"/>
                <w:szCs w:val="21"/>
                <w:bdr w:val="none" w:sz="0" w:space="0" w:color="auto" w:frame="1"/>
              </w:rPr>
              <w:t>π</w:t>
            </w:r>
            <w:r w:rsidRPr="00C83D7B">
              <w:rPr>
                <w:rFonts w:ascii="MathJax_Main" w:eastAsia="Times New Roman" w:hAnsi="MathJax_Main" w:cs="Times New Roman"/>
                <w:sz w:val="21"/>
                <w:szCs w:val="21"/>
                <w:bdr w:val="none" w:sz="0" w:space="0" w:color="auto" w:frame="1"/>
              </w:rPr>
              <w:t>2</w:t>
            </w:r>
            <w:r w:rsidRPr="00C83D7B">
              <w:rPr>
                <w:rFonts w:ascii="Times New Roman" w:eastAsia="Times New Roman" w:hAnsi="Times New Roman" w:cs="Times New Roman"/>
                <w:sz w:val="24"/>
                <w:szCs w:val="24"/>
              </w:rPr>
              <w:t> ≤ y &lt; 0</w:t>
            </w:r>
          </w:p>
        </w:tc>
      </w:tr>
    </w:tbl>
    <w:p w:rsidR="00C83D7B" w:rsidRPr="00C83D7B" w:rsidRDefault="00C83D7B" w:rsidP="00C83D7B">
      <w:pPr>
        <w:shd w:val="clear" w:color="auto" w:fill="FFFFFF"/>
        <w:spacing w:after="390" w:line="240" w:lineRule="auto"/>
        <w:rPr>
          <w:ins w:id="111" w:author="Unknown"/>
          <w:rFonts w:ascii="Arial" w:eastAsia="Times New Roman" w:hAnsi="Arial" w:cs="Arial"/>
          <w:color w:val="222222"/>
          <w:sz w:val="24"/>
          <w:szCs w:val="24"/>
        </w:rPr>
      </w:pPr>
      <w:ins w:id="112" w:author="Unknown">
        <w:r w:rsidRPr="00C83D7B">
          <w:rPr>
            <w:rFonts w:ascii="Arial" w:eastAsia="Times New Roman" w:hAnsi="Arial" w:cs="Arial"/>
            <w:color w:val="222222"/>
            <w:sz w:val="24"/>
            <w:szCs w:val="24"/>
          </w:rPr>
          <w:t xml:space="preserve">2. </w:t>
        </w:r>
        <w:proofErr w:type="gramStart"/>
        <w:r w:rsidRPr="00C83D7B">
          <w:rPr>
            <w:rFonts w:ascii="Arial" w:eastAsia="Times New Roman" w:hAnsi="Arial" w:cs="Arial"/>
            <w:color w:val="222222"/>
            <w:sz w:val="24"/>
            <w:szCs w:val="24"/>
          </w:rPr>
          <w:t>PROPERTIES :</w:t>
        </w:r>
        <w:proofErr w:type="gramEnd"/>
      </w:ins>
    </w:p>
    <w:p w:rsidR="00C83D7B" w:rsidRPr="00C83D7B" w:rsidRDefault="00C83D7B" w:rsidP="00C83D7B">
      <w:pPr>
        <w:shd w:val="clear" w:color="auto" w:fill="FFFFFF"/>
        <w:spacing w:after="0" w:line="240" w:lineRule="auto"/>
        <w:rPr>
          <w:ins w:id="113" w:author="Unknown"/>
          <w:rFonts w:ascii="Arial" w:eastAsia="Times New Roman" w:hAnsi="Arial" w:cs="Arial"/>
          <w:color w:val="222222"/>
          <w:sz w:val="24"/>
          <w:szCs w:val="24"/>
        </w:rPr>
      </w:pPr>
      <w:ins w:id="114" w:author="Unknown">
        <w:r w:rsidRPr="00C83D7B">
          <w:rPr>
            <w:rFonts w:ascii="Arial" w:eastAsia="Times New Roman" w:hAnsi="Arial" w:cs="Arial"/>
            <w:color w:val="222222"/>
            <w:sz w:val="24"/>
            <w:szCs w:val="24"/>
          </w:rPr>
          <w:t xml:space="preserve">(i) </w:t>
        </w:r>
        <w:proofErr w:type="gramStart"/>
        <w:r w:rsidRPr="00C83D7B">
          <w:rPr>
            <w:rFonts w:ascii="Arial" w:eastAsia="Times New Roman" w:hAnsi="Arial" w:cs="Arial"/>
            <w:color w:val="222222"/>
            <w:sz w:val="24"/>
            <w:szCs w:val="24"/>
          </w:rPr>
          <w:t>x</w:t>
        </w:r>
        <w:proofErr w:type="gramEnd"/>
        <w:r w:rsidRPr="00C83D7B">
          <w:rPr>
            <w:rFonts w:ascii="Arial" w:eastAsia="Times New Roman" w:hAnsi="Arial" w:cs="Arial"/>
            <w:color w:val="222222"/>
            <w:sz w:val="24"/>
            <w:szCs w:val="24"/>
          </w:rPr>
          <w:t xml:space="preserve"> = sin</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(sin x) = cos</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w:t>
        </w:r>
        <w:proofErr w:type="spellStart"/>
        <w:r w:rsidRPr="00C83D7B">
          <w:rPr>
            <w:rFonts w:ascii="Arial" w:eastAsia="Times New Roman" w:hAnsi="Arial" w:cs="Arial"/>
            <w:color w:val="222222"/>
            <w:sz w:val="24"/>
            <w:szCs w:val="24"/>
          </w:rPr>
          <w:t>cos</w:t>
        </w:r>
        <w:proofErr w:type="spellEnd"/>
        <w:r w:rsidRPr="00C83D7B">
          <w:rPr>
            <w:rFonts w:ascii="Arial" w:eastAsia="Times New Roman" w:hAnsi="Arial" w:cs="Arial"/>
            <w:color w:val="222222"/>
            <w:sz w:val="24"/>
            <w:szCs w:val="24"/>
          </w:rPr>
          <w:t xml:space="preserve"> x) = tan</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(tan x); etc.</w:t>
        </w:r>
        <w:r w:rsidRPr="00C83D7B">
          <w:rPr>
            <w:rFonts w:ascii="Arial" w:eastAsia="Times New Roman" w:hAnsi="Arial" w:cs="Arial"/>
            <w:color w:val="222222"/>
            <w:sz w:val="24"/>
            <w:szCs w:val="24"/>
          </w:rPr>
          <w:br/>
          <w:t>(ii) (a) cosec</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x = sin</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w:t>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x</w:t>
        </w:r>
        <w:r w:rsidRPr="00C83D7B">
          <w:rPr>
            <w:rFonts w:ascii="Arial" w:eastAsia="Times New Roman" w:hAnsi="Arial" w:cs="Arial"/>
            <w:color w:val="222222"/>
            <w:sz w:val="24"/>
            <w:szCs w:val="24"/>
          </w:rPr>
          <w:t> , x ≥ 1 or x ≤ -1</w:t>
        </w:r>
        <w:r w:rsidRPr="00C83D7B">
          <w:rPr>
            <w:rFonts w:ascii="Arial" w:eastAsia="Times New Roman" w:hAnsi="Arial" w:cs="Arial"/>
            <w:color w:val="222222"/>
            <w:sz w:val="24"/>
            <w:szCs w:val="24"/>
          </w:rPr>
          <w:br/>
          <w:t>(b) sec</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x = cos</w:t>
        </w:r>
        <w:r w:rsidRPr="00C83D7B">
          <w:rPr>
            <w:rFonts w:ascii="Arial" w:eastAsia="Times New Roman" w:hAnsi="Arial" w:cs="Arial"/>
            <w:color w:val="222222"/>
            <w:sz w:val="18"/>
            <w:szCs w:val="18"/>
            <w:vertAlign w:val="superscript"/>
          </w:rPr>
          <w:t>-1</w:t>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x</w:t>
        </w:r>
        <w:r w:rsidRPr="00C83D7B">
          <w:rPr>
            <w:rFonts w:ascii="Arial" w:eastAsia="Times New Roman" w:hAnsi="Arial" w:cs="Arial"/>
            <w:color w:val="222222"/>
            <w:sz w:val="24"/>
            <w:szCs w:val="24"/>
          </w:rPr>
          <w:t> ,x ≥ 1 or x ≤ -1</w:t>
        </w:r>
        <w:r w:rsidRPr="00C83D7B">
          <w:rPr>
            <w:rFonts w:ascii="Arial" w:eastAsia="Times New Roman" w:hAnsi="Arial" w:cs="Arial"/>
            <w:color w:val="222222"/>
            <w:sz w:val="24"/>
            <w:szCs w:val="24"/>
          </w:rPr>
          <w:br/>
          <w:t>(c) cot</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x = tan</w:t>
        </w:r>
        <w:r w:rsidRPr="00C83D7B">
          <w:rPr>
            <w:rFonts w:ascii="Arial" w:eastAsia="Times New Roman" w:hAnsi="Arial" w:cs="Arial"/>
            <w:color w:val="222222"/>
            <w:sz w:val="18"/>
            <w:szCs w:val="18"/>
            <w:vertAlign w:val="superscript"/>
          </w:rPr>
          <w:t>-1</w:t>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x</w:t>
        </w:r>
        <w:r w:rsidRPr="00C83D7B">
          <w:rPr>
            <w:rFonts w:ascii="Arial" w:eastAsia="Times New Roman" w:hAnsi="Arial" w:cs="Arial"/>
            <w:color w:val="222222"/>
            <w:sz w:val="24"/>
            <w:szCs w:val="24"/>
          </w:rPr>
          <w:t>, x &gt; 0.</w:t>
        </w:r>
      </w:ins>
    </w:p>
    <w:p w:rsidR="00C83D7B" w:rsidRPr="00C83D7B" w:rsidRDefault="00C83D7B" w:rsidP="00C83D7B">
      <w:pPr>
        <w:shd w:val="clear" w:color="auto" w:fill="FFFFFF"/>
        <w:spacing w:after="390" w:line="240" w:lineRule="auto"/>
        <w:rPr>
          <w:ins w:id="115" w:author="Unknown"/>
          <w:rFonts w:ascii="Arial" w:eastAsia="Times New Roman" w:hAnsi="Arial" w:cs="Arial"/>
          <w:color w:val="222222"/>
          <w:sz w:val="24"/>
          <w:szCs w:val="24"/>
        </w:rPr>
      </w:pPr>
      <w:ins w:id="116" w:author="Unknown">
        <w:r w:rsidRPr="00C83D7B">
          <w:rPr>
            <w:rFonts w:ascii="Arial" w:eastAsia="Times New Roman" w:hAnsi="Arial" w:cs="Arial"/>
            <w:color w:val="222222"/>
            <w:sz w:val="24"/>
            <w:szCs w:val="24"/>
          </w:rPr>
          <w:t>(iii) (a) sin</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 x) = – sin</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xml:space="preserve">x, x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[-1,11</w:t>
        </w:r>
        <w:r w:rsidRPr="00C83D7B">
          <w:rPr>
            <w:rFonts w:ascii="Arial" w:eastAsia="Times New Roman" w:hAnsi="Arial" w:cs="Arial"/>
            <w:color w:val="222222"/>
            <w:sz w:val="24"/>
            <w:szCs w:val="24"/>
          </w:rPr>
          <w:br/>
          <w:t>(b) cos</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(-x) = π – cos</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xml:space="preserve">x, x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[- 1, 1]</w:t>
        </w:r>
        <w:r w:rsidRPr="00C83D7B">
          <w:rPr>
            <w:rFonts w:ascii="Arial" w:eastAsia="Times New Roman" w:hAnsi="Arial" w:cs="Arial"/>
            <w:color w:val="222222"/>
            <w:sz w:val="24"/>
            <w:szCs w:val="24"/>
          </w:rPr>
          <w:br/>
          <w:t>(c) tan</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x) = – tan</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xml:space="preserve"> x, x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R</w:t>
        </w:r>
        <w:r w:rsidRPr="00C83D7B">
          <w:rPr>
            <w:rFonts w:ascii="Arial" w:eastAsia="Times New Roman" w:hAnsi="Arial" w:cs="Arial"/>
            <w:color w:val="222222"/>
            <w:sz w:val="24"/>
            <w:szCs w:val="24"/>
          </w:rPr>
          <w:br/>
          <w:t>(d) cot</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(-x) = π – cot</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xml:space="preserve"> x, x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R</w:t>
        </w:r>
        <w:r w:rsidRPr="00C83D7B">
          <w:rPr>
            <w:rFonts w:ascii="Arial" w:eastAsia="Times New Roman" w:hAnsi="Arial" w:cs="Arial"/>
            <w:color w:val="222222"/>
            <w:sz w:val="24"/>
            <w:szCs w:val="24"/>
          </w:rPr>
          <w:br/>
          <w:t>(e) sec</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(-x) = π – sec</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x, |x| ≥ 1</w:t>
        </w:r>
        <w:r w:rsidRPr="00C83D7B">
          <w:rPr>
            <w:rFonts w:ascii="Arial" w:eastAsia="Times New Roman" w:hAnsi="Arial" w:cs="Arial"/>
            <w:color w:val="222222"/>
            <w:sz w:val="24"/>
            <w:szCs w:val="24"/>
          </w:rPr>
          <w:br/>
          <w:t>(f) cosec</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 x) = – cosec</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x, |x| ≥ 1</w:t>
        </w:r>
      </w:ins>
    </w:p>
    <w:p w:rsidR="00C83D7B" w:rsidRPr="00C83D7B" w:rsidRDefault="00C83D7B" w:rsidP="00C83D7B">
      <w:pPr>
        <w:shd w:val="clear" w:color="auto" w:fill="FFFFFF"/>
        <w:spacing w:after="0" w:line="240" w:lineRule="auto"/>
        <w:rPr>
          <w:ins w:id="117" w:author="Unknown"/>
          <w:rFonts w:ascii="Arial" w:eastAsia="Times New Roman" w:hAnsi="Arial" w:cs="Arial"/>
          <w:color w:val="222222"/>
          <w:sz w:val="24"/>
          <w:szCs w:val="24"/>
        </w:rPr>
      </w:pPr>
      <w:ins w:id="118" w:author="Unknown">
        <w:r w:rsidRPr="00C83D7B">
          <w:rPr>
            <w:rFonts w:ascii="Arial" w:eastAsia="Times New Roman" w:hAnsi="Arial" w:cs="Arial"/>
            <w:color w:val="222222"/>
            <w:sz w:val="24"/>
            <w:szCs w:val="24"/>
          </w:rPr>
          <w:t>(iv) (a) sin</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x + cos</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x = </w:t>
        </w:r>
        <w:r w:rsidRPr="00C83D7B">
          <w:rPr>
            <w:rFonts w:ascii="MathJax_Math-italic" w:eastAsia="Times New Roman" w:hAnsi="MathJax_Math-italic" w:cs="Arial"/>
            <w:color w:val="222222"/>
            <w:sz w:val="21"/>
            <w:szCs w:val="21"/>
            <w:bdr w:val="none" w:sz="0" w:space="0" w:color="auto" w:frame="1"/>
          </w:rPr>
          <w:t>π</w:t>
        </w:r>
        <w:r w:rsidRPr="00C83D7B">
          <w:rPr>
            <w:rFonts w:ascii="MathJax_Main" w:eastAsia="Times New Roman" w:hAnsi="MathJax_Main" w:cs="Arial"/>
            <w:color w:val="222222"/>
            <w:sz w:val="21"/>
            <w:szCs w:val="21"/>
            <w:bdr w:val="none" w:sz="0" w:space="0" w:color="auto" w:frame="1"/>
          </w:rPr>
          <w:t>2</w:t>
        </w:r>
        <w:r w:rsidRPr="00C83D7B">
          <w:rPr>
            <w:rFonts w:ascii="Arial" w:eastAsia="Times New Roman" w:hAnsi="Arial" w:cs="Arial"/>
            <w:color w:val="222222"/>
            <w:sz w:val="24"/>
            <w:szCs w:val="24"/>
          </w:rPr>
          <w:t xml:space="preserve">, x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(-1,1)</w:t>
        </w:r>
        <w:r w:rsidRPr="00C83D7B">
          <w:rPr>
            <w:rFonts w:ascii="Arial" w:eastAsia="Times New Roman" w:hAnsi="Arial" w:cs="Arial"/>
            <w:color w:val="222222"/>
            <w:sz w:val="24"/>
            <w:szCs w:val="24"/>
          </w:rPr>
          <w:br/>
          <w:t>(b) tan </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x + cot</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x = </w:t>
        </w:r>
        <w:r w:rsidRPr="00C83D7B">
          <w:rPr>
            <w:rFonts w:ascii="MathJax_Math-italic" w:eastAsia="Times New Roman" w:hAnsi="MathJax_Math-italic" w:cs="Arial"/>
            <w:color w:val="222222"/>
            <w:sz w:val="21"/>
            <w:szCs w:val="21"/>
            <w:bdr w:val="none" w:sz="0" w:space="0" w:color="auto" w:frame="1"/>
          </w:rPr>
          <w:t>π</w:t>
        </w:r>
        <w:r w:rsidRPr="00C83D7B">
          <w:rPr>
            <w:rFonts w:ascii="MathJax_Main" w:eastAsia="Times New Roman" w:hAnsi="MathJax_Main" w:cs="Arial"/>
            <w:color w:val="222222"/>
            <w:sz w:val="21"/>
            <w:szCs w:val="21"/>
            <w:bdr w:val="none" w:sz="0" w:space="0" w:color="auto" w:frame="1"/>
          </w:rPr>
          <w:t>2</w:t>
        </w:r>
        <w:r w:rsidRPr="00C83D7B">
          <w:rPr>
            <w:rFonts w:ascii="Arial" w:eastAsia="Times New Roman" w:hAnsi="Arial" w:cs="Arial"/>
            <w:color w:val="222222"/>
            <w:sz w:val="24"/>
            <w:szCs w:val="24"/>
          </w:rPr>
          <w:t xml:space="preserve"> x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R</w:t>
        </w:r>
        <w:r w:rsidRPr="00C83D7B">
          <w:rPr>
            <w:rFonts w:ascii="Arial" w:eastAsia="Times New Roman" w:hAnsi="Arial" w:cs="Arial"/>
            <w:color w:val="222222"/>
            <w:sz w:val="24"/>
            <w:szCs w:val="24"/>
          </w:rPr>
          <w:br/>
          <w:t>(c) sec</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x + cosec</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w:t>
        </w:r>
        <w:r w:rsidRPr="00C83D7B">
          <w:rPr>
            <w:rFonts w:ascii="MathJax_Math-italic" w:eastAsia="Times New Roman" w:hAnsi="MathJax_Math-italic" w:cs="Arial"/>
            <w:color w:val="222222"/>
            <w:sz w:val="21"/>
            <w:szCs w:val="21"/>
            <w:bdr w:val="none" w:sz="0" w:space="0" w:color="auto" w:frame="1"/>
          </w:rPr>
          <w:t>π</w:t>
        </w:r>
        <w:r w:rsidRPr="00C83D7B">
          <w:rPr>
            <w:rFonts w:ascii="MathJax_Main" w:eastAsia="Times New Roman" w:hAnsi="MathJax_Main" w:cs="Arial"/>
            <w:color w:val="222222"/>
            <w:sz w:val="21"/>
            <w:szCs w:val="21"/>
            <w:bdr w:val="none" w:sz="0" w:space="0" w:color="auto" w:frame="1"/>
          </w:rPr>
          <w:t>2</w:t>
        </w:r>
        <w:r w:rsidRPr="00C83D7B">
          <w:rPr>
            <w:rFonts w:ascii="Arial" w:eastAsia="Times New Roman" w:hAnsi="Arial" w:cs="Arial"/>
            <w:color w:val="222222"/>
            <w:sz w:val="24"/>
            <w:szCs w:val="24"/>
          </w:rPr>
          <w:t>, |x| ≥ 1</w:t>
        </w:r>
        <w:r w:rsidRPr="00C83D7B">
          <w:rPr>
            <w:rFonts w:ascii="Arial" w:eastAsia="Times New Roman" w:hAnsi="Arial" w:cs="Arial"/>
            <w:color w:val="222222"/>
            <w:sz w:val="24"/>
            <w:szCs w:val="24"/>
          </w:rPr>
          <w:br/>
          <w:t>(d) tan</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x + tan</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 tan</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y</w:t>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xy</w:t>
        </w:r>
        <w:r w:rsidRPr="00C83D7B">
          <w:rPr>
            <w:rFonts w:ascii="Arial" w:eastAsia="Times New Roman" w:hAnsi="Arial" w:cs="Arial"/>
            <w:color w:val="222222"/>
            <w:sz w:val="24"/>
            <w:szCs w:val="24"/>
          </w:rPr>
          <w:t xml:space="preserve">, </w:t>
        </w:r>
        <w:proofErr w:type="spellStart"/>
        <w:r w:rsidRPr="00C83D7B">
          <w:rPr>
            <w:rFonts w:ascii="Arial" w:eastAsia="Times New Roman" w:hAnsi="Arial" w:cs="Arial"/>
            <w:color w:val="222222"/>
            <w:sz w:val="24"/>
            <w:szCs w:val="24"/>
          </w:rPr>
          <w:t>xy</w:t>
        </w:r>
        <w:proofErr w:type="spellEnd"/>
        <w:r w:rsidRPr="00C83D7B">
          <w:rPr>
            <w:rFonts w:ascii="Arial" w:eastAsia="Times New Roman" w:hAnsi="Arial" w:cs="Arial"/>
            <w:color w:val="222222"/>
            <w:sz w:val="24"/>
            <w:szCs w:val="24"/>
          </w:rPr>
          <w:t xml:space="preserve"> &gt; -1</w:t>
        </w:r>
        <w:r w:rsidRPr="00C83D7B">
          <w:rPr>
            <w:rFonts w:ascii="Arial" w:eastAsia="Times New Roman" w:hAnsi="Arial" w:cs="Arial"/>
            <w:color w:val="222222"/>
            <w:sz w:val="24"/>
            <w:szCs w:val="24"/>
          </w:rPr>
          <w:br/>
        </w:r>
        <w:r w:rsidRPr="00C83D7B">
          <w:rPr>
            <w:rFonts w:ascii="Arial" w:eastAsia="Times New Roman" w:hAnsi="Arial" w:cs="Arial"/>
            <w:color w:val="222222"/>
            <w:sz w:val="24"/>
            <w:szCs w:val="24"/>
          </w:rPr>
          <w:lastRenderedPageBreak/>
          <w:t>(e) tan</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x – tan</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y = tan</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y</w:t>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xy</w:t>
        </w:r>
        <w:r w:rsidRPr="00C83D7B">
          <w:rPr>
            <w:rFonts w:ascii="Arial" w:eastAsia="Times New Roman" w:hAnsi="Arial" w:cs="Arial"/>
            <w:color w:val="222222"/>
            <w:sz w:val="24"/>
            <w:szCs w:val="24"/>
          </w:rPr>
          <w:t xml:space="preserve">, </w:t>
        </w:r>
        <w:proofErr w:type="spellStart"/>
        <w:r w:rsidRPr="00C83D7B">
          <w:rPr>
            <w:rFonts w:ascii="Arial" w:eastAsia="Times New Roman" w:hAnsi="Arial" w:cs="Arial"/>
            <w:color w:val="222222"/>
            <w:sz w:val="24"/>
            <w:szCs w:val="24"/>
          </w:rPr>
          <w:t>xy</w:t>
        </w:r>
        <w:proofErr w:type="spellEnd"/>
        <w:r w:rsidRPr="00C83D7B">
          <w:rPr>
            <w:rFonts w:ascii="Arial" w:eastAsia="Times New Roman" w:hAnsi="Arial" w:cs="Arial"/>
            <w:color w:val="222222"/>
            <w:sz w:val="24"/>
            <w:szCs w:val="24"/>
          </w:rPr>
          <w:t xml:space="preserve"> &gt; -1</w:t>
        </w:r>
        <w:r w:rsidRPr="00C83D7B">
          <w:rPr>
            <w:rFonts w:ascii="Arial" w:eastAsia="Times New Roman" w:hAnsi="Arial" w:cs="Arial"/>
            <w:color w:val="222222"/>
            <w:sz w:val="24"/>
            <w:szCs w:val="24"/>
          </w:rPr>
          <w:br/>
          <w:t>(f) 2tan</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x = sin</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w:t>
        </w:r>
        <w:r w:rsidRPr="00C83D7B">
          <w:rPr>
            <w:rFonts w:ascii="MathJax_Main" w:eastAsia="Times New Roman" w:hAnsi="MathJax_Main" w:cs="Arial"/>
            <w:color w:val="222222"/>
            <w:sz w:val="21"/>
            <w:szCs w:val="21"/>
            <w:bdr w:val="none" w:sz="0" w:space="0" w:color="auto" w:frame="1"/>
          </w:rPr>
          <w:t>2</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15"/>
            <w:szCs w:val="15"/>
            <w:bdr w:val="none" w:sz="0" w:space="0" w:color="auto" w:frame="1"/>
          </w:rPr>
          <w:t>2</w:t>
        </w:r>
        <w:r w:rsidRPr="00C83D7B">
          <w:rPr>
            <w:rFonts w:ascii="Arial" w:eastAsia="Times New Roman" w:hAnsi="Arial" w:cs="Arial"/>
            <w:color w:val="222222"/>
            <w:sz w:val="24"/>
            <w:szCs w:val="24"/>
          </w:rPr>
          <w:t> = cos</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w:t>
        </w:r>
        <w:r w:rsidRPr="00C83D7B">
          <w:rPr>
            <w:rFonts w:ascii="MathJax_Main" w:eastAsia="Times New Roman" w:hAnsi="MathJax_Main" w:cs="Arial"/>
            <w:color w:val="222222"/>
            <w:sz w:val="21"/>
            <w:szCs w:val="21"/>
            <w:bdr w:val="none" w:sz="0" w:space="0" w:color="auto" w:frame="1"/>
          </w:rPr>
          <w:t>2</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15"/>
            <w:szCs w:val="15"/>
            <w:bdr w:val="none" w:sz="0" w:space="0" w:color="auto" w:frame="1"/>
          </w:rPr>
          <w:t>2</w:t>
        </w:r>
        <w:r w:rsidRPr="00C83D7B">
          <w:rPr>
            <w:rFonts w:ascii="Arial" w:eastAsia="Times New Roman" w:hAnsi="Arial" w:cs="Arial"/>
            <w:color w:val="222222"/>
            <w:sz w:val="24"/>
            <w:szCs w:val="24"/>
          </w:rPr>
          <w:t> = tan</w:t>
        </w:r>
        <w:r w:rsidRPr="00C83D7B">
          <w:rPr>
            <w:rFonts w:ascii="Arial" w:eastAsia="Times New Roman" w:hAnsi="Arial" w:cs="Arial"/>
            <w:color w:val="222222"/>
            <w:sz w:val="18"/>
            <w:szCs w:val="18"/>
            <w:vertAlign w:val="superscript"/>
          </w:rPr>
          <w:t>-1</w:t>
        </w:r>
      </w:ins>
    </w:p>
    <w:p w:rsidR="00C83D7B" w:rsidRPr="00C83D7B" w:rsidRDefault="00C83D7B" w:rsidP="00C83D7B">
      <w:pPr>
        <w:shd w:val="clear" w:color="auto" w:fill="FFFFFF"/>
        <w:spacing w:after="0" w:line="240" w:lineRule="auto"/>
        <w:rPr>
          <w:ins w:id="119" w:author="Unknown"/>
          <w:rFonts w:ascii="Arial" w:eastAsia="Times New Roman" w:hAnsi="Arial" w:cs="Arial"/>
          <w:color w:val="222222"/>
          <w:sz w:val="24"/>
          <w:szCs w:val="24"/>
        </w:rPr>
      </w:pPr>
      <w:ins w:id="120" w:author="Unknown">
        <w:r w:rsidRPr="00C83D7B">
          <w:rPr>
            <w:rFonts w:ascii="Arial" w:eastAsia="Times New Roman" w:hAnsi="Arial" w:cs="Arial"/>
            <w:color w:val="222222"/>
            <w:sz w:val="24"/>
            <w:szCs w:val="24"/>
          </w:rPr>
          <w:t>(v) (</w:t>
        </w:r>
        <w:proofErr w:type="gramStart"/>
        <w:r w:rsidRPr="00C83D7B">
          <w:rPr>
            <w:rFonts w:ascii="Arial" w:eastAsia="Times New Roman" w:hAnsi="Arial" w:cs="Arial"/>
            <w:color w:val="222222"/>
            <w:sz w:val="24"/>
            <w:szCs w:val="24"/>
          </w:rPr>
          <w:t>a</w:t>
        </w:r>
        <w:proofErr w:type="gramEnd"/>
        <w:r w:rsidRPr="00C83D7B">
          <w:rPr>
            <w:rFonts w:ascii="Arial" w:eastAsia="Times New Roman" w:hAnsi="Arial" w:cs="Arial"/>
            <w:color w:val="222222"/>
            <w:sz w:val="24"/>
            <w:szCs w:val="24"/>
          </w:rPr>
          <w:t>) sin </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x ± sin</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y = sin </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w:t>
        </w:r>
        <w:r w:rsidRPr="00C83D7B">
          <w:rPr>
            <w:rFonts w:ascii="MathJax_Size1" w:eastAsia="Times New Roman" w:hAnsi="MathJax_Size1" w:cs="Arial"/>
            <w:color w:val="222222"/>
            <w:sz w:val="29"/>
            <w:szCs w:val="29"/>
            <w:bdr w:val="none" w:sz="0" w:space="0" w:color="auto" w:frame="1"/>
          </w:rPr>
          <w:t>(</w:t>
        </w:r>
        <w:r w:rsidRPr="00C83D7B">
          <w:rPr>
            <w:rFonts w:ascii="MathJax_Math-italic" w:eastAsia="Times New Roman" w:hAnsi="MathJax_Math-italic" w:cs="Arial"/>
            <w:color w:val="222222"/>
            <w:sz w:val="29"/>
            <w:szCs w:val="29"/>
            <w:bdr w:val="none" w:sz="0" w:space="0" w:color="auto" w:frame="1"/>
          </w:rPr>
          <w:t>x</w:t>
        </w:r>
        <w:r w:rsidRPr="00C83D7B">
          <w:rPr>
            <w:rFonts w:ascii="MathJax_Main" w:eastAsia="Times New Roman" w:hAnsi="MathJax_Main" w:cs="Arial"/>
            <w:color w:val="222222"/>
            <w:sz w:val="29"/>
            <w:szCs w:val="29"/>
            <w:bdr w:val="none" w:sz="0" w:space="0" w:color="auto" w:frame="1"/>
          </w:rPr>
          <w:t>1−</w:t>
        </w:r>
        <w:r w:rsidRPr="00C83D7B">
          <w:rPr>
            <w:rFonts w:ascii="MathJax_Math-italic" w:eastAsia="Times New Roman" w:hAnsi="MathJax_Math-italic" w:cs="Arial"/>
            <w:color w:val="222222"/>
            <w:sz w:val="29"/>
            <w:szCs w:val="29"/>
            <w:bdr w:val="none" w:sz="0" w:space="0" w:color="auto" w:frame="1"/>
          </w:rPr>
          <w:t>y</w:t>
        </w:r>
        <w:r w:rsidRPr="00C83D7B">
          <w:rPr>
            <w:rFonts w:ascii="MathJax_Main" w:eastAsia="Times New Roman" w:hAnsi="MathJax_Main" w:cs="Arial"/>
            <w:color w:val="222222"/>
            <w:sz w:val="21"/>
            <w:szCs w:val="21"/>
            <w:bdr w:val="none" w:sz="0" w:space="0" w:color="auto" w:frame="1"/>
          </w:rPr>
          <w:t>2</w:t>
        </w:r>
        <w:r w:rsidRPr="00C83D7B">
          <w:rPr>
            <w:rFonts w:ascii="MathJax_Main" w:eastAsia="Times New Roman" w:hAnsi="MathJax_Main" w:cs="Arial"/>
            <w:color w:val="222222"/>
            <w:sz w:val="29"/>
            <w:szCs w:val="29"/>
            <w:bdr w:val="none" w:sz="0" w:space="0" w:color="auto" w:frame="1"/>
          </w:rPr>
          <w:t>−−−−−</w:t>
        </w:r>
        <w:r w:rsidRPr="00C83D7B">
          <w:rPr>
            <w:rFonts w:ascii="MathJax_Size1" w:eastAsia="Times New Roman" w:hAnsi="MathJax_Size1" w:cs="Arial"/>
            <w:color w:val="222222"/>
            <w:sz w:val="29"/>
            <w:szCs w:val="29"/>
            <w:bdr w:val="none" w:sz="0" w:space="0" w:color="auto" w:frame="1"/>
          </w:rPr>
          <w:t>√</w:t>
        </w:r>
        <w:r w:rsidRPr="00C83D7B">
          <w:rPr>
            <w:rFonts w:ascii="MathJax_Main" w:eastAsia="Times New Roman" w:hAnsi="MathJax_Main" w:cs="Arial"/>
            <w:color w:val="222222"/>
            <w:sz w:val="29"/>
            <w:szCs w:val="29"/>
            <w:bdr w:val="none" w:sz="0" w:space="0" w:color="auto" w:frame="1"/>
          </w:rPr>
          <w:t>±</w:t>
        </w:r>
        <w:r w:rsidRPr="00C83D7B">
          <w:rPr>
            <w:rFonts w:ascii="MathJax_Math-italic" w:eastAsia="Times New Roman" w:hAnsi="MathJax_Math-italic" w:cs="Arial"/>
            <w:color w:val="222222"/>
            <w:sz w:val="29"/>
            <w:szCs w:val="29"/>
            <w:bdr w:val="none" w:sz="0" w:space="0" w:color="auto" w:frame="1"/>
          </w:rPr>
          <w:t>y</w:t>
        </w:r>
        <w:r w:rsidRPr="00C83D7B">
          <w:rPr>
            <w:rFonts w:ascii="MathJax_Main" w:eastAsia="Times New Roman" w:hAnsi="MathJax_Main" w:cs="Arial"/>
            <w:color w:val="222222"/>
            <w:sz w:val="29"/>
            <w:szCs w:val="29"/>
            <w:bdr w:val="none" w:sz="0" w:space="0" w:color="auto" w:frame="1"/>
          </w:rPr>
          <w:t>1−</w:t>
        </w:r>
        <w:r w:rsidRPr="00C83D7B">
          <w:rPr>
            <w:rFonts w:ascii="MathJax_Math-italic" w:eastAsia="Times New Roman" w:hAnsi="MathJax_Math-italic" w:cs="Arial"/>
            <w:color w:val="222222"/>
            <w:sz w:val="29"/>
            <w:szCs w:val="29"/>
            <w:bdr w:val="none" w:sz="0" w:space="0" w:color="auto" w:frame="1"/>
          </w:rPr>
          <w:t>x</w:t>
        </w:r>
        <w:r w:rsidRPr="00C83D7B">
          <w:rPr>
            <w:rFonts w:ascii="MathJax_Main" w:eastAsia="Times New Roman" w:hAnsi="MathJax_Main" w:cs="Arial"/>
            <w:color w:val="222222"/>
            <w:sz w:val="21"/>
            <w:szCs w:val="21"/>
            <w:bdr w:val="none" w:sz="0" w:space="0" w:color="auto" w:frame="1"/>
          </w:rPr>
          <w:t>2</w:t>
        </w:r>
        <w:r w:rsidRPr="00C83D7B">
          <w:rPr>
            <w:rFonts w:ascii="MathJax_Main" w:eastAsia="Times New Roman" w:hAnsi="MathJax_Main" w:cs="Arial"/>
            <w:color w:val="222222"/>
            <w:sz w:val="29"/>
            <w:szCs w:val="29"/>
            <w:bdr w:val="none" w:sz="0" w:space="0" w:color="auto" w:frame="1"/>
          </w:rPr>
          <w:t>−−−−−√</w:t>
        </w:r>
        <w:r w:rsidRPr="00C83D7B">
          <w:rPr>
            <w:rFonts w:ascii="MathJax_Size1" w:eastAsia="Times New Roman" w:hAnsi="MathJax_Size1" w:cs="Arial"/>
            <w:color w:val="222222"/>
            <w:sz w:val="29"/>
            <w:szCs w:val="29"/>
            <w:bdr w:val="none" w:sz="0" w:space="0" w:color="auto" w:frame="1"/>
          </w:rPr>
          <w:t>)</w:t>
        </w:r>
        <w:r w:rsidRPr="00C83D7B">
          <w:rPr>
            <w:rFonts w:ascii="Arial" w:eastAsia="Times New Roman" w:hAnsi="Arial" w:cs="Arial"/>
            <w:color w:val="222222"/>
            <w:sz w:val="24"/>
            <w:szCs w:val="24"/>
          </w:rPr>
          <w:br/>
          <w:t xml:space="preserve">(b) </w:t>
        </w:r>
        <w:proofErr w:type="spellStart"/>
        <w:r w:rsidRPr="00C83D7B">
          <w:rPr>
            <w:rFonts w:ascii="Arial" w:eastAsia="Times New Roman" w:hAnsi="Arial" w:cs="Arial"/>
            <w:color w:val="222222"/>
            <w:sz w:val="24"/>
            <w:szCs w:val="24"/>
          </w:rPr>
          <w:t>cos</w:t>
        </w:r>
        <w:proofErr w:type="spellEnd"/>
        <w:r w:rsidRPr="00C83D7B">
          <w:rPr>
            <w:rFonts w:ascii="Arial" w:eastAsia="Times New Roman" w:hAnsi="Arial" w:cs="Arial"/>
            <w:color w:val="222222"/>
            <w:sz w:val="24"/>
            <w:szCs w:val="24"/>
          </w:rPr>
          <w:t> </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x ± cos</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xml:space="preserve">y = </w:t>
        </w:r>
        <w:proofErr w:type="spellStart"/>
        <w:r w:rsidRPr="00C83D7B">
          <w:rPr>
            <w:rFonts w:ascii="Arial" w:eastAsia="Times New Roman" w:hAnsi="Arial" w:cs="Arial"/>
            <w:color w:val="222222"/>
            <w:sz w:val="24"/>
            <w:szCs w:val="24"/>
          </w:rPr>
          <w:t>cos</w:t>
        </w:r>
        <w:proofErr w:type="spellEnd"/>
        <w:r w:rsidRPr="00C83D7B">
          <w:rPr>
            <w:rFonts w:ascii="Arial" w:eastAsia="Times New Roman" w:hAnsi="Arial" w:cs="Arial"/>
            <w:color w:val="222222"/>
            <w:sz w:val="24"/>
            <w:szCs w:val="24"/>
          </w:rPr>
          <w:t> </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 </w:t>
        </w:r>
        <w:r w:rsidRPr="00C83D7B">
          <w:rPr>
            <w:rFonts w:ascii="MathJax_Size1" w:eastAsia="Times New Roman" w:hAnsi="MathJax_Size1" w:cs="Arial"/>
            <w:color w:val="222222"/>
            <w:sz w:val="29"/>
            <w:szCs w:val="29"/>
            <w:bdr w:val="none" w:sz="0" w:space="0" w:color="auto" w:frame="1"/>
          </w:rPr>
          <w:t>(</w:t>
        </w:r>
        <w:r w:rsidRPr="00C83D7B">
          <w:rPr>
            <w:rFonts w:ascii="MathJax_Math-italic" w:eastAsia="Times New Roman" w:hAnsi="MathJax_Math-italic" w:cs="Arial"/>
            <w:color w:val="222222"/>
            <w:sz w:val="29"/>
            <w:szCs w:val="29"/>
            <w:bdr w:val="none" w:sz="0" w:space="0" w:color="auto" w:frame="1"/>
          </w:rPr>
          <w:t>xy</w:t>
        </w:r>
        <w:r w:rsidRPr="00C83D7B">
          <w:rPr>
            <w:rFonts w:ascii="Cambria Math" w:eastAsia="Times New Roman" w:hAnsi="Cambria Math" w:cs="Cambria Math"/>
            <w:color w:val="222222"/>
            <w:sz w:val="29"/>
            <w:szCs w:val="29"/>
            <w:bdr w:val="none" w:sz="0" w:space="0" w:color="auto" w:frame="1"/>
          </w:rPr>
          <w:t>∓</w:t>
        </w:r>
        <w:r w:rsidRPr="00C83D7B">
          <w:rPr>
            <w:rFonts w:ascii="MathJax_Main" w:eastAsia="Times New Roman" w:hAnsi="MathJax_Main" w:cs="Arial"/>
            <w:color w:val="222222"/>
            <w:sz w:val="29"/>
            <w:szCs w:val="29"/>
            <w:bdr w:val="none" w:sz="0" w:space="0" w:color="auto" w:frame="1"/>
          </w:rPr>
          <w:t>1−</w:t>
        </w:r>
        <w:r w:rsidRPr="00C83D7B">
          <w:rPr>
            <w:rFonts w:ascii="MathJax_Math-italic" w:eastAsia="Times New Roman" w:hAnsi="MathJax_Math-italic" w:cs="Arial"/>
            <w:color w:val="222222"/>
            <w:sz w:val="29"/>
            <w:szCs w:val="29"/>
            <w:bdr w:val="none" w:sz="0" w:space="0" w:color="auto" w:frame="1"/>
          </w:rPr>
          <w:t>x</w:t>
        </w:r>
        <w:r w:rsidRPr="00C83D7B">
          <w:rPr>
            <w:rFonts w:ascii="MathJax_Main" w:eastAsia="Times New Roman" w:hAnsi="MathJax_Main" w:cs="Arial"/>
            <w:color w:val="222222"/>
            <w:sz w:val="21"/>
            <w:szCs w:val="21"/>
            <w:bdr w:val="none" w:sz="0" w:space="0" w:color="auto" w:frame="1"/>
          </w:rPr>
          <w:t>2</w:t>
        </w:r>
        <w:r w:rsidRPr="00C83D7B">
          <w:rPr>
            <w:rFonts w:ascii="MathJax_Main" w:eastAsia="Times New Roman" w:hAnsi="MathJax_Main" w:cs="Arial"/>
            <w:color w:val="222222"/>
            <w:sz w:val="29"/>
            <w:szCs w:val="29"/>
            <w:bdr w:val="none" w:sz="0" w:space="0" w:color="auto" w:frame="1"/>
          </w:rPr>
          <w:t>−−−−−√1−</w:t>
        </w:r>
        <w:r w:rsidRPr="00C83D7B">
          <w:rPr>
            <w:rFonts w:ascii="MathJax_Math-italic" w:eastAsia="Times New Roman" w:hAnsi="MathJax_Math-italic" w:cs="Arial"/>
            <w:color w:val="222222"/>
            <w:sz w:val="29"/>
            <w:szCs w:val="29"/>
            <w:bdr w:val="none" w:sz="0" w:space="0" w:color="auto" w:frame="1"/>
          </w:rPr>
          <w:t>y</w:t>
        </w:r>
        <w:r w:rsidRPr="00C83D7B">
          <w:rPr>
            <w:rFonts w:ascii="MathJax_Main" w:eastAsia="Times New Roman" w:hAnsi="MathJax_Main" w:cs="Arial"/>
            <w:color w:val="222222"/>
            <w:sz w:val="21"/>
            <w:szCs w:val="21"/>
            <w:bdr w:val="none" w:sz="0" w:space="0" w:color="auto" w:frame="1"/>
          </w:rPr>
          <w:t>2</w:t>
        </w:r>
        <w:r w:rsidRPr="00C83D7B">
          <w:rPr>
            <w:rFonts w:ascii="MathJax_Main" w:eastAsia="Times New Roman" w:hAnsi="MathJax_Main" w:cs="Arial"/>
            <w:color w:val="222222"/>
            <w:sz w:val="29"/>
            <w:szCs w:val="29"/>
            <w:bdr w:val="none" w:sz="0" w:space="0" w:color="auto" w:frame="1"/>
          </w:rPr>
          <w:t>−−−−−</w:t>
        </w:r>
        <w:r w:rsidRPr="00C83D7B">
          <w:rPr>
            <w:rFonts w:ascii="MathJax_Size1" w:eastAsia="Times New Roman" w:hAnsi="MathJax_Size1" w:cs="Arial"/>
            <w:color w:val="222222"/>
            <w:sz w:val="29"/>
            <w:szCs w:val="29"/>
            <w:bdr w:val="none" w:sz="0" w:space="0" w:color="auto" w:frame="1"/>
          </w:rPr>
          <w:t>√)</w:t>
        </w:r>
      </w:ins>
    </w:p>
    <w:p w:rsidR="00C83D7B" w:rsidRDefault="00C83D7B"/>
    <w:p w:rsidR="00C83D7B" w:rsidRDefault="00C83D7B"/>
    <w:p w:rsidR="00C83D7B" w:rsidRPr="00C83D7B" w:rsidRDefault="00C83D7B" w:rsidP="00C83D7B">
      <w:pPr>
        <w:shd w:val="clear" w:color="auto" w:fill="FFFFFF"/>
        <w:spacing w:after="240" w:line="240" w:lineRule="auto"/>
        <w:outlineLvl w:val="1"/>
        <w:rPr>
          <w:rFonts w:ascii="Arial" w:eastAsia="Times New Roman" w:hAnsi="Arial" w:cs="Arial"/>
          <w:color w:val="222222"/>
          <w:sz w:val="36"/>
          <w:szCs w:val="36"/>
        </w:rPr>
      </w:pPr>
      <w:r w:rsidRPr="00C83D7B">
        <w:rPr>
          <w:rFonts w:ascii="Arial" w:eastAsia="Times New Roman" w:hAnsi="Arial" w:cs="Arial"/>
          <w:color w:val="222222"/>
          <w:sz w:val="36"/>
          <w:szCs w:val="36"/>
        </w:rPr>
        <w:t xml:space="preserve">Continuity and Differentiability Notes Class 12 </w:t>
      </w:r>
      <w:proofErr w:type="spellStart"/>
      <w:r w:rsidRPr="00C83D7B">
        <w:rPr>
          <w:rFonts w:ascii="Arial" w:eastAsia="Times New Roman" w:hAnsi="Arial" w:cs="Arial"/>
          <w:color w:val="222222"/>
          <w:sz w:val="36"/>
          <w:szCs w:val="36"/>
        </w:rPr>
        <w:t>Maths</w:t>
      </w:r>
      <w:proofErr w:type="spellEnd"/>
      <w:r w:rsidRPr="00C83D7B">
        <w:rPr>
          <w:rFonts w:ascii="Arial" w:eastAsia="Times New Roman" w:hAnsi="Arial" w:cs="Arial"/>
          <w:color w:val="222222"/>
          <w:sz w:val="36"/>
          <w:szCs w:val="36"/>
        </w:rPr>
        <w:t xml:space="preserve"> </w:t>
      </w:r>
      <w:proofErr w:type="gramStart"/>
      <w:r w:rsidRPr="00C83D7B">
        <w:rPr>
          <w:rFonts w:ascii="Arial" w:eastAsia="Times New Roman" w:hAnsi="Arial" w:cs="Arial"/>
          <w:color w:val="222222"/>
          <w:sz w:val="36"/>
          <w:szCs w:val="36"/>
        </w:rPr>
        <w:t>Chapter</w:t>
      </w:r>
      <w:proofErr w:type="gramEnd"/>
      <w:r w:rsidRPr="00C83D7B">
        <w:rPr>
          <w:rFonts w:ascii="Arial" w:eastAsia="Times New Roman" w:hAnsi="Arial" w:cs="Arial"/>
          <w:color w:val="222222"/>
          <w:sz w:val="36"/>
          <w:szCs w:val="36"/>
        </w:rPr>
        <w:t xml:space="preserve"> 5</w:t>
      </w:r>
    </w:p>
    <w:p w:rsidR="00C83D7B" w:rsidRPr="00C83D7B" w:rsidRDefault="00C83D7B" w:rsidP="00C83D7B">
      <w:pPr>
        <w:shd w:val="clear" w:color="auto" w:fill="FFFFFF"/>
        <w:spacing w:after="390" w:line="240" w:lineRule="auto"/>
        <w:rPr>
          <w:rFonts w:ascii="Arial" w:eastAsia="Times New Roman" w:hAnsi="Arial" w:cs="Arial"/>
          <w:color w:val="222222"/>
          <w:sz w:val="24"/>
          <w:szCs w:val="24"/>
        </w:rPr>
      </w:pPr>
      <w:r w:rsidRPr="00C83D7B">
        <w:rPr>
          <w:rFonts w:ascii="Arial" w:eastAsia="Times New Roman" w:hAnsi="Arial" w:cs="Arial"/>
          <w:b/>
          <w:bCs/>
          <w:color w:val="222222"/>
          <w:sz w:val="24"/>
          <w:szCs w:val="24"/>
        </w:rPr>
        <w:t>Continuity (Definition):</w:t>
      </w:r>
      <w:r w:rsidRPr="00C83D7B">
        <w:rPr>
          <w:rFonts w:ascii="Arial" w:eastAsia="Times New Roman" w:hAnsi="Arial" w:cs="Arial"/>
          <w:color w:val="222222"/>
          <w:sz w:val="24"/>
          <w:szCs w:val="24"/>
        </w:rPr>
        <w:t> if f be a real-valued function on a subset of real numbers and let c be a point in its domain, then f is a continuous function at e, if</w:t>
      </w:r>
      <w:r w:rsidRPr="00C83D7B">
        <w:rPr>
          <w:rFonts w:ascii="Arial" w:eastAsia="Times New Roman" w:hAnsi="Arial" w:cs="Arial"/>
          <w:color w:val="222222"/>
          <w:sz w:val="24"/>
          <w:szCs w:val="24"/>
        </w:rPr>
        <w:br/>
      </w:r>
      <w:r w:rsidRPr="00C83D7B">
        <w:rPr>
          <w:rFonts w:ascii="Arial" w:eastAsia="Times New Roman" w:hAnsi="Arial" w:cs="Arial"/>
          <w:noProof/>
          <w:color w:val="222222"/>
          <w:sz w:val="24"/>
          <w:szCs w:val="24"/>
        </w:rPr>
        <w:drawing>
          <wp:inline distT="0" distB="0" distL="0" distR="0" wp14:anchorId="566FAB7D" wp14:editId="1512C38A">
            <wp:extent cx="1114425" cy="333375"/>
            <wp:effectExtent l="0" t="0" r="9525" b="9525"/>
            <wp:docPr id="13" name="Picture 13" descr="Continuity and Differentiability Class 12 Notes Math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tinuity and Differentiability Class 12 Notes Maths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4425" cy="333375"/>
                    </a:xfrm>
                    <a:prstGeom prst="rect">
                      <a:avLst/>
                    </a:prstGeom>
                    <a:noFill/>
                    <a:ln>
                      <a:noFill/>
                    </a:ln>
                  </pic:spPr>
                </pic:pic>
              </a:graphicData>
            </a:graphic>
          </wp:inline>
        </w:drawing>
      </w:r>
      <w:r w:rsidRPr="00C83D7B">
        <w:rPr>
          <w:rFonts w:ascii="Arial" w:eastAsia="Times New Roman" w:hAnsi="Arial" w:cs="Arial"/>
          <w:color w:val="222222"/>
          <w:sz w:val="24"/>
          <w:szCs w:val="24"/>
        </w:rPr>
        <w:br/>
        <w:t>Obviously, if the left-hand limit and right-hand limit and value of the function at x = c exist and are equal to each other, i.e., if</w:t>
      </w:r>
      <w:r w:rsidRPr="00C83D7B">
        <w:rPr>
          <w:rFonts w:ascii="Arial" w:eastAsia="Times New Roman" w:hAnsi="Arial" w:cs="Arial"/>
          <w:color w:val="222222"/>
          <w:sz w:val="24"/>
          <w:szCs w:val="24"/>
        </w:rPr>
        <w:br/>
      </w:r>
      <w:r w:rsidRPr="00C83D7B">
        <w:rPr>
          <w:rFonts w:ascii="Arial" w:eastAsia="Times New Roman" w:hAnsi="Arial" w:cs="Arial"/>
          <w:noProof/>
          <w:color w:val="222222"/>
          <w:sz w:val="24"/>
          <w:szCs w:val="24"/>
        </w:rPr>
        <w:drawing>
          <wp:inline distT="0" distB="0" distL="0" distR="0" wp14:anchorId="0BE4328B" wp14:editId="4C73B4D2">
            <wp:extent cx="1895475" cy="352425"/>
            <wp:effectExtent l="0" t="0" r="9525" b="9525"/>
            <wp:docPr id="14" name="Picture 14" descr="Continuity and Differentiability Class 12 Notes Math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tinuity and Differentiability Class 12 Notes Maths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95475" cy="352425"/>
                    </a:xfrm>
                    <a:prstGeom prst="rect">
                      <a:avLst/>
                    </a:prstGeom>
                    <a:noFill/>
                    <a:ln>
                      <a:noFill/>
                    </a:ln>
                  </pic:spPr>
                </pic:pic>
              </a:graphicData>
            </a:graphic>
          </wp:inline>
        </w:drawing>
      </w:r>
      <w:r w:rsidRPr="00C83D7B">
        <w:rPr>
          <w:rFonts w:ascii="Arial" w:eastAsia="Times New Roman" w:hAnsi="Arial" w:cs="Arial"/>
          <w:color w:val="222222"/>
          <w:sz w:val="24"/>
          <w:szCs w:val="24"/>
        </w:rPr>
        <w:br/>
        <w:t>then f is continuous at x = c.</w:t>
      </w:r>
    </w:p>
    <w:p w:rsidR="00C83D7B" w:rsidRPr="00C83D7B" w:rsidRDefault="00C83D7B" w:rsidP="00C83D7B">
      <w:pPr>
        <w:shd w:val="clear" w:color="auto" w:fill="FFFFFF"/>
        <w:spacing w:after="390" w:line="240" w:lineRule="auto"/>
        <w:rPr>
          <w:rFonts w:ascii="Arial" w:eastAsia="Times New Roman" w:hAnsi="Arial" w:cs="Arial"/>
          <w:color w:val="222222"/>
          <w:sz w:val="24"/>
          <w:szCs w:val="24"/>
        </w:rPr>
      </w:pPr>
      <w:r w:rsidRPr="00C83D7B">
        <w:rPr>
          <w:rFonts w:ascii="Arial" w:eastAsia="Times New Roman" w:hAnsi="Arial" w:cs="Arial"/>
          <w:b/>
          <w:bCs/>
          <w:color w:val="222222"/>
          <w:sz w:val="24"/>
          <w:szCs w:val="24"/>
        </w:rPr>
        <w:t>Algebra of continuous functions</w:t>
      </w:r>
      <w:proofErr w:type="gramStart"/>
      <w:r w:rsidRPr="00C83D7B">
        <w:rPr>
          <w:rFonts w:ascii="Arial" w:eastAsia="Times New Roman" w:hAnsi="Arial" w:cs="Arial"/>
          <w:b/>
          <w:bCs/>
          <w:color w:val="222222"/>
          <w:sz w:val="24"/>
          <w:szCs w:val="24"/>
        </w:rPr>
        <w:t>:</w:t>
      </w:r>
      <w:proofErr w:type="gramEnd"/>
      <w:r w:rsidRPr="00C83D7B">
        <w:rPr>
          <w:rFonts w:ascii="Arial" w:eastAsia="Times New Roman" w:hAnsi="Arial" w:cs="Arial"/>
          <w:color w:val="222222"/>
          <w:sz w:val="24"/>
          <w:szCs w:val="24"/>
        </w:rPr>
        <w:br/>
        <w:t>Let f and g be two real functions, continuous at x = c, then</w:t>
      </w:r>
    </w:p>
    <w:p w:rsidR="00C83D7B" w:rsidRPr="00C83D7B" w:rsidRDefault="00C83D7B" w:rsidP="00C83D7B">
      <w:pPr>
        <w:numPr>
          <w:ilvl w:val="0"/>
          <w:numId w:val="15"/>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C83D7B">
        <w:rPr>
          <w:rFonts w:ascii="Arial" w:eastAsia="Times New Roman" w:hAnsi="Arial" w:cs="Arial"/>
          <w:color w:val="222222"/>
          <w:sz w:val="24"/>
          <w:szCs w:val="24"/>
        </w:rPr>
        <w:t>Sum of two functions is continuous at x = c, i.e., (f + g) (x), defined as f(x) + g(x), is continuous at x = c.</w:t>
      </w:r>
    </w:p>
    <w:p w:rsidR="00C83D7B" w:rsidRPr="00C83D7B" w:rsidRDefault="00C83D7B" w:rsidP="00C83D7B">
      <w:pPr>
        <w:numPr>
          <w:ilvl w:val="0"/>
          <w:numId w:val="15"/>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C83D7B">
        <w:rPr>
          <w:rFonts w:ascii="Arial" w:eastAsia="Times New Roman" w:hAnsi="Arial" w:cs="Arial"/>
          <w:color w:val="222222"/>
          <w:sz w:val="24"/>
          <w:szCs w:val="24"/>
        </w:rPr>
        <w:t>Difference of two functions is continuous at x = c, i.e., (f – g) (x), defined as f(x) – g(x), is continuous at x = c.</w:t>
      </w:r>
    </w:p>
    <w:p w:rsidR="00C83D7B" w:rsidRPr="00C83D7B" w:rsidRDefault="00C83D7B" w:rsidP="00C83D7B">
      <w:pPr>
        <w:numPr>
          <w:ilvl w:val="0"/>
          <w:numId w:val="15"/>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C83D7B">
        <w:rPr>
          <w:rFonts w:ascii="Arial" w:eastAsia="Times New Roman" w:hAnsi="Arial" w:cs="Arial"/>
          <w:color w:val="222222"/>
          <w:sz w:val="24"/>
          <w:szCs w:val="24"/>
        </w:rPr>
        <w:t>Product of two functions is continuous at x = c, i.e., (f g) (x), defined as f(x</w:t>
      </w:r>
      <w:proofErr w:type="gramStart"/>
      <w:r w:rsidRPr="00C83D7B">
        <w:rPr>
          <w:rFonts w:ascii="Arial" w:eastAsia="Times New Roman" w:hAnsi="Arial" w:cs="Arial"/>
          <w:color w:val="222222"/>
          <w:sz w:val="24"/>
          <w:szCs w:val="24"/>
        </w:rPr>
        <w:t>) .</w:t>
      </w:r>
      <w:proofErr w:type="gramEnd"/>
      <w:r w:rsidRPr="00C83D7B">
        <w:rPr>
          <w:rFonts w:ascii="Arial" w:eastAsia="Times New Roman" w:hAnsi="Arial" w:cs="Arial"/>
          <w:color w:val="222222"/>
          <w:sz w:val="24"/>
          <w:szCs w:val="24"/>
        </w:rPr>
        <w:t xml:space="preserve"> </w:t>
      </w:r>
      <w:proofErr w:type="gramStart"/>
      <w:r w:rsidRPr="00C83D7B">
        <w:rPr>
          <w:rFonts w:ascii="Arial" w:eastAsia="Times New Roman" w:hAnsi="Arial" w:cs="Arial"/>
          <w:color w:val="222222"/>
          <w:sz w:val="24"/>
          <w:szCs w:val="24"/>
        </w:rPr>
        <w:t>g(</w:t>
      </w:r>
      <w:proofErr w:type="gramEnd"/>
      <w:r w:rsidRPr="00C83D7B">
        <w:rPr>
          <w:rFonts w:ascii="Arial" w:eastAsia="Times New Roman" w:hAnsi="Arial" w:cs="Arial"/>
          <w:color w:val="222222"/>
          <w:sz w:val="24"/>
          <w:szCs w:val="24"/>
        </w:rPr>
        <w:t>x) is continuous at x = c.</w:t>
      </w:r>
    </w:p>
    <w:p w:rsidR="00C83D7B" w:rsidRPr="00C83D7B" w:rsidRDefault="00C83D7B" w:rsidP="00C83D7B">
      <w:pPr>
        <w:numPr>
          <w:ilvl w:val="0"/>
          <w:numId w:val="15"/>
        </w:numPr>
        <w:shd w:val="clear" w:color="auto" w:fill="FFFFFF"/>
        <w:spacing w:beforeAutospacing="1" w:after="0" w:afterAutospacing="1" w:line="240" w:lineRule="auto"/>
        <w:ind w:left="600"/>
        <w:rPr>
          <w:rFonts w:ascii="Arial" w:eastAsia="Times New Roman" w:hAnsi="Arial" w:cs="Arial"/>
          <w:color w:val="222222"/>
          <w:sz w:val="24"/>
          <w:szCs w:val="24"/>
        </w:rPr>
      </w:pPr>
      <w:r w:rsidRPr="00C83D7B">
        <w:rPr>
          <w:rFonts w:ascii="Arial" w:eastAsia="Times New Roman" w:hAnsi="Arial" w:cs="Arial"/>
          <w:color w:val="222222"/>
          <w:sz w:val="24"/>
          <w:szCs w:val="24"/>
        </w:rPr>
        <w:t>Quotient of two functions is continuous at x = c, (provided it is defined at x = c), i.e.</w:t>
      </w:r>
      <w:proofErr w:type="gramStart"/>
      <w:r w:rsidRPr="00C83D7B">
        <w:rPr>
          <w:rFonts w:ascii="Arial" w:eastAsia="Times New Roman" w:hAnsi="Arial" w:cs="Arial"/>
          <w:color w:val="222222"/>
          <w:sz w:val="24"/>
          <w:szCs w:val="24"/>
        </w:rPr>
        <w:t>,</w:t>
      </w:r>
      <w:proofErr w:type="gramEnd"/>
      <w:r w:rsidRPr="00C83D7B">
        <w:rPr>
          <w:rFonts w:ascii="Arial" w:eastAsia="Times New Roman" w:hAnsi="Arial" w:cs="Arial"/>
          <w:color w:val="222222"/>
          <w:sz w:val="24"/>
          <w:szCs w:val="24"/>
        </w:rPr>
        <w:br/>
        <w:t>(</w:t>
      </w:r>
      <w:proofErr w:type="spellStart"/>
      <w:r w:rsidRPr="00C83D7B">
        <w:rPr>
          <w:rFonts w:ascii="MathJax_Math-italic" w:eastAsia="Times New Roman" w:hAnsi="MathJax_Math-italic" w:cs="Arial"/>
          <w:color w:val="222222"/>
          <w:sz w:val="21"/>
          <w:szCs w:val="21"/>
          <w:bdr w:val="none" w:sz="0" w:space="0" w:color="auto" w:frame="1"/>
        </w:rPr>
        <w:t>fg</w:t>
      </w:r>
      <w:proofErr w:type="spellEnd"/>
      <w:r w:rsidRPr="00C83D7B">
        <w:rPr>
          <w:rFonts w:ascii="Arial" w:eastAsia="Times New Roman" w:hAnsi="Arial" w:cs="Arial"/>
          <w:color w:val="222222"/>
          <w:sz w:val="24"/>
          <w:szCs w:val="24"/>
        </w:rPr>
        <w:t>)(x), defined as </w:t>
      </w:r>
      <w:r w:rsidRPr="00C83D7B">
        <w:rPr>
          <w:rFonts w:ascii="MathJax_Math-italic" w:eastAsia="Times New Roman" w:hAnsi="MathJax_Math-italic" w:cs="Arial"/>
          <w:color w:val="222222"/>
          <w:sz w:val="21"/>
          <w:szCs w:val="21"/>
          <w:bdr w:val="none" w:sz="0" w:space="0" w:color="auto" w:frame="1"/>
        </w:rPr>
        <w:t>f</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g</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w:t>
      </w:r>
      <w:r w:rsidRPr="00C83D7B">
        <w:rPr>
          <w:rFonts w:ascii="Arial" w:eastAsia="Times New Roman" w:hAnsi="Arial" w:cs="Arial"/>
          <w:color w:val="222222"/>
          <w:sz w:val="24"/>
          <w:szCs w:val="24"/>
        </w:rPr>
        <w:t> [g(x) ≠ 0], is continuous at x = c.</w:t>
      </w:r>
    </w:p>
    <w:p w:rsidR="00C83D7B" w:rsidRPr="00C83D7B" w:rsidRDefault="00C83D7B" w:rsidP="00C83D7B">
      <w:pPr>
        <w:shd w:val="clear" w:color="auto" w:fill="FFFFFF"/>
        <w:spacing w:after="0" w:line="240" w:lineRule="auto"/>
        <w:rPr>
          <w:rFonts w:ascii="Arial" w:eastAsia="Times New Roman" w:hAnsi="Arial" w:cs="Arial"/>
          <w:color w:val="222222"/>
          <w:sz w:val="24"/>
          <w:szCs w:val="24"/>
        </w:rPr>
      </w:pPr>
      <w:r w:rsidRPr="00C83D7B">
        <w:rPr>
          <w:rFonts w:ascii="Arial" w:eastAsia="Times New Roman" w:hAnsi="Arial" w:cs="Arial"/>
          <w:color w:val="222222"/>
          <w:sz w:val="24"/>
          <w:szCs w:val="24"/>
        </w:rPr>
        <w:t xml:space="preserve">However, if f(x) = λ, </w:t>
      </w:r>
      <w:proofErr w:type="gramStart"/>
      <w:r w:rsidRPr="00C83D7B">
        <w:rPr>
          <w:rFonts w:ascii="Arial" w:eastAsia="Times New Roman" w:hAnsi="Arial" w:cs="Arial"/>
          <w:color w:val="222222"/>
          <w:sz w:val="24"/>
          <w:szCs w:val="24"/>
        </w:rPr>
        <w:t>then</w:t>
      </w:r>
      <w:proofErr w:type="gramEnd"/>
      <w:r w:rsidRPr="00C83D7B">
        <w:rPr>
          <w:rFonts w:ascii="Arial" w:eastAsia="Times New Roman" w:hAnsi="Arial" w:cs="Arial"/>
          <w:color w:val="222222"/>
          <w:sz w:val="24"/>
          <w:szCs w:val="24"/>
        </w:rPr>
        <w:br/>
        <w:t xml:space="preserve">(a) </w:t>
      </w:r>
      <w:proofErr w:type="spellStart"/>
      <w:r w:rsidRPr="00C83D7B">
        <w:rPr>
          <w:rFonts w:ascii="Arial" w:eastAsia="Times New Roman" w:hAnsi="Arial" w:cs="Arial"/>
          <w:color w:val="222222"/>
          <w:sz w:val="24"/>
          <w:szCs w:val="24"/>
        </w:rPr>
        <w:t>λ.g</w:t>
      </w:r>
      <w:proofErr w:type="spellEnd"/>
      <w:r w:rsidRPr="00C83D7B">
        <w:rPr>
          <w:rFonts w:ascii="Arial" w:eastAsia="Times New Roman" w:hAnsi="Arial" w:cs="Arial"/>
          <w:color w:val="222222"/>
          <w:sz w:val="24"/>
          <w:szCs w:val="24"/>
        </w:rPr>
        <w:t xml:space="preserve">, defined </w:t>
      </w:r>
      <w:proofErr w:type="spellStart"/>
      <w:r w:rsidRPr="00C83D7B">
        <w:rPr>
          <w:rFonts w:ascii="Arial" w:eastAsia="Times New Roman" w:hAnsi="Arial" w:cs="Arial"/>
          <w:color w:val="222222"/>
          <w:sz w:val="24"/>
          <w:szCs w:val="24"/>
        </w:rPr>
        <w:t>ty</w:t>
      </w:r>
      <w:proofErr w:type="spellEnd"/>
      <w:r w:rsidRPr="00C83D7B">
        <w:rPr>
          <w:rFonts w:ascii="Arial" w:eastAsia="Times New Roman" w:hAnsi="Arial" w:cs="Arial"/>
          <w:color w:val="222222"/>
          <w:sz w:val="24"/>
          <w:szCs w:val="24"/>
        </w:rPr>
        <w:t xml:space="preserve"> .g(x), is also continuous at x = c.</w:t>
      </w:r>
      <w:r w:rsidRPr="00C83D7B">
        <w:rPr>
          <w:rFonts w:ascii="Arial" w:eastAsia="Times New Roman" w:hAnsi="Arial" w:cs="Arial"/>
          <w:color w:val="222222"/>
          <w:sz w:val="24"/>
          <w:szCs w:val="24"/>
        </w:rPr>
        <w:br/>
        <w:t>(b) Similr1y, if </w:t>
      </w:r>
      <w:proofErr w:type="spellStart"/>
      <w:r w:rsidRPr="00C83D7B">
        <w:rPr>
          <w:rFonts w:ascii="MathJax_Math-italic" w:eastAsia="Times New Roman" w:hAnsi="MathJax_Math-italic" w:cs="Arial"/>
          <w:color w:val="222222"/>
          <w:sz w:val="21"/>
          <w:szCs w:val="21"/>
          <w:bdr w:val="none" w:sz="0" w:space="0" w:color="auto" w:frame="1"/>
        </w:rPr>
        <w:t>λg</w:t>
      </w:r>
      <w:proofErr w:type="spellEnd"/>
      <w:r w:rsidRPr="00C83D7B">
        <w:rPr>
          <w:rFonts w:ascii="Arial" w:eastAsia="Times New Roman" w:hAnsi="Arial" w:cs="Arial"/>
          <w:color w:val="222222"/>
          <w:sz w:val="24"/>
          <w:szCs w:val="24"/>
        </w:rPr>
        <w:t> is defined as </w:t>
      </w:r>
      <w:proofErr w:type="spellStart"/>
      <w:r w:rsidRPr="00C83D7B">
        <w:rPr>
          <w:rFonts w:ascii="MathJax_Math-italic" w:eastAsia="Times New Roman" w:hAnsi="MathJax_Math-italic" w:cs="Arial"/>
          <w:color w:val="222222"/>
          <w:sz w:val="21"/>
          <w:szCs w:val="21"/>
          <w:bdr w:val="none" w:sz="0" w:space="0" w:color="auto" w:frame="1"/>
        </w:rPr>
        <w:t>λg</w:t>
      </w:r>
      <w:proofErr w:type="spellEnd"/>
      <w:r w:rsidRPr="00C83D7B">
        <w:rPr>
          <w:rFonts w:ascii="Arial" w:eastAsia="Times New Roman" w:hAnsi="Arial" w:cs="Arial"/>
          <w:color w:val="222222"/>
          <w:sz w:val="24"/>
          <w:szCs w:val="24"/>
        </w:rPr>
        <w:t> (x) = </w:t>
      </w:r>
      <w:proofErr w:type="spellStart"/>
      <w:r w:rsidRPr="00C83D7B">
        <w:rPr>
          <w:rFonts w:ascii="MathJax_Math-italic" w:eastAsia="Times New Roman" w:hAnsi="MathJax_Math-italic" w:cs="Arial"/>
          <w:color w:val="222222"/>
          <w:sz w:val="21"/>
          <w:szCs w:val="21"/>
          <w:bdr w:val="none" w:sz="0" w:space="0" w:color="auto" w:frame="1"/>
        </w:rPr>
        <w:t>λg</w:t>
      </w:r>
      <w:proofErr w:type="spellEnd"/>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w:t>
      </w:r>
      <w:r w:rsidRPr="00C83D7B">
        <w:rPr>
          <w:rFonts w:ascii="Arial" w:eastAsia="Times New Roman" w:hAnsi="Arial" w:cs="Arial"/>
          <w:color w:val="222222"/>
          <w:sz w:val="24"/>
          <w:szCs w:val="24"/>
        </w:rPr>
        <w:t> , then </w:t>
      </w:r>
      <w:proofErr w:type="spellStart"/>
      <w:r w:rsidRPr="00C83D7B">
        <w:rPr>
          <w:rFonts w:ascii="MathJax_Math-italic" w:eastAsia="Times New Roman" w:hAnsi="MathJax_Math-italic" w:cs="Arial"/>
          <w:color w:val="222222"/>
          <w:sz w:val="21"/>
          <w:szCs w:val="21"/>
          <w:bdr w:val="none" w:sz="0" w:space="0" w:color="auto" w:frame="1"/>
        </w:rPr>
        <w:t>λg</w:t>
      </w:r>
      <w:proofErr w:type="spellEnd"/>
      <w:r w:rsidRPr="00C83D7B">
        <w:rPr>
          <w:rFonts w:ascii="Arial" w:eastAsia="Times New Roman" w:hAnsi="Arial" w:cs="Arial"/>
          <w:color w:val="222222"/>
          <w:sz w:val="24"/>
          <w:szCs w:val="24"/>
        </w:rPr>
        <w:t> is also continuous at x = c.</w:t>
      </w:r>
    </w:p>
    <w:p w:rsidR="00C83D7B" w:rsidRPr="00C83D7B" w:rsidRDefault="00C83D7B" w:rsidP="00C83D7B">
      <w:pPr>
        <w:shd w:val="clear" w:color="auto" w:fill="FFFFFF"/>
        <w:spacing w:after="390" w:line="240" w:lineRule="auto"/>
        <w:rPr>
          <w:ins w:id="121" w:author="Unknown"/>
          <w:rFonts w:ascii="Arial" w:eastAsia="Times New Roman" w:hAnsi="Arial" w:cs="Arial"/>
          <w:color w:val="222222"/>
          <w:sz w:val="24"/>
          <w:szCs w:val="24"/>
        </w:rPr>
      </w:pPr>
      <w:ins w:id="122" w:author="Unknown">
        <w:r w:rsidRPr="00C83D7B">
          <w:rPr>
            <w:rFonts w:ascii="Arial" w:eastAsia="Times New Roman" w:hAnsi="Arial" w:cs="Arial"/>
            <w:color w:val="222222"/>
            <w:sz w:val="24"/>
            <w:szCs w:val="24"/>
          </w:rPr>
          <w:t>→ Differentiability: The concept of differentiability has been introduced in the lower class. Let us recall some important results.</w:t>
        </w:r>
      </w:ins>
    </w:p>
    <w:p w:rsidR="00C83D7B" w:rsidRPr="00C83D7B" w:rsidRDefault="00C83D7B" w:rsidP="00C83D7B">
      <w:pPr>
        <w:shd w:val="clear" w:color="auto" w:fill="FFFFFF"/>
        <w:spacing w:after="390" w:line="240" w:lineRule="auto"/>
        <w:rPr>
          <w:ins w:id="123" w:author="Unknown"/>
          <w:rFonts w:ascii="Arial" w:eastAsia="Times New Roman" w:hAnsi="Arial" w:cs="Arial"/>
          <w:color w:val="222222"/>
          <w:sz w:val="24"/>
          <w:szCs w:val="24"/>
        </w:rPr>
      </w:pPr>
      <w:ins w:id="124" w:author="Unknown">
        <w:r w:rsidRPr="00C83D7B">
          <w:rPr>
            <w:rFonts w:ascii="Arial" w:eastAsia="Times New Roman" w:hAnsi="Arial" w:cs="Arial"/>
            <w:color w:val="222222"/>
            <w:sz w:val="24"/>
            <w:szCs w:val="24"/>
          </w:rPr>
          <w:t xml:space="preserve">→ Differentiability (Definition): Let f be a real function and c is a point in its domain. The derivative </w:t>
        </w:r>
        <w:proofErr w:type="spellStart"/>
        <w:r w:rsidRPr="00C83D7B">
          <w:rPr>
            <w:rFonts w:ascii="Arial" w:eastAsia="Times New Roman" w:hAnsi="Arial" w:cs="Arial"/>
            <w:color w:val="222222"/>
            <w:sz w:val="24"/>
            <w:szCs w:val="24"/>
          </w:rPr>
          <w:t>of f</w:t>
        </w:r>
        <w:proofErr w:type="spellEnd"/>
        <w:r w:rsidRPr="00C83D7B">
          <w:rPr>
            <w:rFonts w:ascii="Arial" w:eastAsia="Times New Roman" w:hAnsi="Arial" w:cs="Arial"/>
            <w:color w:val="222222"/>
            <w:sz w:val="24"/>
            <w:szCs w:val="24"/>
          </w:rPr>
          <w:t xml:space="preserve"> at c is defined as</w:t>
        </w:r>
        <w:r w:rsidRPr="00C83D7B">
          <w:rPr>
            <w:rFonts w:ascii="Arial" w:eastAsia="Times New Roman" w:hAnsi="Arial" w:cs="Arial"/>
            <w:color w:val="222222"/>
            <w:sz w:val="24"/>
            <w:szCs w:val="24"/>
          </w:rPr>
          <w:br/>
        </w:r>
      </w:ins>
      <w:r w:rsidRPr="00C83D7B">
        <w:rPr>
          <w:rFonts w:ascii="Arial" w:eastAsia="Times New Roman" w:hAnsi="Arial" w:cs="Arial"/>
          <w:noProof/>
          <w:color w:val="222222"/>
          <w:sz w:val="24"/>
          <w:szCs w:val="24"/>
        </w:rPr>
        <w:lastRenderedPageBreak/>
        <w:drawing>
          <wp:inline distT="0" distB="0" distL="0" distR="0" wp14:anchorId="261E61EF" wp14:editId="769FD5FA">
            <wp:extent cx="3810000" cy="1476375"/>
            <wp:effectExtent l="0" t="0" r="0" b="9525"/>
            <wp:docPr id="15" name="Picture 15" descr="Continuity and Differentiability Class 12 Notes Math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tinuity and Differentiability Class 12 Notes Maths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1476375"/>
                    </a:xfrm>
                    <a:prstGeom prst="rect">
                      <a:avLst/>
                    </a:prstGeom>
                    <a:noFill/>
                    <a:ln>
                      <a:noFill/>
                    </a:ln>
                  </pic:spPr>
                </pic:pic>
              </a:graphicData>
            </a:graphic>
          </wp:inline>
        </w:drawing>
      </w:r>
      <w:ins w:id="125" w:author="Unknown">
        <w:r w:rsidRPr="00C83D7B">
          <w:rPr>
            <w:rFonts w:ascii="Arial" w:eastAsia="Times New Roman" w:hAnsi="Arial" w:cs="Arial"/>
            <w:color w:val="222222"/>
            <w:sz w:val="24"/>
            <w:szCs w:val="24"/>
          </w:rPr>
          <w:br/>
        </w:r>
        <w:proofErr w:type="gramStart"/>
        <w:r w:rsidRPr="00C83D7B">
          <w:rPr>
            <w:rFonts w:ascii="Arial" w:eastAsia="Times New Roman" w:hAnsi="Arial" w:cs="Arial"/>
            <w:color w:val="222222"/>
            <w:sz w:val="24"/>
            <w:szCs w:val="24"/>
          </w:rPr>
          <w:t>Every</w:t>
        </w:r>
        <w:proofErr w:type="gramEnd"/>
        <w:r w:rsidRPr="00C83D7B">
          <w:rPr>
            <w:rFonts w:ascii="Arial" w:eastAsia="Times New Roman" w:hAnsi="Arial" w:cs="Arial"/>
            <w:color w:val="222222"/>
            <w:sz w:val="24"/>
            <w:szCs w:val="24"/>
          </w:rPr>
          <w:t xml:space="preserve"> differentiable function is continuous.</w:t>
        </w:r>
      </w:ins>
    </w:p>
    <w:p w:rsidR="00C83D7B" w:rsidRPr="00C83D7B" w:rsidRDefault="00C83D7B" w:rsidP="00C83D7B">
      <w:pPr>
        <w:shd w:val="clear" w:color="auto" w:fill="FFFFFF"/>
        <w:spacing w:after="390" w:line="240" w:lineRule="auto"/>
        <w:rPr>
          <w:ins w:id="126" w:author="Unknown"/>
          <w:rFonts w:ascii="Arial" w:eastAsia="Times New Roman" w:hAnsi="Arial" w:cs="Arial"/>
          <w:color w:val="222222"/>
          <w:sz w:val="24"/>
          <w:szCs w:val="24"/>
        </w:rPr>
      </w:pPr>
      <w:ins w:id="127" w:author="Unknown">
        <w:r w:rsidRPr="00C83D7B">
          <w:rPr>
            <w:rFonts w:ascii="Arial" w:eastAsia="Times New Roman" w:hAnsi="Arial" w:cs="Arial"/>
            <w:color w:val="222222"/>
            <w:sz w:val="24"/>
            <w:szCs w:val="24"/>
          </w:rPr>
          <w:t>→ Algebra of Derivatives: Let u and v be two functions of x.</w:t>
        </w:r>
      </w:ins>
    </w:p>
    <w:p w:rsidR="00C83D7B" w:rsidRPr="00C83D7B" w:rsidRDefault="00C83D7B" w:rsidP="00C83D7B">
      <w:pPr>
        <w:numPr>
          <w:ilvl w:val="0"/>
          <w:numId w:val="16"/>
        </w:numPr>
        <w:shd w:val="clear" w:color="auto" w:fill="FFFFFF"/>
        <w:spacing w:before="100" w:beforeAutospacing="1" w:after="100" w:afterAutospacing="1" w:line="240" w:lineRule="auto"/>
        <w:ind w:left="600"/>
        <w:rPr>
          <w:ins w:id="128" w:author="Unknown"/>
          <w:rFonts w:ascii="Arial" w:eastAsia="Times New Roman" w:hAnsi="Arial" w:cs="Arial"/>
          <w:color w:val="222222"/>
          <w:sz w:val="24"/>
          <w:szCs w:val="24"/>
        </w:rPr>
      </w:pPr>
      <w:ins w:id="129" w:author="Unknown">
        <w:r w:rsidRPr="00C83D7B">
          <w:rPr>
            <w:rFonts w:ascii="Arial" w:eastAsia="Times New Roman" w:hAnsi="Arial" w:cs="Arial"/>
            <w:color w:val="222222"/>
            <w:sz w:val="24"/>
            <w:szCs w:val="24"/>
          </w:rPr>
          <w:t>(u ± v)’ = u’ ± v’</w:t>
        </w:r>
      </w:ins>
    </w:p>
    <w:p w:rsidR="00C83D7B" w:rsidRPr="00C83D7B" w:rsidRDefault="00C83D7B" w:rsidP="00C83D7B">
      <w:pPr>
        <w:numPr>
          <w:ilvl w:val="0"/>
          <w:numId w:val="16"/>
        </w:numPr>
        <w:shd w:val="clear" w:color="auto" w:fill="FFFFFF"/>
        <w:spacing w:before="100" w:beforeAutospacing="1" w:after="100" w:afterAutospacing="1" w:line="240" w:lineRule="auto"/>
        <w:ind w:left="600"/>
        <w:rPr>
          <w:ins w:id="130" w:author="Unknown"/>
          <w:rFonts w:ascii="Arial" w:eastAsia="Times New Roman" w:hAnsi="Arial" w:cs="Arial"/>
          <w:color w:val="222222"/>
          <w:sz w:val="24"/>
          <w:szCs w:val="24"/>
        </w:rPr>
      </w:pPr>
      <w:ins w:id="131" w:author="Unknown">
        <w:r w:rsidRPr="00C83D7B">
          <w:rPr>
            <w:rFonts w:ascii="Arial" w:eastAsia="Times New Roman" w:hAnsi="Arial" w:cs="Arial"/>
            <w:color w:val="222222"/>
            <w:sz w:val="24"/>
            <w:szCs w:val="24"/>
          </w:rPr>
          <w:t>(</w:t>
        </w:r>
        <w:proofErr w:type="spellStart"/>
        <w:r w:rsidRPr="00C83D7B">
          <w:rPr>
            <w:rFonts w:ascii="Arial" w:eastAsia="Times New Roman" w:hAnsi="Arial" w:cs="Arial"/>
            <w:color w:val="222222"/>
            <w:sz w:val="24"/>
            <w:szCs w:val="24"/>
          </w:rPr>
          <w:t>uv</w:t>
        </w:r>
        <w:proofErr w:type="spellEnd"/>
        <w:r w:rsidRPr="00C83D7B">
          <w:rPr>
            <w:rFonts w:ascii="Arial" w:eastAsia="Times New Roman" w:hAnsi="Arial" w:cs="Arial"/>
            <w:color w:val="222222"/>
            <w:sz w:val="24"/>
            <w:szCs w:val="24"/>
          </w:rPr>
          <w:t xml:space="preserve">)’ = </w:t>
        </w:r>
        <w:proofErr w:type="spellStart"/>
        <w:r w:rsidRPr="00C83D7B">
          <w:rPr>
            <w:rFonts w:ascii="Arial" w:eastAsia="Times New Roman" w:hAnsi="Arial" w:cs="Arial"/>
            <w:color w:val="222222"/>
            <w:sz w:val="24"/>
            <w:szCs w:val="24"/>
          </w:rPr>
          <w:t>u’v</w:t>
        </w:r>
        <w:proofErr w:type="spellEnd"/>
        <w:r w:rsidRPr="00C83D7B">
          <w:rPr>
            <w:rFonts w:ascii="Arial" w:eastAsia="Times New Roman" w:hAnsi="Arial" w:cs="Arial"/>
            <w:color w:val="222222"/>
            <w:sz w:val="24"/>
            <w:szCs w:val="24"/>
          </w:rPr>
          <w:t xml:space="preserve"> + </w:t>
        </w:r>
        <w:proofErr w:type="spellStart"/>
        <w:r w:rsidRPr="00C83D7B">
          <w:rPr>
            <w:rFonts w:ascii="Arial" w:eastAsia="Times New Roman" w:hAnsi="Arial" w:cs="Arial"/>
            <w:color w:val="222222"/>
            <w:sz w:val="24"/>
            <w:szCs w:val="24"/>
          </w:rPr>
          <w:t>uv</w:t>
        </w:r>
        <w:proofErr w:type="spellEnd"/>
        <w:r w:rsidRPr="00C83D7B">
          <w:rPr>
            <w:rFonts w:ascii="Arial" w:eastAsia="Times New Roman" w:hAnsi="Arial" w:cs="Arial"/>
            <w:color w:val="222222"/>
            <w:sz w:val="24"/>
            <w:szCs w:val="24"/>
          </w:rPr>
          <w:t>’</w:t>
        </w:r>
      </w:ins>
    </w:p>
    <w:p w:rsidR="00C83D7B" w:rsidRPr="00C83D7B" w:rsidRDefault="00C83D7B" w:rsidP="00C83D7B">
      <w:pPr>
        <w:numPr>
          <w:ilvl w:val="0"/>
          <w:numId w:val="16"/>
        </w:numPr>
        <w:shd w:val="clear" w:color="auto" w:fill="FFFFFF"/>
        <w:spacing w:beforeAutospacing="1" w:after="0" w:afterAutospacing="1" w:line="240" w:lineRule="auto"/>
        <w:ind w:left="600"/>
        <w:rPr>
          <w:ins w:id="132" w:author="Unknown"/>
          <w:rFonts w:ascii="Arial" w:eastAsia="Times New Roman" w:hAnsi="Arial" w:cs="Arial"/>
          <w:color w:val="222222"/>
          <w:sz w:val="24"/>
          <w:szCs w:val="24"/>
        </w:rPr>
      </w:pPr>
      <w:ins w:id="133" w:author="Unknown">
        <w:r w:rsidRPr="00C83D7B">
          <w:rPr>
            <w:rFonts w:ascii="MathJax_Size1" w:eastAsia="Times New Roman" w:hAnsi="MathJax_Size1" w:cs="Arial"/>
            <w:color w:val="222222"/>
            <w:sz w:val="29"/>
            <w:szCs w:val="29"/>
            <w:bdr w:val="none" w:sz="0" w:space="0" w:color="auto" w:frame="1"/>
          </w:rPr>
          <w:t>(</w:t>
        </w:r>
        <w:proofErr w:type="spellStart"/>
        <w:r w:rsidRPr="00C83D7B">
          <w:rPr>
            <w:rFonts w:ascii="MathJax_Math-italic" w:eastAsia="Times New Roman" w:hAnsi="MathJax_Math-italic" w:cs="Arial"/>
            <w:color w:val="222222"/>
            <w:sz w:val="21"/>
            <w:szCs w:val="21"/>
            <w:bdr w:val="none" w:sz="0" w:space="0" w:color="auto" w:frame="1"/>
          </w:rPr>
          <w:t>uv</w:t>
        </w:r>
        <w:proofErr w:type="spellEnd"/>
        <w:r w:rsidRPr="00C83D7B">
          <w:rPr>
            <w:rFonts w:ascii="MathJax_Size1" w:eastAsia="Times New Roman" w:hAnsi="MathJax_Size1" w:cs="Arial"/>
            <w:color w:val="222222"/>
            <w:sz w:val="29"/>
            <w:szCs w:val="29"/>
            <w:bdr w:val="none" w:sz="0" w:space="0" w:color="auto" w:frame="1"/>
          </w:rPr>
          <w:t>)</w:t>
        </w:r>
        <w:r w:rsidRPr="00C83D7B">
          <w:rPr>
            <w:rFonts w:ascii="MathJax_Main" w:eastAsia="Times New Roman" w:hAnsi="MathJax_Main" w:cs="Arial"/>
            <w:color w:val="222222"/>
            <w:sz w:val="21"/>
            <w:szCs w:val="21"/>
            <w:bdr w:val="none" w:sz="0" w:space="0" w:color="auto" w:frame="1"/>
          </w:rPr>
          <w:t>′</w:t>
        </w:r>
        <w:r w:rsidRPr="00C83D7B">
          <w:rPr>
            <w:rFonts w:ascii="MathJax_Main" w:eastAsia="Times New Roman" w:hAnsi="MathJax_Main" w:cs="Arial"/>
            <w:color w:val="222222"/>
            <w:sz w:val="29"/>
            <w:szCs w:val="29"/>
            <w:bdr w:val="none" w:sz="0" w:space="0" w:color="auto" w:frame="1"/>
          </w:rPr>
          <w:t>=</w:t>
        </w:r>
        <w:r w:rsidRPr="00C83D7B">
          <w:rPr>
            <w:rFonts w:ascii="MathJax_Math-italic" w:eastAsia="Times New Roman" w:hAnsi="MathJax_Math-italic" w:cs="Arial"/>
            <w:color w:val="222222"/>
            <w:sz w:val="21"/>
            <w:szCs w:val="21"/>
            <w:bdr w:val="none" w:sz="0" w:space="0" w:color="auto" w:frame="1"/>
          </w:rPr>
          <w:t>u</w:t>
        </w:r>
        <w:r w:rsidRPr="00C83D7B">
          <w:rPr>
            <w:rFonts w:ascii="MathJax_Main" w:eastAsia="Times New Roman" w:hAnsi="MathJax_Main" w:cs="Arial"/>
            <w:color w:val="222222"/>
            <w:sz w:val="15"/>
            <w:szCs w:val="15"/>
            <w:bdr w:val="none" w:sz="0" w:space="0" w:color="auto" w:frame="1"/>
          </w:rPr>
          <w:t>′</w:t>
        </w:r>
        <w:r w:rsidRPr="00C83D7B">
          <w:rPr>
            <w:rFonts w:ascii="MathJax_Math-italic" w:eastAsia="Times New Roman" w:hAnsi="MathJax_Math-italic" w:cs="Arial"/>
            <w:color w:val="222222"/>
            <w:sz w:val="21"/>
            <w:szCs w:val="21"/>
            <w:bdr w:val="none" w:sz="0" w:space="0" w:color="auto" w:frame="1"/>
          </w:rPr>
          <w:t>v</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uv</w:t>
        </w:r>
        <w:r w:rsidRPr="00C83D7B">
          <w:rPr>
            <w:rFonts w:ascii="MathJax_Main" w:eastAsia="Times New Roman" w:hAnsi="MathJax_Main" w:cs="Arial"/>
            <w:color w:val="222222"/>
            <w:sz w:val="15"/>
            <w:szCs w:val="15"/>
            <w:bdr w:val="none" w:sz="0" w:space="0" w:color="auto" w:frame="1"/>
          </w:rPr>
          <w:t>′</w:t>
        </w:r>
        <w:r w:rsidRPr="00C83D7B">
          <w:rPr>
            <w:rFonts w:ascii="MathJax_Math-italic" w:eastAsia="Times New Roman" w:hAnsi="MathJax_Math-italic" w:cs="Arial"/>
            <w:color w:val="222222"/>
            <w:sz w:val="21"/>
            <w:szCs w:val="21"/>
            <w:bdr w:val="none" w:sz="0" w:space="0" w:color="auto" w:frame="1"/>
          </w:rPr>
          <w:t>v</w:t>
        </w:r>
        <w:r w:rsidRPr="00C83D7B">
          <w:rPr>
            <w:rFonts w:ascii="MathJax_Main" w:eastAsia="Times New Roman" w:hAnsi="MathJax_Main" w:cs="Arial"/>
            <w:color w:val="222222"/>
            <w:sz w:val="15"/>
            <w:szCs w:val="15"/>
            <w:bdr w:val="none" w:sz="0" w:space="0" w:color="auto" w:frame="1"/>
          </w:rPr>
          <w:t>2</w:t>
        </w:r>
        <w:r w:rsidRPr="00C83D7B">
          <w:rPr>
            <w:rFonts w:ascii="Arial" w:eastAsia="Times New Roman" w:hAnsi="Arial" w:cs="Arial"/>
            <w:color w:val="222222"/>
            <w:sz w:val="24"/>
            <w:szCs w:val="24"/>
          </w:rPr>
          <w:t>, where v ≠ 0.</w:t>
        </w:r>
      </w:ins>
    </w:p>
    <w:p w:rsidR="00C83D7B" w:rsidRPr="00C83D7B" w:rsidRDefault="00C83D7B" w:rsidP="00C83D7B">
      <w:pPr>
        <w:shd w:val="clear" w:color="auto" w:fill="FFFFFF"/>
        <w:spacing w:after="0" w:line="240" w:lineRule="auto"/>
        <w:rPr>
          <w:ins w:id="134" w:author="Unknown"/>
          <w:rFonts w:ascii="Arial" w:eastAsia="Times New Roman" w:hAnsi="Arial" w:cs="Arial"/>
          <w:color w:val="222222"/>
          <w:sz w:val="24"/>
          <w:szCs w:val="24"/>
        </w:rPr>
      </w:pPr>
      <w:ins w:id="135" w:author="Unknown">
        <w:r w:rsidRPr="00C83D7B">
          <w:rPr>
            <w:rFonts w:ascii="Arial" w:eastAsia="Times New Roman" w:hAnsi="Arial" w:cs="Arial"/>
            <w:color w:val="222222"/>
            <w:sz w:val="24"/>
            <w:szCs w:val="24"/>
          </w:rPr>
          <w:t xml:space="preserve">→ Derivative of Composite Function: Let </w:t>
        </w:r>
        <w:proofErr w:type="spellStart"/>
        <w:r w:rsidRPr="00C83D7B">
          <w:rPr>
            <w:rFonts w:ascii="Arial" w:eastAsia="Times New Roman" w:hAnsi="Arial" w:cs="Arial"/>
            <w:color w:val="222222"/>
            <w:sz w:val="24"/>
            <w:szCs w:val="24"/>
          </w:rPr>
          <w:t>t</w:t>
        </w:r>
        <w:proofErr w:type="spellEnd"/>
        <w:r w:rsidRPr="00C83D7B">
          <w:rPr>
            <w:rFonts w:ascii="Arial" w:eastAsia="Times New Roman" w:hAnsi="Arial" w:cs="Arial"/>
            <w:color w:val="222222"/>
            <w:sz w:val="24"/>
            <w:szCs w:val="24"/>
          </w:rPr>
          <w:t xml:space="preserve"> be a real valued function which is a composite of two functions u and v, i.e., f = vou. Put u(x) = t and f= </w:t>
        </w:r>
        <w:proofErr w:type="gramStart"/>
        <w:r w:rsidRPr="00C83D7B">
          <w:rPr>
            <w:rFonts w:ascii="Arial" w:eastAsia="Times New Roman" w:hAnsi="Arial" w:cs="Arial"/>
            <w:color w:val="222222"/>
            <w:sz w:val="24"/>
            <w:szCs w:val="24"/>
          </w:rPr>
          <w:t>v(</w:t>
        </w:r>
        <w:proofErr w:type="gramEnd"/>
        <w:r w:rsidRPr="00C83D7B">
          <w:rPr>
            <w:rFonts w:ascii="Arial" w:eastAsia="Times New Roman" w:hAnsi="Arial" w:cs="Arial"/>
            <w:color w:val="222222"/>
            <w:sz w:val="24"/>
            <w:szCs w:val="24"/>
          </w:rPr>
          <w:t>t).</w:t>
        </w:r>
        <w:r w:rsidRPr="00C83D7B">
          <w:rPr>
            <w:rFonts w:ascii="Arial" w:eastAsia="Times New Roman" w:hAnsi="Arial" w:cs="Arial"/>
            <w:color w:val="222222"/>
            <w:sz w:val="24"/>
            <w:szCs w:val="24"/>
          </w:rPr>
          <w:br/>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w:t>
        </w:r>
        <w:proofErr w:type="spellStart"/>
        <w:proofErr w:type="gramStart"/>
        <w:r w:rsidRPr="00C83D7B">
          <w:rPr>
            <w:rFonts w:ascii="MathJax_Math-italic" w:eastAsia="Times New Roman" w:hAnsi="MathJax_Math-italic" w:cs="Arial"/>
            <w:color w:val="222222"/>
            <w:sz w:val="21"/>
            <w:szCs w:val="21"/>
            <w:bdr w:val="none" w:sz="0" w:space="0" w:color="auto" w:frame="1"/>
          </w:rPr>
          <w:t>dfdx</w:t>
        </w:r>
        <w:proofErr w:type="spellEnd"/>
        <w:r w:rsidRPr="00C83D7B">
          <w:rPr>
            <w:rFonts w:ascii="MathJax_Main" w:eastAsia="Times New Roman" w:hAnsi="MathJax_Main" w:cs="Arial"/>
            <w:color w:val="222222"/>
            <w:sz w:val="29"/>
            <w:szCs w:val="29"/>
            <w:bdr w:val="none" w:sz="0" w:space="0" w:color="auto" w:frame="1"/>
          </w:rPr>
          <w:t>=</w:t>
        </w:r>
        <w:proofErr w:type="spellStart"/>
        <w:proofErr w:type="gramEnd"/>
        <w:r w:rsidRPr="00C83D7B">
          <w:rPr>
            <w:rFonts w:ascii="MathJax_Math-italic" w:eastAsia="Times New Roman" w:hAnsi="MathJax_Math-italic" w:cs="Arial"/>
            <w:color w:val="222222"/>
            <w:sz w:val="21"/>
            <w:szCs w:val="21"/>
            <w:bdr w:val="none" w:sz="0" w:space="0" w:color="auto" w:frame="1"/>
          </w:rPr>
          <w:t>dvdt</w:t>
        </w:r>
        <w:r w:rsidRPr="00C83D7B">
          <w:rPr>
            <w:rFonts w:ascii="Cambria Math" w:eastAsia="Times New Roman" w:hAnsi="Cambria Math" w:cs="Cambria Math"/>
            <w:color w:val="222222"/>
            <w:sz w:val="29"/>
            <w:szCs w:val="29"/>
            <w:bdr w:val="none" w:sz="0" w:space="0" w:color="auto" w:frame="1"/>
          </w:rPr>
          <w:t>⋅</w:t>
        </w:r>
        <w:r w:rsidRPr="00C83D7B">
          <w:rPr>
            <w:rFonts w:ascii="MathJax_Math-italic" w:eastAsia="Times New Roman" w:hAnsi="MathJax_Math-italic" w:cs="Arial"/>
            <w:color w:val="222222"/>
            <w:sz w:val="21"/>
            <w:szCs w:val="21"/>
            <w:bdr w:val="none" w:sz="0" w:space="0" w:color="auto" w:frame="1"/>
          </w:rPr>
          <w:t>dtdx</w:t>
        </w:r>
        <w:proofErr w:type="spellEnd"/>
      </w:ins>
    </w:p>
    <w:p w:rsidR="00C83D7B" w:rsidRPr="00C83D7B" w:rsidRDefault="00C83D7B" w:rsidP="00C83D7B">
      <w:pPr>
        <w:shd w:val="clear" w:color="auto" w:fill="FFFFFF"/>
        <w:spacing w:after="0" w:line="240" w:lineRule="auto"/>
        <w:rPr>
          <w:ins w:id="136" w:author="Unknown"/>
          <w:rFonts w:ascii="Arial" w:eastAsia="Times New Roman" w:hAnsi="Arial" w:cs="Arial"/>
          <w:color w:val="222222"/>
          <w:sz w:val="24"/>
          <w:szCs w:val="24"/>
        </w:rPr>
      </w:pPr>
      <w:ins w:id="137" w:author="Unknown">
        <w:r w:rsidRPr="00C83D7B">
          <w:rPr>
            <w:rFonts w:ascii="Arial" w:eastAsia="Times New Roman" w:hAnsi="Arial" w:cs="Arial"/>
            <w:color w:val="222222"/>
            <w:sz w:val="24"/>
            <w:szCs w:val="24"/>
          </w:rPr>
          <w:t xml:space="preserve">→ Chain Rule: Let/be a real valued function which is a composite </w:t>
        </w:r>
        <w:proofErr w:type="spellStart"/>
        <w:r w:rsidRPr="00C83D7B">
          <w:rPr>
            <w:rFonts w:ascii="Arial" w:eastAsia="Times New Roman" w:hAnsi="Arial" w:cs="Arial"/>
            <w:color w:val="222222"/>
            <w:sz w:val="24"/>
            <w:szCs w:val="24"/>
          </w:rPr>
          <w:t>fimction</w:t>
        </w:r>
        <w:proofErr w:type="spellEnd"/>
        <w:r w:rsidRPr="00C83D7B">
          <w:rPr>
            <w:rFonts w:ascii="Arial" w:eastAsia="Times New Roman" w:hAnsi="Arial" w:cs="Arial"/>
            <w:color w:val="222222"/>
            <w:sz w:val="24"/>
            <w:szCs w:val="24"/>
          </w:rPr>
          <w:t xml:space="preserve"> of u, v and w, i.e., </w:t>
        </w:r>
        <w:proofErr w:type="gramStart"/>
        <w:r w:rsidRPr="00C83D7B">
          <w:rPr>
            <w:rFonts w:ascii="Arial" w:eastAsia="Times New Roman" w:hAnsi="Arial" w:cs="Arial"/>
            <w:color w:val="222222"/>
            <w:sz w:val="24"/>
            <w:szCs w:val="24"/>
          </w:rPr>
          <w:t>f(</w:t>
        </w:r>
        <w:proofErr w:type="spellStart"/>
        <w:proofErr w:type="gramEnd"/>
        <w:r w:rsidRPr="00C83D7B">
          <w:rPr>
            <w:rFonts w:ascii="Arial" w:eastAsia="Times New Roman" w:hAnsi="Arial" w:cs="Arial"/>
            <w:color w:val="222222"/>
            <w:sz w:val="24"/>
            <w:szCs w:val="24"/>
          </w:rPr>
          <w:t>wov</w:t>
        </w:r>
        <w:proofErr w:type="spellEnd"/>
        <w:r w:rsidRPr="00C83D7B">
          <w:rPr>
            <w:rFonts w:ascii="Arial" w:eastAsia="Times New Roman" w:hAnsi="Arial" w:cs="Arial"/>
            <w:color w:val="222222"/>
            <w:sz w:val="24"/>
            <w:szCs w:val="24"/>
          </w:rPr>
          <w:t>)</w:t>
        </w:r>
        <w:proofErr w:type="spellStart"/>
        <w:r w:rsidRPr="00C83D7B">
          <w:rPr>
            <w:rFonts w:ascii="Arial" w:eastAsia="Times New Roman" w:hAnsi="Arial" w:cs="Arial"/>
            <w:color w:val="222222"/>
            <w:sz w:val="24"/>
            <w:szCs w:val="24"/>
          </w:rPr>
          <w:t>ou</w:t>
        </w:r>
        <w:proofErr w:type="spellEnd"/>
        <w:r w:rsidRPr="00C83D7B">
          <w:rPr>
            <w:rFonts w:ascii="Arial" w:eastAsia="Times New Roman" w:hAnsi="Arial" w:cs="Arial"/>
            <w:color w:val="222222"/>
            <w:sz w:val="24"/>
            <w:szCs w:val="24"/>
          </w:rPr>
          <w:t>.</w:t>
        </w:r>
        <w:r w:rsidRPr="00C83D7B">
          <w:rPr>
            <w:rFonts w:ascii="Arial" w:eastAsia="Times New Roman" w:hAnsi="Arial" w:cs="Arial"/>
            <w:color w:val="222222"/>
            <w:sz w:val="24"/>
            <w:szCs w:val="24"/>
          </w:rPr>
          <w:br/>
          <w:t xml:space="preserve">Put u(x) = t, </w:t>
        </w:r>
        <w:proofErr w:type="gramStart"/>
        <w:r w:rsidRPr="00C83D7B">
          <w:rPr>
            <w:rFonts w:ascii="Arial" w:eastAsia="Times New Roman" w:hAnsi="Arial" w:cs="Arial"/>
            <w:color w:val="222222"/>
            <w:sz w:val="24"/>
            <w:szCs w:val="24"/>
          </w:rPr>
          <w:t>v(</w:t>
        </w:r>
        <w:proofErr w:type="gramEnd"/>
        <w:r w:rsidRPr="00C83D7B">
          <w:rPr>
            <w:rFonts w:ascii="Arial" w:eastAsia="Times New Roman" w:hAnsi="Arial" w:cs="Arial"/>
            <w:color w:val="222222"/>
            <w:sz w:val="24"/>
            <w:szCs w:val="24"/>
          </w:rPr>
          <w:t>t) = s and f = w(s). Then</w:t>
        </w:r>
        <w:proofErr w:type="gramStart"/>
        <w:r w:rsidRPr="00C83D7B">
          <w:rPr>
            <w:rFonts w:ascii="Arial" w:eastAsia="Times New Roman" w:hAnsi="Arial" w:cs="Arial"/>
            <w:color w:val="222222"/>
            <w:sz w:val="24"/>
            <w:szCs w:val="24"/>
          </w:rPr>
          <w:t>,</w:t>
        </w:r>
        <w:proofErr w:type="gramEnd"/>
        <w:r w:rsidRPr="00C83D7B">
          <w:rPr>
            <w:rFonts w:ascii="Arial" w:eastAsia="Times New Roman" w:hAnsi="Arial" w:cs="Arial"/>
            <w:color w:val="222222"/>
            <w:sz w:val="24"/>
            <w:szCs w:val="24"/>
          </w:rPr>
          <w:br/>
        </w:r>
        <w:proofErr w:type="spellStart"/>
        <w:r w:rsidRPr="00C83D7B">
          <w:rPr>
            <w:rFonts w:ascii="MathJax_Math-italic" w:eastAsia="Times New Roman" w:hAnsi="MathJax_Math-italic" w:cs="Arial"/>
            <w:color w:val="222222"/>
            <w:sz w:val="21"/>
            <w:szCs w:val="21"/>
            <w:bdr w:val="none" w:sz="0" w:space="0" w:color="auto" w:frame="1"/>
          </w:rPr>
          <w:t>dfdx</w:t>
        </w:r>
        <w:proofErr w:type="spellEnd"/>
        <w:r w:rsidRPr="00C83D7B">
          <w:rPr>
            <w:rFonts w:ascii="MathJax_Main" w:eastAsia="Times New Roman" w:hAnsi="MathJax_Main" w:cs="Arial"/>
            <w:color w:val="222222"/>
            <w:sz w:val="29"/>
            <w:szCs w:val="29"/>
            <w:bdr w:val="none" w:sz="0" w:space="0" w:color="auto" w:frame="1"/>
          </w:rPr>
          <w:t>=</w:t>
        </w:r>
        <w:proofErr w:type="spellStart"/>
        <w:r w:rsidRPr="00C83D7B">
          <w:rPr>
            <w:rFonts w:ascii="MathJax_Math-italic" w:eastAsia="Times New Roman" w:hAnsi="MathJax_Math-italic" w:cs="Arial"/>
            <w:color w:val="222222"/>
            <w:sz w:val="21"/>
            <w:szCs w:val="21"/>
            <w:bdr w:val="none" w:sz="0" w:space="0" w:color="auto" w:frame="1"/>
          </w:rPr>
          <w:t>dwds</w:t>
        </w:r>
        <w:r w:rsidRPr="00C83D7B">
          <w:rPr>
            <w:rFonts w:ascii="Cambria Math" w:eastAsia="Times New Roman" w:hAnsi="Cambria Math" w:cs="Cambria Math"/>
            <w:color w:val="222222"/>
            <w:sz w:val="29"/>
            <w:szCs w:val="29"/>
            <w:bdr w:val="none" w:sz="0" w:space="0" w:color="auto" w:frame="1"/>
          </w:rPr>
          <w:t>⋅</w:t>
        </w:r>
        <w:r w:rsidRPr="00C83D7B">
          <w:rPr>
            <w:rFonts w:ascii="MathJax_Math-italic" w:eastAsia="Times New Roman" w:hAnsi="MathJax_Math-italic" w:cs="Arial"/>
            <w:color w:val="222222"/>
            <w:sz w:val="21"/>
            <w:szCs w:val="21"/>
            <w:bdr w:val="none" w:sz="0" w:space="0" w:color="auto" w:frame="1"/>
          </w:rPr>
          <w:t>dsdt</w:t>
        </w:r>
        <w:r w:rsidRPr="00C83D7B">
          <w:rPr>
            <w:rFonts w:ascii="Cambria Math" w:eastAsia="Times New Roman" w:hAnsi="Cambria Math" w:cs="Cambria Math"/>
            <w:color w:val="222222"/>
            <w:sz w:val="29"/>
            <w:szCs w:val="29"/>
            <w:bdr w:val="none" w:sz="0" w:space="0" w:color="auto" w:frame="1"/>
          </w:rPr>
          <w:t>⋅</w:t>
        </w:r>
        <w:r w:rsidRPr="00C83D7B">
          <w:rPr>
            <w:rFonts w:ascii="MathJax_Math-italic" w:eastAsia="Times New Roman" w:hAnsi="MathJax_Math-italic" w:cs="Arial"/>
            <w:color w:val="222222"/>
            <w:sz w:val="21"/>
            <w:szCs w:val="21"/>
            <w:bdr w:val="none" w:sz="0" w:space="0" w:color="auto" w:frame="1"/>
          </w:rPr>
          <w:t>dtdx</w:t>
        </w:r>
        <w:proofErr w:type="spellEnd"/>
        <w:r w:rsidRPr="00C83D7B">
          <w:rPr>
            <w:rFonts w:ascii="Arial" w:eastAsia="Times New Roman" w:hAnsi="Arial" w:cs="Arial"/>
            <w:color w:val="222222"/>
            <w:sz w:val="24"/>
            <w:szCs w:val="24"/>
          </w:rPr>
          <w:t>.</w:t>
        </w:r>
      </w:ins>
    </w:p>
    <w:p w:rsidR="00C83D7B" w:rsidRPr="00C83D7B" w:rsidRDefault="00C83D7B" w:rsidP="00C83D7B">
      <w:pPr>
        <w:shd w:val="clear" w:color="auto" w:fill="FFFFFF"/>
        <w:spacing w:after="390" w:line="240" w:lineRule="auto"/>
        <w:rPr>
          <w:ins w:id="138" w:author="Unknown"/>
          <w:rFonts w:ascii="Arial" w:eastAsia="Times New Roman" w:hAnsi="Arial" w:cs="Arial"/>
          <w:color w:val="222222"/>
          <w:sz w:val="24"/>
          <w:szCs w:val="24"/>
        </w:rPr>
      </w:pPr>
      <w:ins w:id="139" w:author="Unknown">
        <w:r w:rsidRPr="00C83D7B">
          <w:rPr>
            <w:rFonts w:ascii="Arial" w:eastAsia="Times New Roman" w:hAnsi="Arial" w:cs="Arial"/>
            <w:color w:val="222222"/>
            <w:sz w:val="24"/>
            <w:szCs w:val="24"/>
          </w:rPr>
          <w:t>→ Derivatives of Inverse Trigonometric Functions:</w:t>
        </w:r>
      </w:ins>
    </w:p>
    <w:tbl>
      <w:tblPr>
        <w:tblW w:w="11250" w:type="dxa"/>
        <w:shd w:val="clear" w:color="auto" w:fill="FFFFFF"/>
        <w:tblCellMar>
          <w:top w:w="15" w:type="dxa"/>
          <w:left w:w="15" w:type="dxa"/>
          <w:bottom w:w="15" w:type="dxa"/>
          <w:right w:w="15" w:type="dxa"/>
        </w:tblCellMar>
        <w:tblLook w:val="04A0" w:firstRow="1" w:lastRow="0" w:firstColumn="1" w:lastColumn="0" w:noHBand="0" w:noVBand="1"/>
      </w:tblPr>
      <w:tblGrid>
        <w:gridCol w:w="2375"/>
        <w:gridCol w:w="3375"/>
        <w:gridCol w:w="5500"/>
      </w:tblGrid>
      <w:tr w:rsidR="00C83D7B" w:rsidRPr="00C83D7B" w:rsidTr="00C83D7B">
        <w:tc>
          <w:tcPr>
            <w:tcW w:w="171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C83D7B" w:rsidRPr="00C83D7B" w:rsidRDefault="00C83D7B" w:rsidP="00C83D7B">
            <w:pPr>
              <w:spacing w:after="600" w:line="480" w:lineRule="auto"/>
              <w:jc w:val="center"/>
              <w:rPr>
                <w:rFonts w:ascii="Arial" w:eastAsia="Times New Roman" w:hAnsi="Arial" w:cs="Arial"/>
                <w:color w:val="222222"/>
                <w:sz w:val="24"/>
                <w:szCs w:val="24"/>
              </w:rPr>
            </w:pPr>
            <w:r w:rsidRPr="00C83D7B">
              <w:rPr>
                <w:rFonts w:ascii="Arial" w:eastAsia="Times New Roman" w:hAnsi="Arial" w:cs="Arial"/>
                <w:b/>
                <w:bCs/>
                <w:color w:val="222222"/>
                <w:sz w:val="24"/>
                <w:szCs w:val="24"/>
              </w:rPr>
              <w:t>Functions</w:t>
            </w:r>
          </w:p>
        </w:tc>
        <w:tc>
          <w:tcPr>
            <w:tcW w:w="243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C83D7B" w:rsidRPr="00C83D7B" w:rsidRDefault="00C83D7B" w:rsidP="00C83D7B">
            <w:pPr>
              <w:spacing w:after="600" w:line="480" w:lineRule="auto"/>
              <w:jc w:val="center"/>
              <w:rPr>
                <w:rFonts w:ascii="Arial" w:eastAsia="Times New Roman" w:hAnsi="Arial" w:cs="Arial"/>
                <w:color w:val="222222"/>
                <w:sz w:val="24"/>
                <w:szCs w:val="24"/>
              </w:rPr>
            </w:pPr>
            <w:r w:rsidRPr="00C83D7B">
              <w:rPr>
                <w:rFonts w:ascii="Arial" w:eastAsia="Times New Roman" w:hAnsi="Arial" w:cs="Arial"/>
                <w:b/>
                <w:bCs/>
                <w:color w:val="222222"/>
                <w:sz w:val="24"/>
                <w:szCs w:val="24"/>
              </w:rPr>
              <w:t>Domain</w:t>
            </w:r>
          </w:p>
        </w:tc>
        <w:tc>
          <w:tcPr>
            <w:tcW w:w="396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C83D7B" w:rsidRPr="00C83D7B" w:rsidRDefault="00C83D7B" w:rsidP="00C83D7B">
            <w:pPr>
              <w:spacing w:after="600" w:line="480" w:lineRule="auto"/>
              <w:jc w:val="center"/>
              <w:rPr>
                <w:rFonts w:ascii="Arial" w:eastAsia="Times New Roman" w:hAnsi="Arial" w:cs="Arial"/>
                <w:color w:val="222222"/>
                <w:sz w:val="24"/>
                <w:szCs w:val="24"/>
              </w:rPr>
            </w:pPr>
            <w:r w:rsidRPr="00C83D7B">
              <w:rPr>
                <w:rFonts w:ascii="Arial" w:eastAsia="Times New Roman" w:hAnsi="Arial" w:cs="Arial"/>
                <w:b/>
                <w:bCs/>
                <w:color w:val="222222"/>
                <w:sz w:val="24"/>
                <w:szCs w:val="24"/>
              </w:rPr>
              <w:t>Derivatives</w:t>
            </w:r>
          </w:p>
        </w:tc>
      </w:tr>
      <w:tr w:rsidR="00C83D7B" w:rsidRPr="00C83D7B" w:rsidTr="00C83D7B">
        <w:tc>
          <w:tcPr>
            <w:tcW w:w="171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C83D7B" w:rsidRPr="00C83D7B" w:rsidRDefault="00C83D7B" w:rsidP="00C83D7B">
            <w:pPr>
              <w:spacing w:after="600" w:line="480" w:lineRule="auto"/>
              <w:rPr>
                <w:rFonts w:ascii="Arial" w:eastAsia="Times New Roman" w:hAnsi="Arial" w:cs="Arial"/>
                <w:color w:val="222222"/>
                <w:sz w:val="24"/>
                <w:szCs w:val="24"/>
              </w:rPr>
            </w:pPr>
            <w:r w:rsidRPr="00C83D7B">
              <w:rPr>
                <w:rFonts w:ascii="Arial" w:eastAsia="Times New Roman" w:hAnsi="Arial" w:cs="Arial"/>
                <w:color w:val="222222"/>
                <w:sz w:val="24"/>
                <w:szCs w:val="24"/>
              </w:rPr>
              <w:t>Sin</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x</w:t>
            </w:r>
          </w:p>
        </w:tc>
        <w:tc>
          <w:tcPr>
            <w:tcW w:w="243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C83D7B" w:rsidRPr="00C83D7B" w:rsidRDefault="00C83D7B" w:rsidP="00C83D7B">
            <w:pPr>
              <w:spacing w:after="600" w:line="480" w:lineRule="auto"/>
              <w:rPr>
                <w:rFonts w:ascii="Arial" w:eastAsia="Times New Roman" w:hAnsi="Arial" w:cs="Arial"/>
                <w:color w:val="222222"/>
                <w:sz w:val="24"/>
                <w:szCs w:val="24"/>
              </w:rPr>
            </w:pPr>
            <w:r w:rsidRPr="00C83D7B">
              <w:rPr>
                <w:rFonts w:ascii="Arial" w:eastAsia="Times New Roman" w:hAnsi="Arial" w:cs="Arial"/>
                <w:color w:val="222222"/>
                <w:sz w:val="24"/>
                <w:szCs w:val="24"/>
              </w:rPr>
              <w:t>[- 1, 1]</w:t>
            </w:r>
          </w:p>
        </w:tc>
        <w:tc>
          <w:tcPr>
            <w:tcW w:w="396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C83D7B" w:rsidRPr="00C83D7B" w:rsidRDefault="00C83D7B" w:rsidP="00C83D7B">
            <w:pPr>
              <w:spacing w:after="0" w:line="480" w:lineRule="auto"/>
              <w:rPr>
                <w:rFonts w:ascii="Arial" w:eastAsia="Times New Roman" w:hAnsi="Arial" w:cs="Arial"/>
                <w:color w:val="222222"/>
                <w:sz w:val="24"/>
                <w:szCs w:val="24"/>
              </w:rPr>
            </w:pPr>
            <w:r w:rsidRPr="00C83D7B">
              <w:rPr>
                <w:rFonts w:ascii="MathJax_Main" w:eastAsia="Times New Roman" w:hAnsi="MathJax_Main" w:cs="Arial"/>
                <w:color w:val="222222"/>
                <w:sz w:val="21"/>
                <w:szCs w:val="21"/>
                <w:bdr w:val="none" w:sz="0" w:space="0" w:color="auto" w:frame="1"/>
              </w:rPr>
              <w:t>11−</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15"/>
                <w:szCs w:val="15"/>
                <w:bdr w:val="none" w:sz="0" w:space="0" w:color="auto" w:frame="1"/>
              </w:rPr>
              <w:t>2</w:t>
            </w:r>
            <w:r w:rsidRPr="00C83D7B">
              <w:rPr>
                <w:rFonts w:ascii="MathJax_Size1" w:eastAsia="Times New Roman" w:hAnsi="MathJax_Size1" w:cs="Arial"/>
                <w:color w:val="222222"/>
                <w:sz w:val="21"/>
                <w:szCs w:val="21"/>
                <w:bdr w:val="none" w:sz="0" w:space="0" w:color="auto" w:frame="1"/>
              </w:rPr>
              <w:t>√</w:t>
            </w:r>
          </w:p>
        </w:tc>
      </w:tr>
      <w:tr w:rsidR="00C83D7B" w:rsidRPr="00C83D7B" w:rsidTr="00C83D7B">
        <w:tc>
          <w:tcPr>
            <w:tcW w:w="171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C83D7B" w:rsidRPr="00C83D7B" w:rsidRDefault="00C83D7B" w:rsidP="00C83D7B">
            <w:pPr>
              <w:spacing w:after="0" w:line="480" w:lineRule="auto"/>
              <w:rPr>
                <w:rFonts w:ascii="Arial" w:eastAsia="Times New Roman" w:hAnsi="Arial" w:cs="Arial"/>
                <w:color w:val="222222"/>
                <w:sz w:val="24"/>
                <w:szCs w:val="24"/>
              </w:rPr>
            </w:pPr>
            <w:r w:rsidRPr="00C83D7B">
              <w:rPr>
                <w:rFonts w:ascii="Arial" w:eastAsia="Times New Roman" w:hAnsi="Arial" w:cs="Arial"/>
                <w:color w:val="222222"/>
                <w:sz w:val="24"/>
                <w:szCs w:val="24"/>
              </w:rPr>
              <w:t>Cos</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x</w:t>
            </w:r>
          </w:p>
        </w:tc>
        <w:tc>
          <w:tcPr>
            <w:tcW w:w="243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C83D7B" w:rsidRPr="00C83D7B" w:rsidRDefault="00C83D7B" w:rsidP="00C83D7B">
            <w:pPr>
              <w:spacing w:after="0" w:line="480" w:lineRule="auto"/>
              <w:rPr>
                <w:rFonts w:ascii="Arial" w:eastAsia="Times New Roman" w:hAnsi="Arial" w:cs="Arial"/>
                <w:color w:val="222222"/>
                <w:sz w:val="24"/>
                <w:szCs w:val="24"/>
              </w:rPr>
            </w:pPr>
            <w:r w:rsidRPr="00C83D7B">
              <w:rPr>
                <w:rFonts w:ascii="Arial" w:eastAsia="Times New Roman" w:hAnsi="Arial" w:cs="Arial"/>
                <w:color w:val="222222"/>
                <w:sz w:val="24"/>
                <w:szCs w:val="24"/>
              </w:rPr>
              <w:t>[- 1, 1]</w:t>
            </w:r>
          </w:p>
        </w:tc>
        <w:tc>
          <w:tcPr>
            <w:tcW w:w="396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C83D7B" w:rsidRPr="00C83D7B" w:rsidRDefault="00C83D7B" w:rsidP="00C83D7B">
            <w:pPr>
              <w:spacing w:after="0" w:line="480" w:lineRule="auto"/>
              <w:rPr>
                <w:rFonts w:ascii="Arial" w:eastAsia="Times New Roman" w:hAnsi="Arial" w:cs="Arial"/>
                <w:color w:val="222222"/>
                <w:sz w:val="24"/>
                <w:szCs w:val="24"/>
              </w:rPr>
            </w:pPr>
            <w:r w:rsidRPr="00C83D7B">
              <w:rPr>
                <w:rFonts w:ascii="MathJax_Main" w:eastAsia="Times New Roman" w:hAnsi="MathJax_Main" w:cs="Arial"/>
                <w:color w:val="222222"/>
                <w:sz w:val="29"/>
                <w:szCs w:val="29"/>
                <w:bdr w:val="none" w:sz="0" w:space="0" w:color="auto" w:frame="1"/>
              </w:rPr>
              <w:t>−</w:t>
            </w:r>
            <w:r w:rsidRPr="00C83D7B">
              <w:rPr>
                <w:rFonts w:ascii="MathJax_Main" w:eastAsia="Times New Roman" w:hAnsi="MathJax_Main" w:cs="Arial"/>
                <w:color w:val="222222"/>
                <w:sz w:val="21"/>
                <w:szCs w:val="21"/>
                <w:bdr w:val="none" w:sz="0" w:space="0" w:color="auto" w:frame="1"/>
              </w:rPr>
              <w:t>11−</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15"/>
                <w:szCs w:val="15"/>
                <w:bdr w:val="none" w:sz="0" w:space="0" w:color="auto" w:frame="1"/>
              </w:rPr>
              <w:t>2</w:t>
            </w:r>
            <w:r w:rsidRPr="00C83D7B">
              <w:rPr>
                <w:rFonts w:ascii="MathJax_Size1" w:eastAsia="Times New Roman" w:hAnsi="MathJax_Size1" w:cs="Arial"/>
                <w:color w:val="222222"/>
                <w:sz w:val="21"/>
                <w:szCs w:val="21"/>
                <w:bdr w:val="none" w:sz="0" w:space="0" w:color="auto" w:frame="1"/>
              </w:rPr>
              <w:t>√</w:t>
            </w:r>
          </w:p>
        </w:tc>
      </w:tr>
      <w:tr w:rsidR="00C83D7B" w:rsidRPr="00C83D7B" w:rsidTr="00C83D7B">
        <w:tc>
          <w:tcPr>
            <w:tcW w:w="171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C83D7B" w:rsidRPr="00C83D7B" w:rsidRDefault="00C83D7B" w:rsidP="00C83D7B">
            <w:pPr>
              <w:spacing w:after="0" w:line="480" w:lineRule="auto"/>
              <w:rPr>
                <w:rFonts w:ascii="Arial" w:eastAsia="Times New Roman" w:hAnsi="Arial" w:cs="Arial"/>
                <w:color w:val="222222"/>
                <w:sz w:val="24"/>
                <w:szCs w:val="24"/>
              </w:rPr>
            </w:pPr>
            <w:r w:rsidRPr="00C83D7B">
              <w:rPr>
                <w:rFonts w:ascii="Arial" w:eastAsia="Times New Roman" w:hAnsi="Arial" w:cs="Arial"/>
                <w:color w:val="222222"/>
                <w:sz w:val="24"/>
                <w:szCs w:val="24"/>
              </w:rPr>
              <w:t>tan</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x</w:t>
            </w:r>
          </w:p>
        </w:tc>
        <w:tc>
          <w:tcPr>
            <w:tcW w:w="243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C83D7B" w:rsidRPr="00C83D7B" w:rsidRDefault="00C83D7B" w:rsidP="00C83D7B">
            <w:pPr>
              <w:spacing w:after="0" w:line="480" w:lineRule="auto"/>
              <w:rPr>
                <w:rFonts w:ascii="Arial" w:eastAsia="Times New Roman" w:hAnsi="Arial" w:cs="Arial"/>
                <w:color w:val="222222"/>
                <w:sz w:val="24"/>
                <w:szCs w:val="24"/>
              </w:rPr>
            </w:pPr>
            <w:r w:rsidRPr="00C83D7B">
              <w:rPr>
                <w:rFonts w:ascii="Arial" w:eastAsia="Times New Roman" w:hAnsi="Arial" w:cs="Arial"/>
                <w:color w:val="222222"/>
                <w:sz w:val="24"/>
                <w:szCs w:val="24"/>
              </w:rPr>
              <w:t>R</w:t>
            </w:r>
          </w:p>
        </w:tc>
        <w:tc>
          <w:tcPr>
            <w:tcW w:w="396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C83D7B" w:rsidRPr="00C83D7B" w:rsidRDefault="00C83D7B" w:rsidP="00C83D7B">
            <w:pPr>
              <w:spacing w:after="0" w:line="480" w:lineRule="auto"/>
              <w:rPr>
                <w:rFonts w:ascii="Arial" w:eastAsia="Times New Roman" w:hAnsi="Arial" w:cs="Arial"/>
                <w:color w:val="222222"/>
                <w:sz w:val="24"/>
                <w:szCs w:val="24"/>
              </w:rPr>
            </w:pPr>
            <w:r w:rsidRPr="00C83D7B">
              <w:rPr>
                <w:rFonts w:ascii="MathJax_Main" w:eastAsia="Times New Roman" w:hAnsi="MathJax_Main" w:cs="Arial"/>
                <w:color w:val="222222"/>
                <w:sz w:val="21"/>
                <w:szCs w:val="21"/>
                <w:bdr w:val="none" w:sz="0" w:space="0" w:color="auto" w:frame="1"/>
              </w:rPr>
              <w:t>11+</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15"/>
                <w:szCs w:val="15"/>
                <w:bdr w:val="none" w:sz="0" w:space="0" w:color="auto" w:frame="1"/>
              </w:rPr>
              <w:t>2</w:t>
            </w:r>
          </w:p>
        </w:tc>
      </w:tr>
      <w:tr w:rsidR="00C83D7B" w:rsidRPr="00C83D7B" w:rsidTr="00C83D7B">
        <w:tc>
          <w:tcPr>
            <w:tcW w:w="171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C83D7B" w:rsidRPr="00C83D7B" w:rsidRDefault="00C83D7B" w:rsidP="00C83D7B">
            <w:pPr>
              <w:spacing w:after="0" w:line="480" w:lineRule="auto"/>
              <w:rPr>
                <w:rFonts w:ascii="Arial" w:eastAsia="Times New Roman" w:hAnsi="Arial" w:cs="Arial"/>
                <w:color w:val="222222"/>
                <w:sz w:val="24"/>
                <w:szCs w:val="24"/>
              </w:rPr>
            </w:pPr>
            <w:r w:rsidRPr="00C83D7B">
              <w:rPr>
                <w:rFonts w:ascii="Arial" w:eastAsia="Times New Roman" w:hAnsi="Arial" w:cs="Arial"/>
                <w:color w:val="222222"/>
                <w:sz w:val="24"/>
                <w:szCs w:val="24"/>
              </w:rPr>
              <w:t>Cot</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x</w:t>
            </w:r>
          </w:p>
        </w:tc>
        <w:tc>
          <w:tcPr>
            <w:tcW w:w="243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C83D7B" w:rsidRPr="00C83D7B" w:rsidRDefault="00C83D7B" w:rsidP="00C83D7B">
            <w:pPr>
              <w:spacing w:after="0" w:line="480" w:lineRule="auto"/>
              <w:rPr>
                <w:rFonts w:ascii="Arial" w:eastAsia="Times New Roman" w:hAnsi="Arial" w:cs="Arial"/>
                <w:color w:val="222222"/>
                <w:sz w:val="24"/>
                <w:szCs w:val="24"/>
              </w:rPr>
            </w:pPr>
            <w:r w:rsidRPr="00C83D7B">
              <w:rPr>
                <w:rFonts w:ascii="Arial" w:eastAsia="Times New Roman" w:hAnsi="Arial" w:cs="Arial"/>
                <w:color w:val="222222"/>
                <w:sz w:val="24"/>
                <w:szCs w:val="24"/>
              </w:rPr>
              <w:t>R</w:t>
            </w:r>
          </w:p>
        </w:tc>
        <w:tc>
          <w:tcPr>
            <w:tcW w:w="396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C83D7B" w:rsidRPr="00C83D7B" w:rsidRDefault="00C83D7B" w:rsidP="00C83D7B">
            <w:pPr>
              <w:spacing w:after="0" w:line="480" w:lineRule="auto"/>
              <w:rPr>
                <w:rFonts w:ascii="Arial" w:eastAsia="Times New Roman" w:hAnsi="Arial" w:cs="Arial"/>
                <w:color w:val="222222"/>
                <w:sz w:val="24"/>
                <w:szCs w:val="24"/>
              </w:rPr>
            </w:pPr>
            <w:r w:rsidRPr="00C83D7B">
              <w:rPr>
                <w:rFonts w:ascii="MathJax_Main" w:eastAsia="Times New Roman" w:hAnsi="MathJax_Main" w:cs="Arial"/>
                <w:color w:val="222222"/>
                <w:sz w:val="29"/>
                <w:szCs w:val="29"/>
                <w:bdr w:val="none" w:sz="0" w:space="0" w:color="auto" w:frame="1"/>
              </w:rPr>
              <w:t>−</w:t>
            </w:r>
            <w:r w:rsidRPr="00C83D7B">
              <w:rPr>
                <w:rFonts w:ascii="MathJax_Main" w:eastAsia="Times New Roman" w:hAnsi="MathJax_Main" w:cs="Arial"/>
                <w:color w:val="222222"/>
                <w:sz w:val="21"/>
                <w:szCs w:val="21"/>
                <w:bdr w:val="none" w:sz="0" w:space="0" w:color="auto" w:frame="1"/>
              </w:rPr>
              <w:t>11+</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15"/>
                <w:szCs w:val="15"/>
                <w:bdr w:val="none" w:sz="0" w:space="0" w:color="auto" w:frame="1"/>
              </w:rPr>
              <w:t>2</w:t>
            </w:r>
          </w:p>
        </w:tc>
      </w:tr>
      <w:tr w:rsidR="00C83D7B" w:rsidRPr="00C83D7B" w:rsidTr="00C83D7B">
        <w:tc>
          <w:tcPr>
            <w:tcW w:w="171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C83D7B" w:rsidRPr="00C83D7B" w:rsidRDefault="00C83D7B" w:rsidP="00C83D7B">
            <w:pPr>
              <w:spacing w:after="0" w:line="480" w:lineRule="auto"/>
              <w:rPr>
                <w:rFonts w:ascii="Arial" w:eastAsia="Times New Roman" w:hAnsi="Arial" w:cs="Arial"/>
                <w:color w:val="222222"/>
                <w:sz w:val="24"/>
                <w:szCs w:val="24"/>
              </w:rPr>
            </w:pPr>
            <w:r w:rsidRPr="00C83D7B">
              <w:rPr>
                <w:rFonts w:ascii="Arial" w:eastAsia="Times New Roman" w:hAnsi="Arial" w:cs="Arial"/>
                <w:color w:val="222222"/>
                <w:sz w:val="24"/>
                <w:szCs w:val="24"/>
              </w:rPr>
              <w:t>Sec</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x</w:t>
            </w:r>
          </w:p>
        </w:tc>
        <w:tc>
          <w:tcPr>
            <w:tcW w:w="243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C83D7B" w:rsidRPr="00C83D7B" w:rsidRDefault="00C83D7B" w:rsidP="00C83D7B">
            <w:pPr>
              <w:spacing w:after="0" w:line="480" w:lineRule="auto"/>
              <w:rPr>
                <w:rFonts w:ascii="Arial" w:eastAsia="Times New Roman" w:hAnsi="Arial" w:cs="Arial"/>
                <w:color w:val="222222"/>
                <w:sz w:val="24"/>
                <w:szCs w:val="24"/>
              </w:rPr>
            </w:pPr>
            <w:r w:rsidRPr="00C83D7B">
              <w:rPr>
                <w:rFonts w:ascii="Arial" w:eastAsia="Times New Roman" w:hAnsi="Arial" w:cs="Arial"/>
                <w:color w:val="222222"/>
                <w:sz w:val="24"/>
                <w:szCs w:val="24"/>
              </w:rPr>
              <w:t xml:space="preserve">(-∞, – 1]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[1, ∞)</w:t>
            </w:r>
          </w:p>
        </w:tc>
        <w:tc>
          <w:tcPr>
            <w:tcW w:w="396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C83D7B" w:rsidRPr="00C83D7B" w:rsidRDefault="00C83D7B" w:rsidP="00C83D7B">
            <w:pPr>
              <w:spacing w:after="0" w:line="480" w:lineRule="auto"/>
              <w:rPr>
                <w:rFonts w:ascii="Arial" w:eastAsia="Times New Roman" w:hAnsi="Arial" w:cs="Arial"/>
                <w:color w:val="222222"/>
                <w:sz w:val="24"/>
                <w:szCs w:val="24"/>
              </w:rPr>
            </w:pP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xx</w:t>
            </w:r>
            <w:r w:rsidRPr="00C83D7B">
              <w:rPr>
                <w:rFonts w:ascii="MathJax_Main" w:eastAsia="Times New Roman" w:hAnsi="MathJax_Main" w:cs="Arial"/>
                <w:color w:val="222222"/>
                <w:sz w:val="15"/>
                <w:szCs w:val="15"/>
                <w:bdr w:val="none" w:sz="0" w:space="0" w:color="auto" w:frame="1"/>
              </w:rPr>
              <w:t>2</w:t>
            </w:r>
            <w:r w:rsidRPr="00C83D7B">
              <w:rPr>
                <w:rFonts w:ascii="MathJax_Main" w:eastAsia="Times New Roman" w:hAnsi="MathJax_Main" w:cs="Arial"/>
                <w:color w:val="222222"/>
                <w:sz w:val="21"/>
                <w:szCs w:val="21"/>
                <w:bdr w:val="none" w:sz="0" w:space="0" w:color="auto" w:frame="1"/>
              </w:rPr>
              <w:t>−1</w:t>
            </w:r>
            <w:r w:rsidRPr="00C83D7B">
              <w:rPr>
                <w:rFonts w:ascii="MathJax_Size1" w:eastAsia="Times New Roman" w:hAnsi="MathJax_Size1" w:cs="Arial"/>
                <w:color w:val="222222"/>
                <w:sz w:val="21"/>
                <w:szCs w:val="21"/>
                <w:bdr w:val="none" w:sz="0" w:space="0" w:color="auto" w:frame="1"/>
              </w:rPr>
              <w:t>√</w:t>
            </w:r>
          </w:p>
        </w:tc>
      </w:tr>
      <w:tr w:rsidR="00C83D7B" w:rsidRPr="00C83D7B" w:rsidTr="00C83D7B">
        <w:tc>
          <w:tcPr>
            <w:tcW w:w="171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C83D7B" w:rsidRPr="00C83D7B" w:rsidRDefault="00C83D7B" w:rsidP="00C83D7B">
            <w:pPr>
              <w:spacing w:after="0" w:line="480" w:lineRule="auto"/>
              <w:rPr>
                <w:rFonts w:ascii="Arial" w:eastAsia="Times New Roman" w:hAnsi="Arial" w:cs="Arial"/>
                <w:color w:val="222222"/>
                <w:sz w:val="24"/>
                <w:szCs w:val="24"/>
              </w:rPr>
            </w:pPr>
            <w:r w:rsidRPr="00C83D7B">
              <w:rPr>
                <w:rFonts w:ascii="Arial" w:eastAsia="Times New Roman" w:hAnsi="Arial" w:cs="Arial"/>
                <w:color w:val="222222"/>
                <w:sz w:val="24"/>
                <w:szCs w:val="24"/>
              </w:rPr>
              <w:lastRenderedPageBreak/>
              <w:t>Cosec</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x</w:t>
            </w:r>
          </w:p>
        </w:tc>
        <w:tc>
          <w:tcPr>
            <w:tcW w:w="243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C83D7B" w:rsidRPr="00C83D7B" w:rsidRDefault="00C83D7B" w:rsidP="00C83D7B">
            <w:pPr>
              <w:spacing w:after="0" w:line="480" w:lineRule="auto"/>
              <w:rPr>
                <w:rFonts w:ascii="Arial" w:eastAsia="Times New Roman" w:hAnsi="Arial" w:cs="Arial"/>
                <w:color w:val="222222"/>
                <w:sz w:val="24"/>
                <w:szCs w:val="24"/>
              </w:rPr>
            </w:pPr>
            <w:r w:rsidRPr="00C83D7B">
              <w:rPr>
                <w:rFonts w:ascii="Arial" w:eastAsia="Times New Roman" w:hAnsi="Arial" w:cs="Arial"/>
                <w:color w:val="222222"/>
                <w:sz w:val="24"/>
                <w:szCs w:val="24"/>
              </w:rPr>
              <w:t xml:space="preserve">(-∞, – 1]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[1, ∞)</w:t>
            </w:r>
          </w:p>
        </w:tc>
        <w:tc>
          <w:tcPr>
            <w:tcW w:w="396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C83D7B" w:rsidRPr="00C83D7B" w:rsidRDefault="00C83D7B" w:rsidP="00C83D7B">
            <w:pPr>
              <w:spacing w:after="0" w:line="480" w:lineRule="auto"/>
              <w:rPr>
                <w:rFonts w:ascii="Arial" w:eastAsia="Times New Roman" w:hAnsi="Arial" w:cs="Arial"/>
                <w:color w:val="222222"/>
                <w:sz w:val="24"/>
                <w:szCs w:val="24"/>
              </w:rPr>
            </w:pPr>
            <w:r w:rsidRPr="00C83D7B">
              <w:rPr>
                <w:rFonts w:ascii="MathJax_Main" w:eastAsia="Times New Roman" w:hAnsi="MathJax_Main" w:cs="Arial"/>
                <w:color w:val="222222"/>
                <w:sz w:val="29"/>
                <w:szCs w:val="29"/>
                <w:bdr w:val="none" w:sz="0" w:space="0" w:color="auto" w:frame="1"/>
              </w:rPr>
              <w:t>−</w:t>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xx</w:t>
            </w:r>
            <w:r w:rsidRPr="00C83D7B">
              <w:rPr>
                <w:rFonts w:ascii="MathJax_Main" w:eastAsia="Times New Roman" w:hAnsi="MathJax_Main" w:cs="Arial"/>
                <w:color w:val="222222"/>
                <w:sz w:val="15"/>
                <w:szCs w:val="15"/>
                <w:bdr w:val="none" w:sz="0" w:space="0" w:color="auto" w:frame="1"/>
              </w:rPr>
              <w:t>2</w:t>
            </w:r>
            <w:r w:rsidRPr="00C83D7B">
              <w:rPr>
                <w:rFonts w:ascii="MathJax_Main" w:eastAsia="Times New Roman" w:hAnsi="MathJax_Main" w:cs="Arial"/>
                <w:color w:val="222222"/>
                <w:sz w:val="21"/>
                <w:szCs w:val="21"/>
                <w:bdr w:val="none" w:sz="0" w:space="0" w:color="auto" w:frame="1"/>
              </w:rPr>
              <w:t>−1</w:t>
            </w:r>
            <w:r w:rsidRPr="00C83D7B">
              <w:rPr>
                <w:rFonts w:ascii="MathJax_Size1" w:eastAsia="Times New Roman" w:hAnsi="MathJax_Size1" w:cs="Arial"/>
                <w:color w:val="222222"/>
                <w:sz w:val="21"/>
                <w:szCs w:val="21"/>
                <w:bdr w:val="none" w:sz="0" w:space="0" w:color="auto" w:frame="1"/>
              </w:rPr>
              <w:t>√</w:t>
            </w:r>
          </w:p>
        </w:tc>
      </w:tr>
    </w:tbl>
    <w:p w:rsidR="00C83D7B" w:rsidRPr="00C83D7B" w:rsidRDefault="00C83D7B" w:rsidP="00C83D7B">
      <w:pPr>
        <w:shd w:val="clear" w:color="auto" w:fill="FFFFFF"/>
        <w:spacing w:after="390" w:line="240" w:lineRule="auto"/>
        <w:rPr>
          <w:ins w:id="140" w:author="Unknown"/>
          <w:rFonts w:ascii="Arial" w:eastAsia="Times New Roman" w:hAnsi="Arial" w:cs="Arial"/>
          <w:color w:val="222222"/>
          <w:sz w:val="24"/>
          <w:szCs w:val="24"/>
        </w:rPr>
      </w:pPr>
      <w:ins w:id="141" w:author="Unknown">
        <w:r w:rsidRPr="00C83D7B">
          <w:rPr>
            <w:rFonts w:ascii="Arial" w:eastAsia="Times New Roman" w:hAnsi="Arial" w:cs="Arial"/>
            <w:color w:val="222222"/>
            <w:sz w:val="24"/>
            <w:szCs w:val="24"/>
          </w:rPr>
          <w:t>Implicit Functions: An equation in form f(x, y) = 0, in which y is not expressible in terms of x, is called an implicit function of x and y.</w:t>
        </w:r>
      </w:ins>
    </w:p>
    <w:p w:rsidR="00C83D7B" w:rsidRPr="00C83D7B" w:rsidRDefault="00C83D7B" w:rsidP="00C83D7B">
      <w:pPr>
        <w:shd w:val="clear" w:color="auto" w:fill="FFFFFF"/>
        <w:spacing w:after="0" w:line="240" w:lineRule="auto"/>
        <w:rPr>
          <w:ins w:id="142" w:author="Unknown"/>
          <w:rFonts w:ascii="Arial" w:eastAsia="Times New Roman" w:hAnsi="Arial" w:cs="Arial"/>
          <w:color w:val="222222"/>
          <w:sz w:val="24"/>
          <w:szCs w:val="24"/>
        </w:rPr>
      </w:pPr>
      <w:ins w:id="143" w:author="Unknown">
        <w:r w:rsidRPr="00C83D7B">
          <w:rPr>
            <w:rFonts w:ascii="Arial" w:eastAsia="Times New Roman" w:hAnsi="Arial" w:cs="Arial"/>
            <w:color w:val="222222"/>
            <w:sz w:val="24"/>
            <w:szCs w:val="24"/>
          </w:rPr>
          <w:t xml:space="preserve">Both sides of the equations are differentiated </w:t>
        </w:r>
        <w:proofErr w:type="spellStart"/>
        <w:r w:rsidRPr="00C83D7B">
          <w:rPr>
            <w:rFonts w:ascii="Arial" w:eastAsia="Times New Roman" w:hAnsi="Arial" w:cs="Arial"/>
            <w:color w:val="222222"/>
            <w:sz w:val="24"/>
            <w:szCs w:val="24"/>
          </w:rPr>
          <w:t>termwise</w:t>
        </w:r>
        <w:proofErr w:type="spellEnd"/>
        <w:r w:rsidRPr="00C83D7B">
          <w:rPr>
            <w:rFonts w:ascii="Arial" w:eastAsia="Times New Roman" w:hAnsi="Arial" w:cs="Arial"/>
            <w:color w:val="222222"/>
            <w:sz w:val="24"/>
            <w:szCs w:val="24"/>
          </w:rPr>
          <w:t>. Then, from this equation, </w:t>
        </w:r>
        <w:proofErr w:type="spellStart"/>
        <w:r w:rsidRPr="00C83D7B">
          <w:rPr>
            <w:rFonts w:ascii="MathJax_Math-italic" w:eastAsia="Times New Roman" w:hAnsi="MathJax_Math-italic" w:cs="Arial"/>
            <w:color w:val="222222"/>
            <w:sz w:val="21"/>
            <w:szCs w:val="21"/>
            <w:bdr w:val="none" w:sz="0" w:space="0" w:color="auto" w:frame="1"/>
          </w:rPr>
          <w:t>dydx</w:t>
        </w:r>
        <w:proofErr w:type="spellEnd"/>
        <w:r w:rsidRPr="00C83D7B">
          <w:rPr>
            <w:rFonts w:ascii="Arial" w:eastAsia="Times New Roman" w:hAnsi="Arial" w:cs="Arial"/>
            <w:color w:val="222222"/>
            <w:sz w:val="24"/>
            <w:szCs w:val="24"/>
          </w:rPr>
          <w:t> is obtained. It may be noted that when a function of y occurs, then differentiate it w.r.t. y and multiply it by </w:t>
        </w:r>
        <w:proofErr w:type="spellStart"/>
        <w:r w:rsidRPr="00C83D7B">
          <w:rPr>
            <w:rFonts w:ascii="MathJax_Math-italic" w:eastAsia="Times New Roman" w:hAnsi="MathJax_Math-italic" w:cs="Arial"/>
            <w:color w:val="222222"/>
            <w:sz w:val="21"/>
            <w:szCs w:val="21"/>
            <w:bdr w:val="none" w:sz="0" w:space="0" w:color="auto" w:frame="1"/>
          </w:rPr>
          <w:t>dydx</w:t>
        </w:r>
        <w:proofErr w:type="spellEnd"/>
        <w:r w:rsidRPr="00C83D7B">
          <w:rPr>
            <w:rFonts w:ascii="Arial" w:eastAsia="Times New Roman" w:hAnsi="Arial" w:cs="Arial"/>
            <w:color w:val="222222"/>
            <w:sz w:val="24"/>
            <w:szCs w:val="24"/>
          </w:rPr>
          <w:t>.</w:t>
        </w:r>
      </w:ins>
    </w:p>
    <w:p w:rsidR="00C83D7B" w:rsidRPr="00C83D7B" w:rsidRDefault="00C83D7B" w:rsidP="00C83D7B">
      <w:pPr>
        <w:shd w:val="clear" w:color="auto" w:fill="FFFFFF"/>
        <w:spacing w:after="0" w:line="240" w:lineRule="auto"/>
        <w:rPr>
          <w:ins w:id="144" w:author="Unknown"/>
          <w:rFonts w:ascii="Arial" w:eastAsia="Times New Roman" w:hAnsi="Arial" w:cs="Arial"/>
          <w:color w:val="222222"/>
          <w:sz w:val="24"/>
          <w:szCs w:val="24"/>
        </w:rPr>
      </w:pPr>
      <w:ins w:id="145" w:author="Unknown">
        <w:r w:rsidRPr="00C83D7B">
          <w:rPr>
            <w:rFonts w:ascii="Arial" w:eastAsia="Times New Roman" w:hAnsi="Arial" w:cs="Arial"/>
            <w:color w:val="222222"/>
            <w:sz w:val="24"/>
            <w:szCs w:val="24"/>
          </w:rPr>
          <w:t xml:space="preserve">e.g., </w:t>
        </w:r>
        <w:proofErr w:type="gramStart"/>
        <w:r w:rsidRPr="00C83D7B">
          <w:rPr>
            <w:rFonts w:ascii="Arial" w:eastAsia="Times New Roman" w:hAnsi="Arial" w:cs="Arial"/>
            <w:color w:val="222222"/>
            <w:sz w:val="24"/>
            <w:szCs w:val="24"/>
          </w:rPr>
          <w:t>To</w:t>
        </w:r>
        <w:proofErr w:type="gramEnd"/>
        <w:r w:rsidRPr="00C83D7B">
          <w:rPr>
            <w:rFonts w:ascii="Arial" w:eastAsia="Times New Roman" w:hAnsi="Arial" w:cs="Arial"/>
            <w:color w:val="222222"/>
            <w:sz w:val="24"/>
            <w:szCs w:val="24"/>
          </w:rPr>
          <w:t xml:space="preserve"> find </w:t>
        </w:r>
        <w:proofErr w:type="spellStart"/>
        <w:r w:rsidRPr="00C83D7B">
          <w:rPr>
            <w:rFonts w:ascii="MathJax_Math-italic" w:eastAsia="Times New Roman" w:hAnsi="MathJax_Math-italic" w:cs="Arial"/>
            <w:color w:val="222222"/>
            <w:sz w:val="21"/>
            <w:szCs w:val="21"/>
            <w:bdr w:val="none" w:sz="0" w:space="0" w:color="auto" w:frame="1"/>
          </w:rPr>
          <w:t>dydx</w:t>
        </w:r>
        <w:proofErr w:type="spellEnd"/>
        <w:r w:rsidRPr="00C83D7B">
          <w:rPr>
            <w:rFonts w:ascii="Arial" w:eastAsia="Times New Roman" w:hAnsi="Arial" w:cs="Arial"/>
            <w:color w:val="222222"/>
            <w:sz w:val="24"/>
            <w:szCs w:val="24"/>
          </w:rPr>
          <w:t> from cos</w:t>
        </w:r>
        <w:r w:rsidRPr="00C83D7B">
          <w:rPr>
            <w:rFonts w:ascii="Arial" w:eastAsia="Times New Roman" w:hAnsi="Arial" w:cs="Arial"/>
            <w:color w:val="222222"/>
            <w:sz w:val="18"/>
            <w:szCs w:val="18"/>
            <w:vertAlign w:val="superscript"/>
          </w:rPr>
          <w:t>2</w:t>
        </w:r>
        <w:r w:rsidRPr="00C83D7B">
          <w:rPr>
            <w:rFonts w:ascii="Arial" w:eastAsia="Times New Roman" w:hAnsi="Arial" w:cs="Arial"/>
            <w:color w:val="222222"/>
            <w:sz w:val="24"/>
            <w:szCs w:val="24"/>
          </w:rPr>
          <w:t xml:space="preserve"> y + sin </w:t>
        </w:r>
        <w:proofErr w:type="spellStart"/>
        <w:r w:rsidRPr="00C83D7B">
          <w:rPr>
            <w:rFonts w:ascii="Arial" w:eastAsia="Times New Roman" w:hAnsi="Arial" w:cs="Arial"/>
            <w:color w:val="222222"/>
            <w:sz w:val="24"/>
            <w:szCs w:val="24"/>
          </w:rPr>
          <w:t>xy</w:t>
        </w:r>
        <w:proofErr w:type="spellEnd"/>
        <w:r w:rsidRPr="00C83D7B">
          <w:rPr>
            <w:rFonts w:ascii="Arial" w:eastAsia="Times New Roman" w:hAnsi="Arial" w:cs="Arial"/>
            <w:color w:val="222222"/>
            <w:sz w:val="24"/>
            <w:szCs w:val="24"/>
          </w:rPr>
          <w:t xml:space="preserve"> = 1, we differentiate it as</w:t>
        </w:r>
        <w:r w:rsidRPr="00C83D7B">
          <w:rPr>
            <w:rFonts w:ascii="Arial" w:eastAsia="Times New Roman" w:hAnsi="Arial" w:cs="Arial"/>
            <w:color w:val="222222"/>
            <w:sz w:val="24"/>
            <w:szCs w:val="24"/>
          </w:rPr>
          <w:br/>
        </w:r>
      </w:ins>
      <w:r w:rsidRPr="00C83D7B">
        <w:rPr>
          <w:rFonts w:ascii="Arial" w:eastAsia="Times New Roman" w:hAnsi="Arial" w:cs="Arial"/>
          <w:noProof/>
          <w:color w:val="222222"/>
          <w:sz w:val="24"/>
          <w:szCs w:val="24"/>
        </w:rPr>
        <w:drawing>
          <wp:inline distT="0" distB="0" distL="0" distR="0" wp14:anchorId="0C72100E" wp14:editId="0EDEB07F">
            <wp:extent cx="4076700" cy="1581150"/>
            <wp:effectExtent l="0" t="0" r="0" b="0"/>
            <wp:docPr id="16" name="Picture 16" descr="Continuity and Differentiability Class 12 Notes Math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ntinuity and Differentiability Class 12 Notes Maths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76700" cy="1581150"/>
                    </a:xfrm>
                    <a:prstGeom prst="rect">
                      <a:avLst/>
                    </a:prstGeom>
                    <a:noFill/>
                    <a:ln>
                      <a:noFill/>
                    </a:ln>
                  </pic:spPr>
                </pic:pic>
              </a:graphicData>
            </a:graphic>
          </wp:inline>
        </w:drawing>
      </w:r>
    </w:p>
    <w:p w:rsidR="00C83D7B" w:rsidRPr="00C83D7B" w:rsidRDefault="00C83D7B" w:rsidP="00C83D7B">
      <w:pPr>
        <w:shd w:val="clear" w:color="auto" w:fill="FFFFFF"/>
        <w:spacing w:after="390" w:line="240" w:lineRule="auto"/>
        <w:rPr>
          <w:ins w:id="146" w:author="Unknown"/>
          <w:rFonts w:ascii="Arial" w:eastAsia="Times New Roman" w:hAnsi="Arial" w:cs="Arial"/>
          <w:color w:val="222222"/>
          <w:sz w:val="24"/>
          <w:szCs w:val="24"/>
        </w:rPr>
      </w:pPr>
      <w:ins w:id="147" w:author="Unknown">
        <w:r w:rsidRPr="00C83D7B">
          <w:rPr>
            <w:rFonts w:ascii="Arial" w:eastAsia="Times New Roman" w:hAnsi="Arial" w:cs="Arial"/>
            <w:b/>
            <w:bCs/>
            <w:color w:val="222222"/>
            <w:sz w:val="24"/>
            <w:szCs w:val="24"/>
          </w:rPr>
          <w:t>Exponential Functions</w:t>
        </w:r>
        <w:proofErr w:type="gramStart"/>
        <w:r w:rsidRPr="00C83D7B">
          <w:rPr>
            <w:rFonts w:ascii="Arial" w:eastAsia="Times New Roman" w:hAnsi="Arial" w:cs="Arial"/>
            <w:b/>
            <w:bCs/>
            <w:color w:val="222222"/>
            <w:sz w:val="24"/>
            <w:szCs w:val="24"/>
          </w:rPr>
          <w:t>:</w:t>
        </w:r>
        <w:proofErr w:type="gramEnd"/>
        <w:r w:rsidRPr="00C83D7B">
          <w:rPr>
            <w:rFonts w:ascii="Arial" w:eastAsia="Times New Roman" w:hAnsi="Arial" w:cs="Arial"/>
            <w:color w:val="222222"/>
            <w:sz w:val="24"/>
            <w:szCs w:val="24"/>
          </w:rPr>
          <w:br/>
        </w:r>
      </w:ins>
      <w:r w:rsidRPr="00C83D7B">
        <w:rPr>
          <w:rFonts w:ascii="Arial" w:eastAsia="Times New Roman" w:hAnsi="Arial" w:cs="Arial"/>
          <w:noProof/>
          <w:color w:val="222222"/>
          <w:sz w:val="24"/>
          <w:szCs w:val="24"/>
        </w:rPr>
        <w:drawing>
          <wp:inline distT="0" distB="0" distL="0" distR="0" wp14:anchorId="1025AF96" wp14:editId="10CDD0DB">
            <wp:extent cx="2505075" cy="1819275"/>
            <wp:effectExtent l="0" t="0" r="9525" b="9525"/>
            <wp:docPr id="17" name="Picture 17" descr="Continuity and Differentiability Class 12 Notes Math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ntinuity and Differentiability Class 12 Notes Maths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05075" cy="1819275"/>
                    </a:xfrm>
                    <a:prstGeom prst="rect">
                      <a:avLst/>
                    </a:prstGeom>
                    <a:noFill/>
                    <a:ln>
                      <a:noFill/>
                    </a:ln>
                  </pic:spPr>
                </pic:pic>
              </a:graphicData>
            </a:graphic>
          </wp:inline>
        </w:drawing>
      </w:r>
      <w:ins w:id="148" w:author="Unknown">
        <w:r w:rsidRPr="00C83D7B">
          <w:rPr>
            <w:rFonts w:ascii="Arial" w:eastAsia="Times New Roman" w:hAnsi="Arial" w:cs="Arial"/>
            <w:color w:val="222222"/>
            <w:sz w:val="24"/>
            <w:szCs w:val="24"/>
          </w:rPr>
          <w:br/>
          <w:t>The exponential function, with positive base b &gt; 1, is the function y = b</w:t>
        </w:r>
        <w:r w:rsidRPr="00C83D7B">
          <w:rPr>
            <w:rFonts w:ascii="Arial" w:eastAsia="Times New Roman" w:hAnsi="Arial" w:cs="Arial"/>
            <w:color w:val="222222"/>
            <w:sz w:val="18"/>
            <w:szCs w:val="18"/>
            <w:vertAlign w:val="superscript"/>
          </w:rPr>
          <w:t>x</w:t>
        </w:r>
        <w:r w:rsidRPr="00C83D7B">
          <w:rPr>
            <w:rFonts w:ascii="Arial" w:eastAsia="Times New Roman" w:hAnsi="Arial" w:cs="Arial"/>
            <w:color w:val="222222"/>
            <w:sz w:val="24"/>
            <w:szCs w:val="24"/>
          </w:rPr>
          <w:t>.</w:t>
        </w:r>
      </w:ins>
    </w:p>
    <w:p w:rsidR="00C83D7B" w:rsidRPr="00C83D7B" w:rsidRDefault="00C83D7B" w:rsidP="00C83D7B">
      <w:pPr>
        <w:numPr>
          <w:ilvl w:val="0"/>
          <w:numId w:val="17"/>
        </w:numPr>
        <w:shd w:val="clear" w:color="auto" w:fill="FFFFFF"/>
        <w:spacing w:before="100" w:beforeAutospacing="1" w:after="100" w:afterAutospacing="1" w:line="240" w:lineRule="auto"/>
        <w:ind w:left="600"/>
        <w:rPr>
          <w:ins w:id="149" w:author="Unknown"/>
          <w:rFonts w:ascii="Arial" w:eastAsia="Times New Roman" w:hAnsi="Arial" w:cs="Arial"/>
          <w:color w:val="222222"/>
          <w:sz w:val="24"/>
          <w:szCs w:val="24"/>
        </w:rPr>
      </w:pPr>
      <w:ins w:id="150" w:author="Unknown">
        <w:r w:rsidRPr="00C83D7B">
          <w:rPr>
            <w:rFonts w:ascii="Arial" w:eastAsia="Times New Roman" w:hAnsi="Arial" w:cs="Arial"/>
            <w:color w:val="222222"/>
            <w:sz w:val="24"/>
            <w:szCs w:val="24"/>
          </w:rPr>
          <w:t>The graph of y = 10</w:t>
        </w:r>
        <w:r w:rsidRPr="00C83D7B">
          <w:rPr>
            <w:rFonts w:ascii="Arial" w:eastAsia="Times New Roman" w:hAnsi="Arial" w:cs="Arial"/>
            <w:color w:val="222222"/>
            <w:sz w:val="18"/>
            <w:szCs w:val="18"/>
            <w:vertAlign w:val="superscript"/>
          </w:rPr>
          <w:t>x</w:t>
        </w:r>
        <w:r w:rsidRPr="00C83D7B">
          <w:rPr>
            <w:rFonts w:ascii="Arial" w:eastAsia="Times New Roman" w:hAnsi="Arial" w:cs="Arial"/>
            <w:color w:val="222222"/>
            <w:sz w:val="24"/>
            <w:szCs w:val="24"/>
          </w:rPr>
          <w:t> is shown in the figure.</w:t>
        </w:r>
      </w:ins>
    </w:p>
    <w:p w:rsidR="00C83D7B" w:rsidRPr="00C83D7B" w:rsidRDefault="00C83D7B" w:rsidP="00C83D7B">
      <w:pPr>
        <w:numPr>
          <w:ilvl w:val="0"/>
          <w:numId w:val="17"/>
        </w:numPr>
        <w:shd w:val="clear" w:color="auto" w:fill="FFFFFF"/>
        <w:spacing w:before="100" w:beforeAutospacing="1" w:after="100" w:afterAutospacing="1" w:line="240" w:lineRule="auto"/>
        <w:ind w:left="600"/>
        <w:rPr>
          <w:ins w:id="151" w:author="Unknown"/>
          <w:rFonts w:ascii="Arial" w:eastAsia="Times New Roman" w:hAnsi="Arial" w:cs="Arial"/>
          <w:color w:val="222222"/>
          <w:sz w:val="24"/>
          <w:szCs w:val="24"/>
        </w:rPr>
      </w:pPr>
      <w:ins w:id="152" w:author="Unknown">
        <w:r w:rsidRPr="00C83D7B">
          <w:rPr>
            <w:rFonts w:ascii="Arial" w:eastAsia="Times New Roman" w:hAnsi="Arial" w:cs="Arial"/>
            <w:color w:val="222222"/>
            <w:sz w:val="24"/>
            <w:szCs w:val="24"/>
          </w:rPr>
          <w:t>Domain = R</w:t>
        </w:r>
      </w:ins>
    </w:p>
    <w:p w:rsidR="00C83D7B" w:rsidRPr="00C83D7B" w:rsidRDefault="00C83D7B" w:rsidP="00C83D7B">
      <w:pPr>
        <w:numPr>
          <w:ilvl w:val="0"/>
          <w:numId w:val="17"/>
        </w:numPr>
        <w:shd w:val="clear" w:color="auto" w:fill="FFFFFF"/>
        <w:spacing w:before="100" w:beforeAutospacing="1" w:after="100" w:afterAutospacing="1" w:line="240" w:lineRule="auto"/>
        <w:ind w:left="600"/>
        <w:rPr>
          <w:ins w:id="153" w:author="Unknown"/>
          <w:rFonts w:ascii="Arial" w:eastAsia="Times New Roman" w:hAnsi="Arial" w:cs="Arial"/>
          <w:color w:val="222222"/>
          <w:sz w:val="24"/>
          <w:szCs w:val="24"/>
        </w:rPr>
      </w:pPr>
      <w:ins w:id="154" w:author="Unknown">
        <w:r w:rsidRPr="00C83D7B">
          <w:rPr>
            <w:rFonts w:ascii="Arial" w:eastAsia="Times New Roman" w:hAnsi="Arial" w:cs="Arial"/>
            <w:color w:val="222222"/>
            <w:sz w:val="24"/>
            <w:szCs w:val="24"/>
          </w:rPr>
          <w:t>Range = R</w:t>
        </w:r>
        <w:r w:rsidRPr="00C83D7B">
          <w:rPr>
            <w:rFonts w:ascii="Arial" w:eastAsia="Times New Roman" w:hAnsi="Arial" w:cs="Arial"/>
            <w:color w:val="222222"/>
            <w:sz w:val="18"/>
            <w:szCs w:val="18"/>
            <w:vertAlign w:val="superscript"/>
          </w:rPr>
          <w:t>+</w:t>
        </w:r>
      </w:ins>
    </w:p>
    <w:p w:rsidR="00C83D7B" w:rsidRPr="00C83D7B" w:rsidRDefault="00C83D7B" w:rsidP="00C83D7B">
      <w:pPr>
        <w:numPr>
          <w:ilvl w:val="0"/>
          <w:numId w:val="17"/>
        </w:numPr>
        <w:shd w:val="clear" w:color="auto" w:fill="FFFFFF"/>
        <w:spacing w:before="100" w:beforeAutospacing="1" w:after="100" w:afterAutospacing="1" w:line="240" w:lineRule="auto"/>
        <w:ind w:left="600"/>
        <w:rPr>
          <w:ins w:id="155" w:author="Unknown"/>
          <w:rFonts w:ascii="Arial" w:eastAsia="Times New Roman" w:hAnsi="Arial" w:cs="Arial"/>
          <w:color w:val="222222"/>
          <w:sz w:val="24"/>
          <w:szCs w:val="24"/>
        </w:rPr>
      </w:pPr>
      <w:ins w:id="156" w:author="Unknown">
        <w:r w:rsidRPr="00C83D7B">
          <w:rPr>
            <w:rFonts w:ascii="Arial" w:eastAsia="Times New Roman" w:hAnsi="Arial" w:cs="Arial"/>
            <w:color w:val="222222"/>
            <w:sz w:val="24"/>
            <w:szCs w:val="24"/>
          </w:rPr>
          <w:t>The point (0</w:t>
        </w:r>
        <w:proofErr w:type="gramStart"/>
        <w:r w:rsidRPr="00C83D7B">
          <w:rPr>
            <w:rFonts w:ascii="Arial" w:eastAsia="Times New Roman" w:hAnsi="Arial" w:cs="Arial"/>
            <w:color w:val="222222"/>
            <w:sz w:val="24"/>
            <w:szCs w:val="24"/>
          </w:rPr>
          <w:t>,1</w:t>
        </w:r>
        <w:proofErr w:type="gramEnd"/>
        <w:r w:rsidRPr="00C83D7B">
          <w:rPr>
            <w:rFonts w:ascii="Arial" w:eastAsia="Times New Roman" w:hAnsi="Arial" w:cs="Arial"/>
            <w:color w:val="222222"/>
            <w:sz w:val="24"/>
            <w:szCs w:val="24"/>
          </w:rPr>
          <w:t>) always lies on the graph.</w:t>
        </w:r>
      </w:ins>
    </w:p>
    <w:p w:rsidR="00C83D7B" w:rsidRPr="00C83D7B" w:rsidRDefault="00C83D7B" w:rsidP="00C83D7B">
      <w:pPr>
        <w:numPr>
          <w:ilvl w:val="0"/>
          <w:numId w:val="17"/>
        </w:numPr>
        <w:shd w:val="clear" w:color="auto" w:fill="FFFFFF"/>
        <w:spacing w:before="100" w:beforeAutospacing="1" w:after="100" w:afterAutospacing="1" w:line="240" w:lineRule="auto"/>
        <w:ind w:left="600"/>
        <w:rPr>
          <w:ins w:id="157" w:author="Unknown"/>
          <w:rFonts w:ascii="Arial" w:eastAsia="Times New Roman" w:hAnsi="Arial" w:cs="Arial"/>
          <w:color w:val="222222"/>
          <w:sz w:val="24"/>
          <w:szCs w:val="24"/>
        </w:rPr>
      </w:pPr>
      <w:ins w:id="158" w:author="Unknown">
        <w:r w:rsidRPr="00C83D7B">
          <w:rPr>
            <w:rFonts w:ascii="Arial" w:eastAsia="Times New Roman" w:hAnsi="Arial" w:cs="Arial"/>
            <w:color w:val="222222"/>
            <w:sz w:val="24"/>
            <w:szCs w:val="24"/>
          </w:rPr>
          <w:t>It is an increasing function, i.e., as we move from left to right, the graph rises above.</w:t>
        </w:r>
      </w:ins>
    </w:p>
    <w:p w:rsidR="00C83D7B" w:rsidRPr="00C83D7B" w:rsidRDefault="00C83D7B" w:rsidP="00C83D7B">
      <w:pPr>
        <w:numPr>
          <w:ilvl w:val="0"/>
          <w:numId w:val="17"/>
        </w:numPr>
        <w:shd w:val="clear" w:color="auto" w:fill="FFFFFF"/>
        <w:spacing w:before="100" w:beforeAutospacing="1" w:after="100" w:afterAutospacing="1" w:line="240" w:lineRule="auto"/>
        <w:ind w:left="600"/>
        <w:rPr>
          <w:ins w:id="159" w:author="Unknown"/>
          <w:rFonts w:ascii="Arial" w:eastAsia="Times New Roman" w:hAnsi="Arial" w:cs="Arial"/>
          <w:color w:val="222222"/>
          <w:sz w:val="24"/>
          <w:szCs w:val="24"/>
        </w:rPr>
      </w:pPr>
      <w:ins w:id="160" w:author="Unknown">
        <w:r w:rsidRPr="00C83D7B">
          <w:rPr>
            <w:rFonts w:ascii="Arial" w:eastAsia="Times New Roman" w:hAnsi="Arial" w:cs="Arial"/>
            <w:color w:val="222222"/>
            <w:sz w:val="24"/>
            <w:szCs w:val="24"/>
          </w:rPr>
          <w:t>As x → – ∞, y → 0.</w:t>
        </w:r>
      </w:ins>
    </w:p>
    <w:p w:rsidR="00C83D7B" w:rsidRPr="00C83D7B" w:rsidRDefault="00C83D7B" w:rsidP="00C83D7B">
      <w:pPr>
        <w:numPr>
          <w:ilvl w:val="0"/>
          <w:numId w:val="17"/>
        </w:numPr>
        <w:shd w:val="clear" w:color="auto" w:fill="FFFFFF"/>
        <w:spacing w:beforeAutospacing="1" w:after="0" w:afterAutospacing="1" w:line="240" w:lineRule="auto"/>
        <w:ind w:left="600"/>
        <w:rPr>
          <w:ins w:id="161" w:author="Unknown"/>
          <w:rFonts w:ascii="Arial" w:eastAsia="Times New Roman" w:hAnsi="Arial" w:cs="Arial"/>
          <w:color w:val="222222"/>
          <w:sz w:val="24"/>
          <w:szCs w:val="24"/>
        </w:rPr>
      </w:pPr>
      <w:proofErr w:type="spellStart"/>
      <w:proofErr w:type="gramStart"/>
      <w:ins w:id="162" w:author="Unknown">
        <w:r w:rsidRPr="00C83D7B">
          <w:rPr>
            <w:rFonts w:ascii="MathJax_Math-italic" w:eastAsia="Times New Roman" w:hAnsi="MathJax_Math-italic" w:cs="Arial"/>
            <w:color w:val="222222"/>
            <w:sz w:val="21"/>
            <w:szCs w:val="21"/>
            <w:bdr w:val="none" w:sz="0" w:space="0" w:color="auto" w:frame="1"/>
          </w:rPr>
          <w:t>ddx</w:t>
        </w:r>
        <w:proofErr w:type="spellEnd"/>
        <w:proofErr w:type="gramEnd"/>
        <w:r w:rsidRPr="00C83D7B">
          <w:rPr>
            <w:rFonts w:ascii="Arial" w:eastAsia="Times New Roman" w:hAnsi="Arial" w:cs="Arial"/>
            <w:color w:val="222222"/>
            <w:sz w:val="24"/>
            <w:szCs w:val="24"/>
          </w:rPr>
          <w:t> (a</w:t>
        </w:r>
        <w:r w:rsidRPr="00C83D7B">
          <w:rPr>
            <w:rFonts w:ascii="Arial" w:eastAsia="Times New Roman" w:hAnsi="Arial" w:cs="Arial"/>
            <w:color w:val="222222"/>
            <w:sz w:val="18"/>
            <w:szCs w:val="18"/>
            <w:vertAlign w:val="superscript"/>
          </w:rPr>
          <w:t>x</w:t>
        </w:r>
        <w:r w:rsidRPr="00C83D7B">
          <w:rPr>
            <w:rFonts w:ascii="Arial" w:eastAsia="Times New Roman" w:hAnsi="Arial" w:cs="Arial"/>
            <w:color w:val="222222"/>
            <w:sz w:val="24"/>
            <w:szCs w:val="24"/>
          </w:rPr>
          <w:t>) = a</w:t>
        </w:r>
        <w:r w:rsidRPr="00C83D7B">
          <w:rPr>
            <w:rFonts w:ascii="Arial" w:eastAsia="Times New Roman" w:hAnsi="Arial" w:cs="Arial"/>
            <w:color w:val="222222"/>
            <w:sz w:val="18"/>
            <w:szCs w:val="18"/>
            <w:vertAlign w:val="superscript"/>
          </w:rPr>
          <w:t>x</w:t>
        </w:r>
        <w:r w:rsidRPr="00C83D7B">
          <w:rPr>
            <w:rFonts w:ascii="Arial" w:eastAsia="Times New Roman" w:hAnsi="Arial" w:cs="Arial"/>
            <w:color w:val="222222"/>
            <w:sz w:val="24"/>
            <w:szCs w:val="24"/>
          </w:rPr>
          <w:t> log, a, </w:t>
        </w:r>
        <w:proofErr w:type="spellStart"/>
        <w:r w:rsidRPr="00C83D7B">
          <w:rPr>
            <w:rFonts w:ascii="MathJax_Math-italic" w:eastAsia="Times New Roman" w:hAnsi="MathJax_Math-italic" w:cs="Arial"/>
            <w:color w:val="222222"/>
            <w:sz w:val="21"/>
            <w:szCs w:val="21"/>
            <w:bdr w:val="none" w:sz="0" w:space="0" w:color="auto" w:frame="1"/>
          </w:rPr>
          <w:t>ddx</w:t>
        </w:r>
        <w:proofErr w:type="spellEnd"/>
        <w:r w:rsidRPr="00C83D7B">
          <w:rPr>
            <w:rFonts w:ascii="Arial" w:eastAsia="Times New Roman" w:hAnsi="Arial" w:cs="Arial"/>
            <w:color w:val="222222"/>
            <w:sz w:val="24"/>
            <w:szCs w:val="24"/>
          </w:rPr>
          <w:t> e</w:t>
        </w:r>
        <w:r w:rsidRPr="00C83D7B">
          <w:rPr>
            <w:rFonts w:ascii="Arial" w:eastAsia="Times New Roman" w:hAnsi="Arial" w:cs="Arial"/>
            <w:color w:val="222222"/>
            <w:sz w:val="18"/>
            <w:szCs w:val="18"/>
            <w:vertAlign w:val="superscript"/>
          </w:rPr>
          <w:t>x</w:t>
        </w:r>
        <w:r w:rsidRPr="00C83D7B">
          <w:rPr>
            <w:rFonts w:ascii="Arial" w:eastAsia="Times New Roman" w:hAnsi="Arial" w:cs="Arial"/>
            <w:color w:val="222222"/>
            <w:sz w:val="24"/>
            <w:szCs w:val="24"/>
          </w:rPr>
          <w:t> = e</w:t>
        </w:r>
        <w:r w:rsidRPr="00C83D7B">
          <w:rPr>
            <w:rFonts w:ascii="Arial" w:eastAsia="Times New Roman" w:hAnsi="Arial" w:cs="Arial"/>
            <w:color w:val="222222"/>
            <w:sz w:val="18"/>
            <w:szCs w:val="18"/>
            <w:vertAlign w:val="superscript"/>
          </w:rPr>
          <w:t>x</w:t>
        </w:r>
        <w:r w:rsidRPr="00C83D7B">
          <w:rPr>
            <w:rFonts w:ascii="Arial" w:eastAsia="Times New Roman" w:hAnsi="Arial" w:cs="Arial"/>
            <w:color w:val="222222"/>
            <w:sz w:val="24"/>
            <w:szCs w:val="24"/>
          </w:rPr>
          <w:t>.</w:t>
        </w:r>
      </w:ins>
    </w:p>
    <w:p w:rsidR="00C83D7B" w:rsidRPr="00C83D7B" w:rsidRDefault="00C83D7B" w:rsidP="00C83D7B">
      <w:pPr>
        <w:shd w:val="clear" w:color="auto" w:fill="FFFFFF"/>
        <w:spacing w:after="390" w:line="240" w:lineRule="auto"/>
        <w:rPr>
          <w:ins w:id="163" w:author="Unknown"/>
          <w:rFonts w:ascii="Arial" w:eastAsia="Times New Roman" w:hAnsi="Arial" w:cs="Arial"/>
          <w:color w:val="222222"/>
          <w:sz w:val="24"/>
          <w:szCs w:val="24"/>
        </w:rPr>
      </w:pPr>
      <w:ins w:id="164" w:author="Unknown">
        <w:r w:rsidRPr="00C83D7B">
          <w:rPr>
            <w:rFonts w:ascii="Arial" w:eastAsia="Times New Roman" w:hAnsi="Arial" w:cs="Arial"/>
            <w:b/>
            <w:bCs/>
            <w:color w:val="222222"/>
            <w:sz w:val="24"/>
            <w:szCs w:val="24"/>
          </w:rPr>
          <w:lastRenderedPageBreak/>
          <w:t>Logarithmic Functions</w:t>
        </w:r>
        <w:proofErr w:type="gramStart"/>
        <w:r w:rsidRPr="00C83D7B">
          <w:rPr>
            <w:rFonts w:ascii="Arial" w:eastAsia="Times New Roman" w:hAnsi="Arial" w:cs="Arial"/>
            <w:b/>
            <w:bCs/>
            <w:color w:val="222222"/>
            <w:sz w:val="24"/>
            <w:szCs w:val="24"/>
          </w:rPr>
          <w:t>:</w:t>
        </w:r>
        <w:proofErr w:type="gramEnd"/>
        <w:r w:rsidRPr="00C83D7B">
          <w:rPr>
            <w:rFonts w:ascii="Arial" w:eastAsia="Times New Roman" w:hAnsi="Arial" w:cs="Arial"/>
            <w:color w:val="222222"/>
            <w:sz w:val="24"/>
            <w:szCs w:val="24"/>
          </w:rPr>
          <w:br/>
          <w:t xml:space="preserve">Let b&gt; 1 be a real number. </w:t>
        </w:r>
        <w:proofErr w:type="spellStart"/>
        <w:proofErr w:type="gramStart"/>
        <w:r w:rsidRPr="00C83D7B">
          <w:rPr>
            <w:rFonts w:ascii="Arial" w:eastAsia="Times New Roman" w:hAnsi="Arial" w:cs="Arial"/>
            <w:color w:val="222222"/>
            <w:sz w:val="24"/>
            <w:szCs w:val="24"/>
          </w:rPr>
          <w:t>b</w:t>
        </w:r>
        <w:r w:rsidRPr="00C83D7B">
          <w:rPr>
            <w:rFonts w:ascii="Arial" w:eastAsia="Times New Roman" w:hAnsi="Arial" w:cs="Arial"/>
            <w:color w:val="222222"/>
            <w:sz w:val="18"/>
            <w:szCs w:val="18"/>
            <w:vertAlign w:val="superscript"/>
          </w:rPr>
          <w:t>x</w:t>
        </w:r>
        <w:proofErr w:type="spellEnd"/>
        <w:proofErr w:type="gramEnd"/>
        <w:r w:rsidRPr="00C83D7B">
          <w:rPr>
            <w:rFonts w:ascii="Arial" w:eastAsia="Times New Roman" w:hAnsi="Arial" w:cs="Arial"/>
            <w:color w:val="222222"/>
            <w:sz w:val="24"/>
            <w:szCs w:val="24"/>
          </w:rPr>
          <w:t xml:space="preserve"> = a may be written as </w:t>
        </w:r>
        <w:proofErr w:type="spellStart"/>
        <w:r w:rsidRPr="00C83D7B">
          <w:rPr>
            <w:rFonts w:ascii="Arial" w:eastAsia="Times New Roman" w:hAnsi="Arial" w:cs="Arial"/>
            <w:color w:val="222222"/>
            <w:sz w:val="24"/>
            <w:szCs w:val="24"/>
          </w:rPr>
          <w:t>log</w:t>
        </w:r>
        <w:r w:rsidRPr="00C83D7B">
          <w:rPr>
            <w:rFonts w:ascii="Arial" w:eastAsia="Times New Roman" w:hAnsi="Arial" w:cs="Arial"/>
            <w:color w:val="222222"/>
            <w:sz w:val="18"/>
            <w:szCs w:val="18"/>
            <w:vertAlign w:val="subscript"/>
          </w:rPr>
          <w:t>b</w:t>
        </w:r>
        <w:proofErr w:type="spellEnd"/>
        <w:r w:rsidRPr="00C83D7B">
          <w:rPr>
            <w:rFonts w:ascii="Arial" w:eastAsia="Times New Roman" w:hAnsi="Arial" w:cs="Arial"/>
            <w:color w:val="222222"/>
            <w:sz w:val="24"/>
            <w:szCs w:val="24"/>
          </w:rPr>
          <w:t> a = x.</w:t>
        </w:r>
        <w:r w:rsidRPr="00C83D7B">
          <w:rPr>
            <w:rFonts w:ascii="Arial" w:eastAsia="Times New Roman" w:hAnsi="Arial" w:cs="Arial"/>
            <w:color w:val="222222"/>
            <w:sz w:val="24"/>
            <w:szCs w:val="24"/>
          </w:rPr>
          <w:br/>
        </w:r>
      </w:ins>
      <w:r w:rsidRPr="00C83D7B">
        <w:rPr>
          <w:rFonts w:ascii="Arial" w:eastAsia="Times New Roman" w:hAnsi="Arial" w:cs="Arial"/>
          <w:noProof/>
          <w:color w:val="222222"/>
          <w:sz w:val="24"/>
          <w:szCs w:val="24"/>
        </w:rPr>
        <w:drawing>
          <wp:inline distT="0" distB="0" distL="0" distR="0" wp14:anchorId="026EC2F7" wp14:editId="6E3A3C98">
            <wp:extent cx="2524125" cy="1990725"/>
            <wp:effectExtent l="0" t="0" r="9525" b="9525"/>
            <wp:docPr id="18" name="Picture 18" descr="Continuity and Differentiability Class 12 Notes Math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ntinuity and Differentiability Class 12 Notes Maths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24125" cy="1990725"/>
                    </a:xfrm>
                    <a:prstGeom prst="rect">
                      <a:avLst/>
                    </a:prstGeom>
                    <a:noFill/>
                    <a:ln>
                      <a:noFill/>
                    </a:ln>
                  </pic:spPr>
                </pic:pic>
              </a:graphicData>
            </a:graphic>
          </wp:inline>
        </w:drawing>
      </w:r>
    </w:p>
    <w:p w:rsidR="00C83D7B" w:rsidRPr="00C83D7B" w:rsidRDefault="00C83D7B" w:rsidP="00C83D7B">
      <w:pPr>
        <w:numPr>
          <w:ilvl w:val="0"/>
          <w:numId w:val="18"/>
        </w:numPr>
        <w:shd w:val="clear" w:color="auto" w:fill="FFFFFF"/>
        <w:spacing w:before="100" w:beforeAutospacing="1" w:after="100" w:afterAutospacing="1" w:line="240" w:lineRule="auto"/>
        <w:ind w:left="600"/>
        <w:rPr>
          <w:ins w:id="165" w:author="Unknown"/>
          <w:rFonts w:ascii="Arial" w:eastAsia="Times New Roman" w:hAnsi="Arial" w:cs="Arial"/>
          <w:color w:val="222222"/>
          <w:sz w:val="24"/>
          <w:szCs w:val="24"/>
        </w:rPr>
      </w:pPr>
      <w:ins w:id="166" w:author="Unknown">
        <w:r w:rsidRPr="00C83D7B">
          <w:rPr>
            <w:rFonts w:ascii="Arial" w:eastAsia="Times New Roman" w:hAnsi="Arial" w:cs="Arial"/>
            <w:color w:val="222222"/>
            <w:sz w:val="24"/>
            <w:szCs w:val="24"/>
          </w:rPr>
          <w:t>The graph of y = log</w:t>
        </w:r>
        <w:r w:rsidRPr="00C83D7B">
          <w:rPr>
            <w:rFonts w:ascii="Arial" w:eastAsia="Times New Roman" w:hAnsi="Arial" w:cs="Arial"/>
            <w:color w:val="222222"/>
            <w:sz w:val="18"/>
            <w:szCs w:val="18"/>
            <w:vertAlign w:val="subscript"/>
          </w:rPr>
          <w:t>10</w:t>
        </w:r>
        <w:r w:rsidRPr="00C83D7B">
          <w:rPr>
            <w:rFonts w:ascii="Arial" w:eastAsia="Times New Roman" w:hAnsi="Arial" w:cs="Arial"/>
            <w:color w:val="222222"/>
            <w:sz w:val="24"/>
            <w:szCs w:val="24"/>
          </w:rPr>
          <w:t> x is shown in the figure.</w:t>
        </w:r>
      </w:ins>
    </w:p>
    <w:p w:rsidR="00C83D7B" w:rsidRPr="00C83D7B" w:rsidRDefault="00C83D7B" w:rsidP="00C83D7B">
      <w:pPr>
        <w:numPr>
          <w:ilvl w:val="0"/>
          <w:numId w:val="18"/>
        </w:numPr>
        <w:shd w:val="clear" w:color="auto" w:fill="FFFFFF"/>
        <w:spacing w:before="100" w:beforeAutospacing="1" w:after="100" w:afterAutospacing="1" w:line="240" w:lineRule="auto"/>
        <w:ind w:left="600"/>
        <w:rPr>
          <w:ins w:id="167" w:author="Unknown"/>
          <w:rFonts w:ascii="Arial" w:eastAsia="Times New Roman" w:hAnsi="Arial" w:cs="Arial"/>
          <w:color w:val="222222"/>
          <w:sz w:val="24"/>
          <w:szCs w:val="24"/>
        </w:rPr>
      </w:pPr>
      <w:ins w:id="168" w:author="Unknown">
        <w:r w:rsidRPr="00C83D7B">
          <w:rPr>
            <w:rFonts w:ascii="Arial" w:eastAsia="Times New Roman" w:hAnsi="Arial" w:cs="Arial"/>
            <w:color w:val="222222"/>
            <w:sz w:val="24"/>
            <w:szCs w:val="24"/>
          </w:rPr>
          <w:t>Domain = R</w:t>
        </w:r>
        <w:r w:rsidRPr="00C83D7B">
          <w:rPr>
            <w:rFonts w:ascii="Arial" w:eastAsia="Times New Roman" w:hAnsi="Arial" w:cs="Arial"/>
            <w:color w:val="222222"/>
            <w:sz w:val="18"/>
            <w:szCs w:val="18"/>
            <w:vertAlign w:val="superscript"/>
          </w:rPr>
          <w:t>+</w:t>
        </w:r>
        <w:r w:rsidRPr="00C83D7B">
          <w:rPr>
            <w:rFonts w:ascii="Arial" w:eastAsia="Times New Roman" w:hAnsi="Arial" w:cs="Arial"/>
            <w:color w:val="222222"/>
            <w:sz w:val="24"/>
            <w:szCs w:val="24"/>
          </w:rPr>
          <w:t>, Range = R.</w:t>
        </w:r>
      </w:ins>
    </w:p>
    <w:p w:rsidR="00C83D7B" w:rsidRPr="00C83D7B" w:rsidRDefault="00C83D7B" w:rsidP="00C83D7B">
      <w:pPr>
        <w:numPr>
          <w:ilvl w:val="0"/>
          <w:numId w:val="18"/>
        </w:numPr>
        <w:shd w:val="clear" w:color="auto" w:fill="FFFFFF"/>
        <w:spacing w:before="100" w:beforeAutospacing="1" w:after="100" w:afterAutospacing="1" w:line="240" w:lineRule="auto"/>
        <w:ind w:left="600"/>
        <w:rPr>
          <w:ins w:id="169" w:author="Unknown"/>
          <w:rFonts w:ascii="Arial" w:eastAsia="Times New Roman" w:hAnsi="Arial" w:cs="Arial"/>
          <w:color w:val="222222"/>
          <w:sz w:val="24"/>
          <w:szCs w:val="24"/>
        </w:rPr>
      </w:pPr>
      <w:ins w:id="170" w:author="Unknown">
        <w:r w:rsidRPr="00C83D7B">
          <w:rPr>
            <w:rFonts w:ascii="Arial" w:eastAsia="Times New Roman" w:hAnsi="Arial" w:cs="Arial"/>
            <w:color w:val="222222"/>
            <w:sz w:val="24"/>
            <w:szCs w:val="24"/>
          </w:rPr>
          <w:t>It is an increasing function.</w:t>
        </w:r>
      </w:ins>
    </w:p>
    <w:p w:rsidR="00C83D7B" w:rsidRPr="00C83D7B" w:rsidRDefault="00C83D7B" w:rsidP="00C83D7B">
      <w:pPr>
        <w:numPr>
          <w:ilvl w:val="0"/>
          <w:numId w:val="18"/>
        </w:numPr>
        <w:shd w:val="clear" w:color="auto" w:fill="FFFFFF"/>
        <w:spacing w:before="100" w:beforeAutospacing="1" w:after="100" w:afterAutospacing="1" w:line="240" w:lineRule="auto"/>
        <w:ind w:left="600"/>
        <w:rPr>
          <w:ins w:id="171" w:author="Unknown"/>
          <w:rFonts w:ascii="Arial" w:eastAsia="Times New Roman" w:hAnsi="Arial" w:cs="Arial"/>
          <w:color w:val="222222"/>
          <w:sz w:val="24"/>
          <w:szCs w:val="24"/>
        </w:rPr>
      </w:pPr>
      <w:ins w:id="172" w:author="Unknown">
        <w:r w:rsidRPr="00C83D7B">
          <w:rPr>
            <w:rFonts w:ascii="Arial" w:eastAsia="Times New Roman" w:hAnsi="Arial" w:cs="Arial"/>
            <w:color w:val="222222"/>
            <w:sz w:val="24"/>
            <w:szCs w:val="24"/>
          </w:rPr>
          <w:t>As x → 0, y → ∞.</w:t>
        </w:r>
      </w:ins>
    </w:p>
    <w:p w:rsidR="00C83D7B" w:rsidRPr="00C83D7B" w:rsidRDefault="00C83D7B" w:rsidP="00C83D7B">
      <w:pPr>
        <w:numPr>
          <w:ilvl w:val="0"/>
          <w:numId w:val="18"/>
        </w:numPr>
        <w:shd w:val="clear" w:color="auto" w:fill="FFFFFF"/>
        <w:spacing w:before="100" w:beforeAutospacing="1" w:after="100" w:afterAutospacing="1" w:line="240" w:lineRule="auto"/>
        <w:ind w:left="600"/>
        <w:rPr>
          <w:ins w:id="173" w:author="Unknown"/>
          <w:rFonts w:ascii="Arial" w:eastAsia="Times New Roman" w:hAnsi="Arial" w:cs="Arial"/>
          <w:color w:val="222222"/>
          <w:sz w:val="24"/>
          <w:szCs w:val="24"/>
        </w:rPr>
      </w:pPr>
      <w:ins w:id="174" w:author="Unknown">
        <w:r w:rsidRPr="00C83D7B">
          <w:rPr>
            <w:rFonts w:ascii="Arial" w:eastAsia="Times New Roman" w:hAnsi="Arial" w:cs="Arial"/>
            <w:color w:val="222222"/>
            <w:sz w:val="24"/>
            <w:szCs w:val="24"/>
          </w:rPr>
          <w:t>The function y = e</w:t>
        </w:r>
        <w:r w:rsidRPr="00C83D7B">
          <w:rPr>
            <w:rFonts w:ascii="Arial" w:eastAsia="Times New Roman" w:hAnsi="Arial" w:cs="Arial"/>
            <w:color w:val="222222"/>
            <w:sz w:val="18"/>
            <w:szCs w:val="18"/>
            <w:vertAlign w:val="superscript"/>
          </w:rPr>
          <w:t>x</w:t>
        </w:r>
        <w:r w:rsidRPr="00C83D7B">
          <w:rPr>
            <w:rFonts w:ascii="Arial" w:eastAsia="Times New Roman" w:hAnsi="Arial" w:cs="Arial"/>
            <w:color w:val="222222"/>
            <w:sz w:val="24"/>
            <w:szCs w:val="24"/>
          </w:rPr>
          <w:t> and y = log</w:t>
        </w:r>
        <w:r w:rsidRPr="00C83D7B">
          <w:rPr>
            <w:rFonts w:ascii="Arial" w:eastAsia="Times New Roman" w:hAnsi="Arial" w:cs="Arial"/>
            <w:color w:val="222222"/>
            <w:sz w:val="18"/>
            <w:szCs w:val="18"/>
            <w:vertAlign w:val="subscript"/>
          </w:rPr>
          <w:t>e</w:t>
        </w:r>
        <w:r w:rsidRPr="00C83D7B">
          <w:rPr>
            <w:rFonts w:ascii="Arial" w:eastAsia="Times New Roman" w:hAnsi="Arial" w:cs="Arial"/>
            <w:color w:val="222222"/>
            <w:sz w:val="24"/>
            <w:szCs w:val="24"/>
          </w:rPr>
          <w:t> x are the mirror images of each other in the line y = x.</w:t>
        </w:r>
      </w:ins>
    </w:p>
    <w:p w:rsidR="00C83D7B" w:rsidRPr="00C83D7B" w:rsidRDefault="00C83D7B" w:rsidP="00C83D7B">
      <w:pPr>
        <w:numPr>
          <w:ilvl w:val="0"/>
          <w:numId w:val="18"/>
        </w:numPr>
        <w:shd w:val="clear" w:color="auto" w:fill="FFFFFF"/>
        <w:spacing w:beforeAutospacing="1" w:after="0" w:afterAutospacing="1" w:line="240" w:lineRule="auto"/>
        <w:ind w:left="600"/>
        <w:rPr>
          <w:ins w:id="175" w:author="Unknown"/>
          <w:rFonts w:ascii="Arial" w:eastAsia="Times New Roman" w:hAnsi="Arial" w:cs="Arial"/>
          <w:color w:val="222222"/>
          <w:sz w:val="24"/>
          <w:szCs w:val="24"/>
        </w:rPr>
      </w:pPr>
      <w:proofErr w:type="spellStart"/>
      <w:ins w:id="176" w:author="Unknown">
        <w:r w:rsidRPr="00C83D7B">
          <w:rPr>
            <w:rFonts w:ascii="MathJax_Math-italic" w:eastAsia="Times New Roman" w:hAnsi="MathJax_Math-italic" w:cs="Arial"/>
            <w:color w:val="222222"/>
            <w:sz w:val="21"/>
            <w:szCs w:val="21"/>
            <w:bdr w:val="none" w:sz="0" w:space="0" w:color="auto" w:frame="1"/>
          </w:rPr>
          <w:t>ddx</w:t>
        </w:r>
        <w:proofErr w:type="spellEnd"/>
        <w:r w:rsidRPr="00C83D7B">
          <w:rPr>
            <w:rFonts w:ascii="Arial" w:eastAsia="Times New Roman" w:hAnsi="Arial" w:cs="Arial"/>
            <w:color w:val="222222"/>
            <w:sz w:val="24"/>
            <w:szCs w:val="24"/>
          </w:rPr>
          <w:t> (</w:t>
        </w:r>
        <w:proofErr w:type="spellStart"/>
        <w:r w:rsidRPr="00C83D7B">
          <w:rPr>
            <w:rFonts w:ascii="Arial" w:eastAsia="Times New Roman" w:hAnsi="Arial" w:cs="Arial"/>
            <w:color w:val="222222"/>
            <w:sz w:val="24"/>
            <w:szCs w:val="24"/>
          </w:rPr>
          <w:t>loga</w:t>
        </w:r>
        <w:proofErr w:type="spellEnd"/>
        <w:r w:rsidRPr="00C83D7B">
          <w:rPr>
            <w:rFonts w:ascii="Arial" w:eastAsia="Times New Roman" w:hAnsi="Arial" w:cs="Arial"/>
            <w:color w:val="222222"/>
            <w:sz w:val="24"/>
            <w:szCs w:val="24"/>
          </w:rPr>
          <w:t xml:space="preserve"> x) = </w:t>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x</w:t>
        </w:r>
        <w:r w:rsidRPr="00C83D7B">
          <w:rPr>
            <w:rFonts w:ascii="Arial" w:eastAsia="Times New Roman" w:hAnsi="Arial" w:cs="Arial"/>
            <w:color w:val="222222"/>
            <w:sz w:val="24"/>
            <w:szCs w:val="24"/>
          </w:rPr>
          <w:t> l0ga e, </w:t>
        </w:r>
        <w:proofErr w:type="spellStart"/>
        <w:r w:rsidRPr="00C83D7B">
          <w:rPr>
            <w:rFonts w:ascii="MathJax_Math-italic" w:eastAsia="Times New Roman" w:hAnsi="MathJax_Math-italic" w:cs="Arial"/>
            <w:color w:val="222222"/>
            <w:sz w:val="21"/>
            <w:szCs w:val="21"/>
            <w:bdr w:val="none" w:sz="0" w:space="0" w:color="auto" w:frame="1"/>
          </w:rPr>
          <w:t>ddx</w:t>
        </w:r>
        <w:proofErr w:type="spellEnd"/>
        <w:r w:rsidRPr="00C83D7B">
          <w:rPr>
            <w:rFonts w:ascii="Arial" w:eastAsia="Times New Roman" w:hAnsi="Arial" w:cs="Arial"/>
            <w:color w:val="222222"/>
            <w:sz w:val="24"/>
            <w:szCs w:val="24"/>
          </w:rPr>
          <w:t> loge x = </w:t>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x</w:t>
        </w:r>
      </w:ins>
    </w:p>
    <w:p w:rsidR="00C83D7B" w:rsidRPr="00C83D7B" w:rsidRDefault="00C83D7B" w:rsidP="00C83D7B">
      <w:pPr>
        <w:shd w:val="clear" w:color="auto" w:fill="FFFFFF"/>
        <w:spacing w:after="390" w:line="240" w:lineRule="auto"/>
        <w:rPr>
          <w:ins w:id="177" w:author="Unknown"/>
          <w:rFonts w:ascii="Arial" w:eastAsia="Times New Roman" w:hAnsi="Arial" w:cs="Arial"/>
          <w:color w:val="222222"/>
          <w:sz w:val="24"/>
          <w:szCs w:val="24"/>
        </w:rPr>
      </w:pPr>
      <w:ins w:id="178" w:author="Unknown">
        <w:r w:rsidRPr="00C83D7B">
          <w:rPr>
            <w:rFonts w:ascii="Arial" w:eastAsia="Times New Roman" w:hAnsi="Arial" w:cs="Arial"/>
            <w:color w:val="222222"/>
            <w:sz w:val="24"/>
            <w:szCs w:val="24"/>
          </w:rPr>
          <w:t xml:space="preserve">→ </w:t>
        </w:r>
        <w:proofErr w:type="gramStart"/>
        <w:r w:rsidRPr="00C83D7B">
          <w:rPr>
            <w:rFonts w:ascii="Arial" w:eastAsia="Times New Roman" w:hAnsi="Arial" w:cs="Arial"/>
            <w:color w:val="222222"/>
            <w:sz w:val="24"/>
            <w:szCs w:val="24"/>
          </w:rPr>
          <w:t>Other</w:t>
        </w:r>
        <w:proofErr w:type="gramEnd"/>
        <w:r w:rsidRPr="00C83D7B">
          <w:rPr>
            <w:rFonts w:ascii="Arial" w:eastAsia="Times New Roman" w:hAnsi="Arial" w:cs="Arial"/>
            <w:color w:val="222222"/>
            <w:sz w:val="24"/>
            <w:szCs w:val="24"/>
          </w:rPr>
          <w:t xml:space="preserve"> properties of Logarithm are:</w:t>
        </w:r>
      </w:ins>
    </w:p>
    <w:p w:rsidR="00C83D7B" w:rsidRPr="00C83D7B" w:rsidRDefault="00C83D7B" w:rsidP="00C83D7B">
      <w:pPr>
        <w:numPr>
          <w:ilvl w:val="0"/>
          <w:numId w:val="19"/>
        </w:numPr>
        <w:shd w:val="clear" w:color="auto" w:fill="FFFFFF"/>
        <w:spacing w:before="100" w:beforeAutospacing="1" w:after="100" w:afterAutospacing="1" w:line="240" w:lineRule="auto"/>
        <w:ind w:left="600"/>
        <w:rPr>
          <w:ins w:id="179" w:author="Unknown"/>
          <w:rFonts w:ascii="Arial" w:eastAsia="Times New Roman" w:hAnsi="Arial" w:cs="Arial"/>
          <w:color w:val="222222"/>
          <w:sz w:val="24"/>
          <w:szCs w:val="24"/>
        </w:rPr>
      </w:pPr>
      <w:proofErr w:type="spellStart"/>
      <w:ins w:id="180" w:author="Unknown">
        <w:r w:rsidRPr="00C83D7B">
          <w:rPr>
            <w:rFonts w:ascii="Arial" w:eastAsia="Times New Roman" w:hAnsi="Arial" w:cs="Arial"/>
            <w:color w:val="222222"/>
            <w:sz w:val="24"/>
            <w:szCs w:val="24"/>
          </w:rPr>
          <w:t>log</w:t>
        </w:r>
        <w:r w:rsidRPr="00C83D7B">
          <w:rPr>
            <w:rFonts w:ascii="Arial" w:eastAsia="Times New Roman" w:hAnsi="Arial" w:cs="Arial"/>
            <w:color w:val="222222"/>
            <w:sz w:val="18"/>
            <w:szCs w:val="18"/>
            <w:vertAlign w:val="subscript"/>
          </w:rPr>
          <w:t>b</w:t>
        </w:r>
        <w:proofErr w:type="spellEnd"/>
        <w:r w:rsidRPr="00C83D7B">
          <w:rPr>
            <w:rFonts w:ascii="Arial" w:eastAsia="Times New Roman" w:hAnsi="Arial" w:cs="Arial"/>
            <w:color w:val="222222"/>
            <w:sz w:val="24"/>
            <w:szCs w:val="24"/>
          </w:rPr>
          <w:t> </w:t>
        </w:r>
        <w:proofErr w:type="spellStart"/>
        <w:r w:rsidRPr="00C83D7B">
          <w:rPr>
            <w:rFonts w:ascii="Arial" w:eastAsia="Times New Roman" w:hAnsi="Arial" w:cs="Arial"/>
            <w:color w:val="222222"/>
            <w:sz w:val="24"/>
            <w:szCs w:val="24"/>
          </w:rPr>
          <w:t>pq</w:t>
        </w:r>
        <w:proofErr w:type="spellEnd"/>
        <w:r w:rsidRPr="00C83D7B">
          <w:rPr>
            <w:rFonts w:ascii="Arial" w:eastAsia="Times New Roman" w:hAnsi="Arial" w:cs="Arial"/>
            <w:color w:val="222222"/>
            <w:sz w:val="24"/>
            <w:szCs w:val="24"/>
          </w:rPr>
          <w:t xml:space="preserve"> = </w:t>
        </w:r>
        <w:proofErr w:type="spellStart"/>
        <w:r w:rsidRPr="00C83D7B">
          <w:rPr>
            <w:rFonts w:ascii="Arial" w:eastAsia="Times New Roman" w:hAnsi="Arial" w:cs="Arial"/>
            <w:color w:val="222222"/>
            <w:sz w:val="24"/>
            <w:szCs w:val="24"/>
          </w:rPr>
          <w:t>log</w:t>
        </w:r>
        <w:r w:rsidRPr="00C83D7B">
          <w:rPr>
            <w:rFonts w:ascii="Arial" w:eastAsia="Times New Roman" w:hAnsi="Arial" w:cs="Arial"/>
            <w:color w:val="222222"/>
            <w:sz w:val="18"/>
            <w:szCs w:val="18"/>
            <w:vertAlign w:val="subscript"/>
          </w:rPr>
          <w:t>b</w:t>
        </w:r>
        <w:proofErr w:type="spellEnd"/>
        <w:r w:rsidRPr="00C83D7B">
          <w:rPr>
            <w:rFonts w:ascii="Arial" w:eastAsia="Times New Roman" w:hAnsi="Arial" w:cs="Arial"/>
            <w:color w:val="222222"/>
            <w:sz w:val="24"/>
            <w:szCs w:val="24"/>
          </w:rPr>
          <w:t xml:space="preserve"> p + </w:t>
        </w:r>
        <w:proofErr w:type="spellStart"/>
        <w:r w:rsidRPr="00C83D7B">
          <w:rPr>
            <w:rFonts w:ascii="Arial" w:eastAsia="Times New Roman" w:hAnsi="Arial" w:cs="Arial"/>
            <w:color w:val="222222"/>
            <w:sz w:val="24"/>
            <w:szCs w:val="24"/>
          </w:rPr>
          <w:t>log</w:t>
        </w:r>
        <w:r w:rsidRPr="00C83D7B">
          <w:rPr>
            <w:rFonts w:ascii="Arial" w:eastAsia="Times New Roman" w:hAnsi="Arial" w:cs="Arial"/>
            <w:color w:val="222222"/>
            <w:sz w:val="18"/>
            <w:szCs w:val="18"/>
            <w:vertAlign w:val="subscript"/>
          </w:rPr>
          <w:t>b</w:t>
        </w:r>
        <w:proofErr w:type="spellEnd"/>
        <w:r w:rsidRPr="00C83D7B">
          <w:rPr>
            <w:rFonts w:ascii="Arial" w:eastAsia="Times New Roman" w:hAnsi="Arial" w:cs="Arial"/>
            <w:color w:val="222222"/>
            <w:sz w:val="24"/>
            <w:szCs w:val="24"/>
          </w:rPr>
          <w:t> q</w:t>
        </w:r>
      </w:ins>
    </w:p>
    <w:p w:rsidR="00C83D7B" w:rsidRPr="00C83D7B" w:rsidRDefault="00C83D7B" w:rsidP="00C83D7B">
      <w:pPr>
        <w:numPr>
          <w:ilvl w:val="0"/>
          <w:numId w:val="19"/>
        </w:numPr>
        <w:shd w:val="clear" w:color="auto" w:fill="FFFFFF"/>
        <w:spacing w:beforeAutospacing="1" w:after="0" w:afterAutospacing="1" w:line="240" w:lineRule="auto"/>
        <w:ind w:left="600"/>
        <w:rPr>
          <w:ins w:id="181" w:author="Unknown"/>
          <w:rFonts w:ascii="Arial" w:eastAsia="Times New Roman" w:hAnsi="Arial" w:cs="Arial"/>
          <w:color w:val="222222"/>
          <w:sz w:val="24"/>
          <w:szCs w:val="24"/>
        </w:rPr>
      </w:pPr>
      <w:proofErr w:type="spellStart"/>
      <w:ins w:id="182" w:author="Unknown">
        <w:r w:rsidRPr="00C83D7B">
          <w:rPr>
            <w:rFonts w:ascii="Arial" w:eastAsia="Times New Roman" w:hAnsi="Arial" w:cs="Arial"/>
            <w:color w:val="222222"/>
            <w:sz w:val="24"/>
            <w:szCs w:val="24"/>
          </w:rPr>
          <w:t>log</w:t>
        </w:r>
        <w:r w:rsidRPr="00C83D7B">
          <w:rPr>
            <w:rFonts w:ascii="Arial" w:eastAsia="Times New Roman" w:hAnsi="Arial" w:cs="Arial"/>
            <w:color w:val="222222"/>
            <w:sz w:val="18"/>
            <w:szCs w:val="18"/>
            <w:vertAlign w:val="subscript"/>
          </w:rPr>
          <w:t>b</w:t>
        </w:r>
        <w:proofErr w:type="spellEnd"/>
        <w:r w:rsidRPr="00C83D7B">
          <w:rPr>
            <w:rFonts w:ascii="Arial" w:eastAsia="Times New Roman" w:hAnsi="Arial" w:cs="Arial"/>
            <w:color w:val="222222"/>
            <w:sz w:val="24"/>
            <w:szCs w:val="24"/>
          </w:rPr>
          <w:t> </w:t>
        </w:r>
        <w:proofErr w:type="spellStart"/>
        <w:r w:rsidRPr="00C83D7B">
          <w:rPr>
            <w:rFonts w:ascii="MathJax_Math-italic" w:eastAsia="Times New Roman" w:hAnsi="MathJax_Math-italic" w:cs="Arial"/>
            <w:color w:val="222222"/>
            <w:sz w:val="21"/>
            <w:szCs w:val="21"/>
            <w:bdr w:val="none" w:sz="0" w:space="0" w:color="auto" w:frame="1"/>
          </w:rPr>
          <w:t>pq</w:t>
        </w:r>
        <w:proofErr w:type="spellEnd"/>
        <w:r w:rsidRPr="00C83D7B">
          <w:rPr>
            <w:rFonts w:ascii="Arial" w:eastAsia="Times New Roman" w:hAnsi="Arial" w:cs="Arial"/>
            <w:color w:val="222222"/>
            <w:sz w:val="24"/>
            <w:szCs w:val="24"/>
          </w:rPr>
          <w:t xml:space="preserve"> = </w:t>
        </w:r>
        <w:proofErr w:type="spellStart"/>
        <w:r w:rsidRPr="00C83D7B">
          <w:rPr>
            <w:rFonts w:ascii="Arial" w:eastAsia="Times New Roman" w:hAnsi="Arial" w:cs="Arial"/>
            <w:color w:val="222222"/>
            <w:sz w:val="24"/>
            <w:szCs w:val="24"/>
          </w:rPr>
          <w:t>log</w:t>
        </w:r>
        <w:r w:rsidRPr="00C83D7B">
          <w:rPr>
            <w:rFonts w:ascii="Arial" w:eastAsia="Times New Roman" w:hAnsi="Arial" w:cs="Arial"/>
            <w:color w:val="222222"/>
            <w:sz w:val="18"/>
            <w:szCs w:val="18"/>
            <w:vertAlign w:val="subscript"/>
          </w:rPr>
          <w:t>a</w:t>
        </w:r>
        <w:proofErr w:type="spellEnd"/>
        <w:r w:rsidRPr="00C83D7B">
          <w:rPr>
            <w:rFonts w:ascii="Arial" w:eastAsia="Times New Roman" w:hAnsi="Arial" w:cs="Arial"/>
            <w:color w:val="222222"/>
            <w:sz w:val="24"/>
            <w:szCs w:val="24"/>
          </w:rPr>
          <w:t xml:space="preserve"> p – </w:t>
        </w:r>
        <w:proofErr w:type="spellStart"/>
        <w:r w:rsidRPr="00C83D7B">
          <w:rPr>
            <w:rFonts w:ascii="Arial" w:eastAsia="Times New Roman" w:hAnsi="Arial" w:cs="Arial"/>
            <w:color w:val="222222"/>
            <w:sz w:val="24"/>
            <w:szCs w:val="24"/>
          </w:rPr>
          <w:t>log</w:t>
        </w:r>
        <w:r w:rsidRPr="00C83D7B">
          <w:rPr>
            <w:rFonts w:ascii="Arial" w:eastAsia="Times New Roman" w:hAnsi="Arial" w:cs="Arial"/>
            <w:color w:val="222222"/>
            <w:sz w:val="18"/>
            <w:szCs w:val="18"/>
            <w:vertAlign w:val="subscript"/>
          </w:rPr>
          <w:t>a</w:t>
        </w:r>
        <w:proofErr w:type="spellEnd"/>
        <w:r w:rsidRPr="00C83D7B">
          <w:rPr>
            <w:rFonts w:ascii="Arial" w:eastAsia="Times New Roman" w:hAnsi="Arial" w:cs="Arial"/>
            <w:color w:val="222222"/>
            <w:sz w:val="24"/>
            <w:szCs w:val="24"/>
          </w:rPr>
          <w:t> q</w:t>
        </w:r>
      </w:ins>
    </w:p>
    <w:p w:rsidR="00C83D7B" w:rsidRPr="00C83D7B" w:rsidRDefault="00C83D7B" w:rsidP="00C83D7B">
      <w:pPr>
        <w:numPr>
          <w:ilvl w:val="0"/>
          <w:numId w:val="19"/>
        </w:numPr>
        <w:shd w:val="clear" w:color="auto" w:fill="FFFFFF"/>
        <w:spacing w:before="100" w:beforeAutospacing="1" w:after="100" w:afterAutospacing="1" w:line="240" w:lineRule="auto"/>
        <w:ind w:left="600"/>
        <w:rPr>
          <w:ins w:id="183" w:author="Unknown"/>
          <w:rFonts w:ascii="Arial" w:eastAsia="Times New Roman" w:hAnsi="Arial" w:cs="Arial"/>
          <w:color w:val="222222"/>
          <w:sz w:val="24"/>
          <w:szCs w:val="24"/>
        </w:rPr>
      </w:pPr>
      <w:proofErr w:type="spellStart"/>
      <w:ins w:id="184" w:author="Unknown">
        <w:r w:rsidRPr="00C83D7B">
          <w:rPr>
            <w:rFonts w:ascii="Arial" w:eastAsia="Times New Roman" w:hAnsi="Arial" w:cs="Arial"/>
            <w:color w:val="222222"/>
            <w:sz w:val="24"/>
            <w:szCs w:val="24"/>
          </w:rPr>
          <w:t>log</w:t>
        </w:r>
        <w:r w:rsidRPr="00C83D7B">
          <w:rPr>
            <w:rFonts w:ascii="Arial" w:eastAsia="Times New Roman" w:hAnsi="Arial" w:cs="Arial"/>
            <w:color w:val="222222"/>
            <w:sz w:val="18"/>
            <w:szCs w:val="18"/>
            <w:vertAlign w:val="subscript"/>
          </w:rPr>
          <w:t>b</w:t>
        </w:r>
        <w:proofErr w:type="spellEnd"/>
        <w:r w:rsidRPr="00C83D7B">
          <w:rPr>
            <w:rFonts w:ascii="Arial" w:eastAsia="Times New Roman" w:hAnsi="Arial" w:cs="Arial"/>
            <w:color w:val="222222"/>
            <w:sz w:val="24"/>
            <w:szCs w:val="24"/>
          </w:rPr>
          <w:t> </w:t>
        </w:r>
        <w:proofErr w:type="spellStart"/>
        <w:r w:rsidRPr="00C83D7B">
          <w:rPr>
            <w:rFonts w:ascii="Arial" w:eastAsia="Times New Roman" w:hAnsi="Arial" w:cs="Arial"/>
            <w:color w:val="222222"/>
            <w:sz w:val="24"/>
            <w:szCs w:val="24"/>
          </w:rPr>
          <w:t>px</w:t>
        </w:r>
        <w:proofErr w:type="spellEnd"/>
        <w:r w:rsidRPr="00C83D7B">
          <w:rPr>
            <w:rFonts w:ascii="Arial" w:eastAsia="Times New Roman" w:hAnsi="Arial" w:cs="Arial"/>
            <w:color w:val="222222"/>
            <w:sz w:val="24"/>
            <w:szCs w:val="24"/>
          </w:rPr>
          <w:t xml:space="preserve"> = x </w:t>
        </w:r>
        <w:proofErr w:type="spellStart"/>
        <w:r w:rsidRPr="00C83D7B">
          <w:rPr>
            <w:rFonts w:ascii="Arial" w:eastAsia="Times New Roman" w:hAnsi="Arial" w:cs="Arial"/>
            <w:color w:val="222222"/>
            <w:sz w:val="24"/>
            <w:szCs w:val="24"/>
          </w:rPr>
          <w:t>log</w:t>
        </w:r>
        <w:r w:rsidRPr="00C83D7B">
          <w:rPr>
            <w:rFonts w:ascii="Arial" w:eastAsia="Times New Roman" w:hAnsi="Arial" w:cs="Arial"/>
            <w:color w:val="222222"/>
            <w:sz w:val="18"/>
            <w:szCs w:val="18"/>
            <w:vertAlign w:val="subscript"/>
          </w:rPr>
          <w:t>b</w:t>
        </w:r>
        <w:proofErr w:type="spellEnd"/>
        <w:r w:rsidRPr="00C83D7B">
          <w:rPr>
            <w:rFonts w:ascii="Arial" w:eastAsia="Times New Roman" w:hAnsi="Arial" w:cs="Arial"/>
            <w:color w:val="222222"/>
            <w:sz w:val="24"/>
            <w:szCs w:val="24"/>
          </w:rPr>
          <w:t xml:space="preserve"> p – </w:t>
        </w:r>
        <w:proofErr w:type="spellStart"/>
        <w:r w:rsidRPr="00C83D7B">
          <w:rPr>
            <w:rFonts w:ascii="Arial" w:eastAsia="Times New Roman" w:hAnsi="Arial" w:cs="Arial"/>
            <w:color w:val="222222"/>
            <w:sz w:val="24"/>
            <w:szCs w:val="24"/>
          </w:rPr>
          <w:t>log</w:t>
        </w:r>
        <w:r w:rsidRPr="00C83D7B">
          <w:rPr>
            <w:rFonts w:ascii="Arial" w:eastAsia="Times New Roman" w:hAnsi="Arial" w:cs="Arial"/>
            <w:color w:val="222222"/>
            <w:sz w:val="18"/>
            <w:szCs w:val="18"/>
            <w:vertAlign w:val="subscript"/>
          </w:rPr>
          <w:t>b</w:t>
        </w:r>
        <w:proofErr w:type="spellEnd"/>
        <w:r w:rsidRPr="00C83D7B">
          <w:rPr>
            <w:rFonts w:ascii="Arial" w:eastAsia="Times New Roman" w:hAnsi="Arial" w:cs="Arial"/>
            <w:color w:val="222222"/>
            <w:sz w:val="24"/>
            <w:szCs w:val="24"/>
          </w:rPr>
          <w:t> q</w:t>
        </w:r>
      </w:ins>
    </w:p>
    <w:p w:rsidR="00C83D7B" w:rsidRPr="00C83D7B" w:rsidRDefault="00C83D7B" w:rsidP="00C83D7B">
      <w:pPr>
        <w:numPr>
          <w:ilvl w:val="0"/>
          <w:numId w:val="19"/>
        </w:numPr>
        <w:shd w:val="clear" w:color="auto" w:fill="FFFFFF"/>
        <w:spacing w:beforeAutospacing="1" w:after="0" w:afterAutospacing="1" w:line="240" w:lineRule="auto"/>
        <w:ind w:left="600"/>
        <w:rPr>
          <w:ins w:id="185" w:author="Unknown"/>
          <w:rFonts w:ascii="Arial" w:eastAsia="Times New Roman" w:hAnsi="Arial" w:cs="Arial"/>
          <w:color w:val="222222"/>
          <w:sz w:val="24"/>
          <w:szCs w:val="24"/>
        </w:rPr>
      </w:pPr>
      <w:proofErr w:type="spellStart"/>
      <w:ins w:id="186" w:author="Unknown">
        <w:r w:rsidRPr="00C83D7B">
          <w:rPr>
            <w:rFonts w:ascii="Arial" w:eastAsia="Times New Roman" w:hAnsi="Arial" w:cs="Arial"/>
            <w:color w:val="222222"/>
            <w:sz w:val="24"/>
            <w:szCs w:val="24"/>
          </w:rPr>
          <w:t>log</w:t>
        </w:r>
        <w:r w:rsidRPr="00C83D7B">
          <w:rPr>
            <w:rFonts w:ascii="Arial" w:eastAsia="Times New Roman" w:hAnsi="Arial" w:cs="Arial"/>
            <w:color w:val="222222"/>
            <w:sz w:val="18"/>
            <w:szCs w:val="18"/>
            <w:vertAlign w:val="subscript"/>
          </w:rPr>
          <w:t>a</w:t>
        </w:r>
        <w:proofErr w:type="spellEnd"/>
        <w:r w:rsidRPr="00C83D7B">
          <w:rPr>
            <w:rFonts w:ascii="Arial" w:eastAsia="Times New Roman" w:hAnsi="Arial" w:cs="Arial"/>
            <w:color w:val="222222"/>
            <w:sz w:val="24"/>
            <w:szCs w:val="24"/>
          </w:rPr>
          <w:t> b = </w:t>
        </w:r>
        <w:proofErr w:type="spellStart"/>
        <w:r w:rsidRPr="00C83D7B">
          <w:rPr>
            <w:rFonts w:ascii="MathJax_Main" w:eastAsia="Times New Roman" w:hAnsi="MathJax_Main" w:cs="Arial"/>
            <w:color w:val="222222"/>
            <w:sz w:val="21"/>
            <w:szCs w:val="21"/>
            <w:bdr w:val="none" w:sz="0" w:space="0" w:color="auto" w:frame="1"/>
          </w:rPr>
          <w:t>log</w:t>
        </w:r>
        <w:r w:rsidRPr="00C83D7B">
          <w:rPr>
            <w:rFonts w:ascii="MathJax_Math-italic" w:eastAsia="Times New Roman" w:hAnsi="MathJax_Math-italic" w:cs="Arial"/>
            <w:color w:val="222222"/>
            <w:sz w:val="15"/>
            <w:szCs w:val="15"/>
            <w:bdr w:val="none" w:sz="0" w:space="0" w:color="auto" w:frame="1"/>
          </w:rPr>
          <w:t>a</w:t>
        </w:r>
        <w:r w:rsidRPr="00C83D7B">
          <w:rPr>
            <w:rFonts w:ascii="MathJax_Math-italic" w:eastAsia="Times New Roman" w:hAnsi="MathJax_Math-italic" w:cs="Arial"/>
            <w:color w:val="222222"/>
            <w:sz w:val="21"/>
            <w:szCs w:val="21"/>
            <w:bdr w:val="none" w:sz="0" w:space="0" w:color="auto" w:frame="1"/>
          </w:rPr>
          <w:t>p</w:t>
        </w:r>
        <w:r w:rsidRPr="00C83D7B">
          <w:rPr>
            <w:rFonts w:ascii="MathJax_Main" w:eastAsia="Times New Roman" w:hAnsi="MathJax_Main" w:cs="Arial"/>
            <w:color w:val="222222"/>
            <w:sz w:val="21"/>
            <w:szCs w:val="21"/>
            <w:bdr w:val="none" w:sz="0" w:space="0" w:color="auto" w:frame="1"/>
          </w:rPr>
          <w:t>log</w:t>
        </w:r>
        <w:r w:rsidRPr="00C83D7B">
          <w:rPr>
            <w:rFonts w:ascii="MathJax_Math-italic" w:eastAsia="Times New Roman" w:hAnsi="MathJax_Math-italic" w:cs="Arial"/>
            <w:color w:val="222222"/>
            <w:sz w:val="15"/>
            <w:szCs w:val="15"/>
            <w:bdr w:val="none" w:sz="0" w:space="0" w:color="auto" w:frame="1"/>
          </w:rPr>
          <w:t>b</w:t>
        </w:r>
        <w:r w:rsidRPr="00C83D7B">
          <w:rPr>
            <w:rFonts w:ascii="MathJax_Math-italic" w:eastAsia="Times New Roman" w:hAnsi="MathJax_Math-italic" w:cs="Arial"/>
            <w:color w:val="222222"/>
            <w:sz w:val="21"/>
            <w:szCs w:val="21"/>
            <w:bdr w:val="none" w:sz="0" w:space="0" w:color="auto" w:frame="1"/>
          </w:rPr>
          <w:t>p</w:t>
        </w:r>
        <w:proofErr w:type="spellEnd"/>
      </w:ins>
    </w:p>
    <w:p w:rsidR="00C83D7B" w:rsidRPr="00C83D7B" w:rsidRDefault="00C83D7B" w:rsidP="00C83D7B">
      <w:pPr>
        <w:shd w:val="clear" w:color="auto" w:fill="FFFFFF"/>
        <w:spacing w:after="390" w:line="240" w:lineRule="auto"/>
        <w:rPr>
          <w:ins w:id="187" w:author="Unknown"/>
          <w:rFonts w:ascii="Arial" w:eastAsia="Times New Roman" w:hAnsi="Arial" w:cs="Arial"/>
          <w:color w:val="222222"/>
          <w:sz w:val="24"/>
          <w:szCs w:val="24"/>
        </w:rPr>
      </w:pPr>
      <w:ins w:id="188" w:author="Unknown">
        <w:r w:rsidRPr="00C83D7B">
          <w:rPr>
            <w:rFonts w:ascii="Arial" w:eastAsia="Times New Roman" w:hAnsi="Arial" w:cs="Arial"/>
            <w:color w:val="222222"/>
            <w:sz w:val="24"/>
            <w:szCs w:val="24"/>
          </w:rPr>
          <w:t>→ Logarithmic Differentiation</w:t>
        </w:r>
        <w:proofErr w:type="gramStart"/>
        <w:r w:rsidRPr="00C83D7B">
          <w:rPr>
            <w:rFonts w:ascii="Arial" w:eastAsia="Times New Roman" w:hAnsi="Arial" w:cs="Arial"/>
            <w:color w:val="222222"/>
            <w:sz w:val="24"/>
            <w:szCs w:val="24"/>
          </w:rPr>
          <w:t>:</w:t>
        </w:r>
        <w:proofErr w:type="gramEnd"/>
        <w:r w:rsidRPr="00C83D7B">
          <w:rPr>
            <w:rFonts w:ascii="Arial" w:eastAsia="Times New Roman" w:hAnsi="Arial" w:cs="Arial"/>
            <w:color w:val="222222"/>
            <w:sz w:val="24"/>
            <w:szCs w:val="24"/>
          </w:rPr>
          <w:br/>
          <w:t>Whenever the functions are given in the form</w:t>
        </w:r>
      </w:ins>
    </w:p>
    <w:p w:rsidR="00C83D7B" w:rsidRPr="00C83D7B" w:rsidRDefault="00C83D7B" w:rsidP="00C83D7B">
      <w:pPr>
        <w:numPr>
          <w:ilvl w:val="0"/>
          <w:numId w:val="20"/>
        </w:numPr>
        <w:shd w:val="clear" w:color="auto" w:fill="FFFFFF"/>
        <w:spacing w:before="100" w:beforeAutospacing="1" w:after="100" w:afterAutospacing="1" w:line="240" w:lineRule="auto"/>
        <w:ind w:left="600"/>
        <w:rPr>
          <w:ins w:id="189" w:author="Unknown"/>
          <w:rFonts w:ascii="Arial" w:eastAsia="Times New Roman" w:hAnsi="Arial" w:cs="Arial"/>
          <w:color w:val="222222"/>
          <w:sz w:val="24"/>
          <w:szCs w:val="24"/>
        </w:rPr>
      </w:pPr>
      <w:ins w:id="190" w:author="Unknown">
        <w:r w:rsidRPr="00C83D7B">
          <w:rPr>
            <w:rFonts w:ascii="Arial" w:eastAsia="Times New Roman" w:hAnsi="Arial" w:cs="Arial"/>
            <w:color w:val="222222"/>
            <w:sz w:val="24"/>
            <w:szCs w:val="24"/>
          </w:rPr>
          <w:t>y = [u(x)]v(x) and</w:t>
        </w:r>
      </w:ins>
    </w:p>
    <w:p w:rsidR="00C83D7B" w:rsidRPr="00C83D7B" w:rsidRDefault="00C83D7B" w:rsidP="00C83D7B">
      <w:pPr>
        <w:numPr>
          <w:ilvl w:val="0"/>
          <w:numId w:val="20"/>
        </w:numPr>
        <w:shd w:val="clear" w:color="auto" w:fill="FFFFFF"/>
        <w:spacing w:beforeAutospacing="1" w:after="0" w:afterAutospacing="1" w:line="240" w:lineRule="auto"/>
        <w:ind w:left="600"/>
        <w:rPr>
          <w:ins w:id="191" w:author="Unknown"/>
          <w:rFonts w:ascii="Arial" w:eastAsia="Times New Roman" w:hAnsi="Arial" w:cs="Arial"/>
          <w:color w:val="222222"/>
          <w:sz w:val="24"/>
          <w:szCs w:val="24"/>
        </w:rPr>
      </w:pPr>
      <w:ins w:id="192" w:author="Unknown">
        <w:r w:rsidRPr="00C83D7B">
          <w:rPr>
            <w:rFonts w:ascii="Arial" w:eastAsia="Times New Roman" w:hAnsi="Arial" w:cs="Arial"/>
            <w:color w:val="222222"/>
            <w:sz w:val="24"/>
            <w:szCs w:val="24"/>
          </w:rPr>
          <w:t>y = </w:t>
        </w:r>
        <w:r w:rsidRPr="00C83D7B">
          <w:rPr>
            <w:rFonts w:ascii="MathJax_Math-italic" w:eastAsia="Times New Roman" w:hAnsi="MathJax_Math-italic" w:cs="Arial"/>
            <w:color w:val="222222"/>
            <w:sz w:val="21"/>
            <w:szCs w:val="21"/>
            <w:bdr w:val="none" w:sz="0" w:space="0" w:color="auto" w:frame="1"/>
          </w:rPr>
          <w:t>u</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v</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w</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w:t>
        </w:r>
      </w:ins>
    </w:p>
    <w:p w:rsidR="00C83D7B" w:rsidRPr="00C83D7B" w:rsidRDefault="00C83D7B" w:rsidP="00C83D7B">
      <w:pPr>
        <w:shd w:val="clear" w:color="auto" w:fill="FFFFFF"/>
        <w:spacing w:after="390" w:line="240" w:lineRule="auto"/>
        <w:rPr>
          <w:ins w:id="193" w:author="Unknown"/>
          <w:rFonts w:ascii="Arial" w:eastAsia="Times New Roman" w:hAnsi="Arial" w:cs="Arial"/>
          <w:color w:val="222222"/>
          <w:sz w:val="24"/>
          <w:szCs w:val="24"/>
        </w:rPr>
      </w:pPr>
      <w:proofErr w:type="gramStart"/>
      <w:ins w:id="194" w:author="Unknown">
        <w:r w:rsidRPr="00C83D7B">
          <w:rPr>
            <w:rFonts w:ascii="Arial" w:eastAsia="Times New Roman" w:hAnsi="Arial" w:cs="Arial"/>
            <w:color w:val="222222"/>
            <w:sz w:val="24"/>
            <w:szCs w:val="24"/>
          </w:rPr>
          <w:t>take</w:t>
        </w:r>
        <w:proofErr w:type="gramEnd"/>
        <w:r w:rsidRPr="00C83D7B">
          <w:rPr>
            <w:rFonts w:ascii="Arial" w:eastAsia="Times New Roman" w:hAnsi="Arial" w:cs="Arial"/>
            <w:color w:val="222222"/>
            <w:sz w:val="24"/>
            <w:szCs w:val="24"/>
          </w:rPr>
          <w:t xml:space="preserve"> log of both sides. Simplify and differentiate, e.g.</w:t>
        </w:r>
        <w:proofErr w:type="gramStart"/>
        <w:r w:rsidRPr="00C83D7B">
          <w:rPr>
            <w:rFonts w:ascii="Arial" w:eastAsia="Times New Roman" w:hAnsi="Arial" w:cs="Arial"/>
            <w:color w:val="222222"/>
            <w:sz w:val="24"/>
            <w:szCs w:val="24"/>
          </w:rPr>
          <w:t>,</w:t>
        </w:r>
        <w:proofErr w:type="gramEnd"/>
        <w:r w:rsidRPr="00C83D7B">
          <w:rPr>
            <w:rFonts w:ascii="Arial" w:eastAsia="Times New Roman" w:hAnsi="Arial" w:cs="Arial"/>
            <w:color w:val="222222"/>
            <w:sz w:val="24"/>
            <w:szCs w:val="24"/>
          </w:rPr>
          <w:br/>
          <w:t>Let y = (</w:t>
        </w:r>
        <w:proofErr w:type="spellStart"/>
        <w:r w:rsidRPr="00C83D7B">
          <w:rPr>
            <w:rFonts w:ascii="Arial" w:eastAsia="Times New Roman" w:hAnsi="Arial" w:cs="Arial"/>
            <w:color w:val="222222"/>
            <w:sz w:val="24"/>
            <w:szCs w:val="24"/>
          </w:rPr>
          <w:t>cos</w:t>
        </w:r>
        <w:proofErr w:type="spellEnd"/>
        <w:r w:rsidRPr="00C83D7B">
          <w:rPr>
            <w:rFonts w:ascii="Arial" w:eastAsia="Times New Roman" w:hAnsi="Arial" w:cs="Arial"/>
            <w:color w:val="222222"/>
            <w:sz w:val="24"/>
            <w:szCs w:val="24"/>
          </w:rPr>
          <w:t xml:space="preserve"> x)sin x, log y = sin x log </w:t>
        </w:r>
        <w:proofErr w:type="spellStart"/>
        <w:r w:rsidRPr="00C83D7B">
          <w:rPr>
            <w:rFonts w:ascii="Arial" w:eastAsia="Times New Roman" w:hAnsi="Arial" w:cs="Arial"/>
            <w:color w:val="222222"/>
            <w:sz w:val="24"/>
            <w:szCs w:val="24"/>
          </w:rPr>
          <w:t>cos</w:t>
        </w:r>
        <w:proofErr w:type="spellEnd"/>
        <w:r w:rsidRPr="00C83D7B">
          <w:rPr>
            <w:rFonts w:ascii="Arial" w:eastAsia="Times New Roman" w:hAnsi="Arial" w:cs="Arial"/>
            <w:color w:val="222222"/>
            <w:sz w:val="24"/>
            <w:szCs w:val="24"/>
          </w:rPr>
          <w:t xml:space="preserve"> x</w:t>
        </w:r>
      </w:ins>
    </w:p>
    <w:p w:rsidR="00C83D7B" w:rsidRPr="00C83D7B" w:rsidRDefault="00C83D7B" w:rsidP="00C83D7B">
      <w:pPr>
        <w:shd w:val="clear" w:color="auto" w:fill="FFFFFF"/>
        <w:spacing w:after="0" w:line="240" w:lineRule="auto"/>
        <w:rPr>
          <w:ins w:id="195" w:author="Unknown"/>
          <w:rFonts w:ascii="Arial" w:eastAsia="Times New Roman" w:hAnsi="Arial" w:cs="Arial"/>
          <w:color w:val="222222"/>
          <w:sz w:val="24"/>
          <w:szCs w:val="24"/>
        </w:rPr>
      </w:pPr>
      <w:ins w:id="196" w:author="Unknown">
        <w:r w:rsidRPr="00C83D7B">
          <w:rPr>
            <w:rFonts w:ascii="Arial" w:eastAsia="Times New Roman" w:hAnsi="Arial" w:cs="Arial"/>
            <w:color w:val="222222"/>
            <w:sz w:val="24"/>
            <w:szCs w:val="24"/>
          </w:rPr>
          <w:t>Differentiating, </w:t>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y</w:t>
        </w:r>
        <w:r w:rsidRPr="00C83D7B">
          <w:rPr>
            <w:rFonts w:ascii="Arial" w:eastAsia="Times New Roman" w:hAnsi="Arial" w:cs="Arial"/>
            <w:color w:val="222222"/>
            <w:sz w:val="24"/>
            <w:szCs w:val="24"/>
          </w:rPr>
          <w:t> </w:t>
        </w:r>
        <w:proofErr w:type="spellStart"/>
        <w:r w:rsidRPr="00C83D7B">
          <w:rPr>
            <w:rFonts w:ascii="MathJax_Math-italic" w:eastAsia="Times New Roman" w:hAnsi="MathJax_Math-italic" w:cs="Arial"/>
            <w:color w:val="222222"/>
            <w:sz w:val="21"/>
            <w:szCs w:val="21"/>
            <w:bdr w:val="none" w:sz="0" w:space="0" w:color="auto" w:frame="1"/>
          </w:rPr>
          <w:t>dydx</w:t>
        </w:r>
        <w:proofErr w:type="spellEnd"/>
        <w:r w:rsidRPr="00C83D7B">
          <w:rPr>
            <w:rFonts w:ascii="Arial" w:eastAsia="Times New Roman" w:hAnsi="Arial" w:cs="Arial"/>
            <w:color w:val="222222"/>
            <w:sz w:val="24"/>
            <w:szCs w:val="24"/>
          </w:rPr>
          <w:t xml:space="preserve"> = </w:t>
        </w:r>
        <w:proofErr w:type="spellStart"/>
        <w:r w:rsidRPr="00C83D7B">
          <w:rPr>
            <w:rFonts w:ascii="Arial" w:eastAsia="Times New Roman" w:hAnsi="Arial" w:cs="Arial"/>
            <w:color w:val="222222"/>
            <w:sz w:val="24"/>
            <w:szCs w:val="24"/>
          </w:rPr>
          <w:t>cos</w:t>
        </w:r>
        <w:proofErr w:type="spellEnd"/>
        <w:r w:rsidRPr="00C83D7B">
          <w:rPr>
            <w:rFonts w:ascii="Arial" w:eastAsia="Times New Roman" w:hAnsi="Arial" w:cs="Arial"/>
            <w:color w:val="222222"/>
            <w:sz w:val="24"/>
            <w:szCs w:val="24"/>
          </w:rPr>
          <w:t xml:space="preserve"> x log Cos x + sin </w:t>
        </w:r>
        <w:proofErr w:type="gramStart"/>
        <w:r w:rsidRPr="00C83D7B">
          <w:rPr>
            <w:rFonts w:ascii="Arial" w:eastAsia="Times New Roman" w:hAnsi="Arial" w:cs="Arial"/>
            <w:color w:val="222222"/>
            <w:sz w:val="24"/>
            <w:szCs w:val="24"/>
          </w:rPr>
          <w:t>x .</w:t>
        </w:r>
        <w:proofErr w:type="gramEnd"/>
        <w:r w:rsidRPr="00C83D7B">
          <w:rPr>
            <w:rFonts w:ascii="Arial" w:eastAsia="Times New Roman" w:hAnsi="Arial" w:cs="Arial"/>
            <w:color w:val="222222"/>
            <w:sz w:val="24"/>
            <w:szCs w:val="24"/>
          </w:rPr>
          <w:t xml:space="preserve"> – </w:t>
        </w:r>
        <w:proofErr w:type="spellStart"/>
        <w:proofErr w:type="gramStart"/>
        <w:r w:rsidRPr="00C83D7B">
          <w:rPr>
            <w:rFonts w:ascii="MathJax_Math-italic" w:eastAsia="Times New Roman" w:hAnsi="MathJax_Math-italic" w:cs="Arial"/>
            <w:color w:val="222222"/>
            <w:sz w:val="21"/>
            <w:szCs w:val="21"/>
            <w:bdr w:val="none" w:sz="0" w:space="0" w:color="auto" w:frame="1"/>
          </w:rPr>
          <w:t>sinxcosx</w:t>
        </w:r>
        <w:proofErr w:type="spellEnd"/>
        <w:proofErr w:type="gramEnd"/>
        <w:r w:rsidRPr="00C83D7B">
          <w:rPr>
            <w:rFonts w:ascii="Arial" w:eastAsia="Times New Roman" w:hAnsi="Arial" w:cs="Arial"/>
            <w:color w:val="222222"/>
            <w:sz w:val="24"/>
            <w:szCs w:val="24"/>
          </w:rPr>
          <w:br/>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w:t>
        </w:r>
        <w:proofErr w:type="spellStart"/>
        <w:r w:rsidRPr="00C83D7B">
          <w:rPr>
            <w:rFonts w:ascii="MathJax_Math-italic" w:eastAsia="Times New Roman" w:hAnsi="MathJax_Math-italic" w:cs="Arial"/>
            <w:color w:val="222222"/>
            <w:sz w:val="21"/>
            <w:szCs w:val="21"/>
            <w:bdr w:val="none" w:sz="0" w:space="0" w:color="auto" w:frame="1"/>
          </w:rPr>
          <w:t>dydx</w:t>
        </w:r>
        <w:proofErr w:type="spellEnd"/>
        <w:r w:rsidRPr="00C83D7B">
          <w:rPr>
            <w:rFonts w:ascii="Arial" w:eastAsia="Times New Roman" w:hAnsi="Arial" w:cs="Arial"/>
            <w:color w:val="222222"/>
            <w:sz w:val="24"/>
            <w:szCs w:val="24"/>
          </w:rPr>
          <w:t> = (</w:t>
        </w:r>
        <w:proofErr w:type="spellStart"/>
        <w:r w:rsidRPr="00C83D7B">
          <w:rPr>
            <w:rFonts w:ascii="Arial" w:eastAsia="Times New Roman" w:hAnsi="Arial" w:cs="Arial"/>
            <w:color w:val="222222"/>
            <w:sz w:val="24"/>
            <w:szCs w:val="24"/>
          </w:rPr>
          <w:t>cos</w:t>
        </w:r>
        <w:proofErr w:type="spellEnd"/>
        <w:r w:rsidRPr="00C83D7B">
          <w:rPr>
            <w:rFonts w:ascii="Arial" w:eastAsia="Times New Roman" w:hAnsi="Arial" w:cs="Arial"/>
            <w:color w:val="222222"/>
            <w:sz w:val="24"/>
            <w:szCs w:val="24"/>
          </w:rPr>
          <w:t xml:space="preserve"> x)</w:t>
        </w:r>
        <w:r w:rsidRPr="00C83D7B">
          <w:rPr>
            <w:rFonts w:ascii="Arial" w:eastAsia="Times New Roman" w:hAnsi="Arial" w:cs="Arial"/>
            <w:color w:val="222222"/>
            <w:sz w:val="18"/>
            <w:szCs w:val="18"/>
            <w:vertAlign w:val="superscript"/>
          </w:rPr>
          <w:t>sin y</w:t>
        </w:r>
        <w:r w:rsidRPr="00C83D7B">
          <w:rPr>
            <w:rFonts w:ascii="Arial" w:eastAsia="Times New Roman" w:hAnsi="Arial" w:cs="Arial"/>
            <w:color w:val="222222"/>
            <w:sz w:val="24"/>
            <w:szCs w:val="24"/>
          </w:rPr>
          <w:t> [</w:t>
        </w:r>
        <w:proofErr w:type="spellStart"/>
        <w:r w:rsidRPr="00C83D7B">
          <w:rPr>
            <w:rFonts w:ascii="Arial" w:eastAsia="Times New Roman" w:hAnsi="Arial" w:cs="Arial"/>
            <w:color w:val="222222"/>
            <w:sz w:val="24"/>
            <w:szCs w:val="24"/>
          </w:rPr>
          <w:t>cos</w:t>
        </w:r>
        <w:proofErr w:type="spellEnd"/>
        <w:r w:rsidRPr="00C83D7B">
          <w:rPr>
            <w:rFonts w:ascii="Arial" w:eastAsia="Times New Roman" w:hAnsi="Arial" w:cs="Arial"/>
            <w:color w:val="222222"/>
            <w:sz w:val="24"/>
            <w:szCs w:val="24"/>
          </w:rPr>
          <w:t xml:space="preserve"> x log </w:t>
        </w:r>
        <w:proofErr w:type="spellStart"/>
        <w:r w:rsidRPr="00C83D7B">
          <w:rPr>
            <w:rFonts w:ascii="Arial" w:eastAsia="Times New Roman" w:hAnsi="Arial" w:cs="Arial"/>
            <w:color w:val="222222"/>
            <w:sz w:val="24"/>
            <w:szCs w:val="24"/>
          </w:rPr>
          <w:t>cosx</w:t>
        </w:r>
        <w:proofErr w:type="spellEnd"/>
        <w:r w:rsidRPr="00C83D7B">
          <w:rPr>
            <w:rFonts w:ascii="Arial" w:eastAsia="Times New Roman" w:hAnsi="Arial" w:cs="Arial"/>
            <w:color w:val="222222"/>
            <w:sz w:val="24"/>
            <w:szCs w:val="24"/>
          </w:rPr>
          <w:t xml:space="preserve"> – sin x tan x].</w:t>
        </w:r>
      </w:ins>
    </w:p>
    <w:p w:rsidR="00C83D7B" w:rsidRPr="00C83D7B" w:rsidRDefault="00C83D7B" w:rsidP="00C83D7B">
      <w:pPr>
        <w:shd w:val="clear" w:color="auto" w:fill="FFFFFF"/>
        <w:spacing w:after="0" w:line="240" w:lineRule="auto"/>
        <w:rPr>
          <w:ins w:id="197" w:author="Unknown"/>
          <w:rFonts w:ascii="Arial" w:eastAsia="Times New Roman" w:hAnsi="Arial" w:cs="Arial"/>
          <w:color w:val="222222"/>
          <w:sz w:val="24"/>
          <w:szCs w:val="24"/>
        </w:rPr>
      </w:pPr>
      <w:ins w:id="198" w:author="Unknown">
        <w:r w:rsidRPr="00C83D7B">
          <w:rPr>
            <w:rFonts w:ascii="Arial" w:eastAsia="Times New Roman" w:hAnsi="Arial" w:cs="Arial"/>
            <w:color w:val="222222"/>
            <w:sz w:val="24"/>
            <w:szCs w:val="24"/>
          </w:rPr>
          <w:t xml:space="preserve">→ Derivatives of Functions in Parametric Form: Let the given equations be x = </w:t>
        </w:r>
        <w:proofErr w:type="gramStart"/>
        <w:r w:rsidRPr="00C83D7B">
          <w:rPr>
            <w:rFonts w:ascii="Arial" w:eastAsia="Times New Roman" w:hAnsi="Arial" w:cs="Arial"/>
            <w:color w:val="222222"/>
            <w:sz w:val="24"/>
            <w:szCs w:val="24"/>
          </w:rPr>
          <w:t>f(</w:t>
        </w:r>
        <w:proofErr w:type="gramEnd"/>
        <w:r w:rsidRPr="00C83D7B">
          <w:rPr>
            <w:rFonts w:ascii="Arial" w:eastAsia="Times New Roman" w:hAnsi="Arial" w:cs="Arial"/>
            <w:color w:val="222222"/>
            <w:sz w:val="24"/>
            <w:szCs w:val="24"/>
          </w:rPr>
          <w:t xml:space="preserve">t) and y = g(t), where </w:t>
        </w:r>
        <w:proofErr w:type="spellStart"/>
        <w:r w:rsidRPr="00C83D7B">
          <w:rPr>
            <w:rFonts w:ascii="Arial" w:eastAsia="Times New Roman" w:hAnsi="Arial" w:cs="Arial"/>
            <w:color w:val="222222"/>
            <w:sz w:val="24"/>
            <w:szCs w:val="24"/>
          </w:rPr>
          <w:t>t</w:t>
        </w:r>
        <w:proofErr w:type="spellEnd"/>
        <w:r w:rsidRPr="00C83D7B">
          <w:rPr>
            <w:rFonts w:ascii="Arial" w:eastAsia="Times New Roman" w:hAnsi="Arial" w:cs="Arial"/>
            <w:color w:val="222222"/>
            <w:sz w:val="24"/>
            <w:szCs w:val="24"/>
          </w:rPr>
          <w:t xml:space="preserve"> is the parameter. Then</w:t>
        </w:r>
        <w:proofErr w:type="gramStart"/>
        <w:r w:rsidRPr="00C83D7B">
          <w:rPr>
            <w:rFonts w:ascii="Arial" w:eastAsia="Times New Roman" w:hAnsi="Arial" w:cs="Arial"/>
            <w:color w:val="222222"/>
            <w:sz w:val="24"/>
            <w:szCs w:val="24"/>
          </w:rPr>
          <w:t>,</w:t>
        </w:r>
        <w:proofErr w:type="gramEnd"/>
        <w:r w:rsidRPr="00C83D7B">
          <w:rPr>
            <w:rFonts w:ascii="Arial" w:eastAsia="Times New Roman" w:hAnsi="Arial" w:cs="Arial"/>
            <w:color w:val="222222"/>
            <w:sz w:val="24"/>
            <w:szCs w:val="24"/>
          </w:rPr>
          <w:br/>
        </w:r>
      </w:ins>
      <w:r w:rsidRPr="00C83D7B">
        <w:rPr>
          <w:rFonts w:ascii="Arial" w:eastAsia="Times New Roman" w:hAnsi="Arial" w:cs="Arial"/>
          <w:noProof/>
          <w:color w:val="222222"/>
          <w:sz w:val="24"/>
          <w:szCs w:val="24"/>
        </w:rPr>
        <w:lastRenderedPageBreak/>
        <w:drawing>
          <wp:inline distT="0" distB="0" distL="0" distR="0" wp14:anchorId="0A9682F9" wp14:editId="4B2B3F6E">
            <wp:extent cx="3467100" cy="1276350"/>
            <wp:effectExtent l="0" t="0" r="0" b="0"/>
            <wp:docPr id="19" name="Picture 19" descr="Continuity and Differentiability Class 12 Notes Math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tinuity and Differentiability Class 12 Notes Maths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67100" cy="1276350"/>
                    </a:xfrm>
                    <a:prstGeom prst="rect">
                      <a:avLst/>
                    </a:prstGeom>
                    <a:noFill/>
                    <a:ln>
                      <a:noFill/>
                    </a:ln>
                  </pic:spPr>
                </pic:pic>
              </a:graphicData>
            </a:graphic>
          </wp:inline>
        </w:drawing>
      </w:r>
      <w:ins w:id="199" w:author="Unknown">
        <w:r w:rsidRPr="00C83D7B">
          <w:rPr>
            <w:rFonts w:ascii="Arial" w:eastAsia="Times New Roman" w:hAnsi="Arial" w:cs="Arial"/>
            <w:color w:val="222222"/>
            <w:sz w:val="24"/>
            <w:szCs w:val="24"/>
          </w:rPr>
          <w:br/>
          <w:t>→ Second Order Derivative:</w:t>
        </w:r>
        <w:r w:rsidRPr="00C83D7B">
          <w:rPr>
            <w:rFonts w:ascii="Arial" w:eastAsia="Times New Roman" w:hAnsi="Arial" w:cs="Arial"/>
            <w:color w:val="222222"/>
            <w:sz w:val="24"/>
            <w:szCs w:val="24"/>
          </w:rPr>
          <w:br/>
          <w:t>Let y = f(x), then </w:t>
        </w:r>
        <w:proofErr w:type="spellStart"/>
        <w:r w:rsidRPr="00C83D7B">
          <w:rPr>
            <w:rFonts w:ascii="MathJax_Math-italic" w:eastAsia="Times New Roman" w:hAnsi="MathJax_Math-italic" w:cs="Arial"/>
            <w:color w:val="222222"/>
            <w:sz w:val="21"/>
            <w:szCs w:val="21"/>
            <w:bdr w:val="none" w:sz="0" w:space="0" w:color="auto" w:frame="1"/>
          </w:rPr>
          <w:t>dydx</w:t>
        </w:r>
        <w:proofErr w:type="spellEnd"/>
        <w:r w:rsidRPr="00C83D7B">
          <w:rPr>
            <w:rFonts w:ascii="Arial" w:eastAsia="Times New Roman" w:hAnsi="Arial" w:cs="Arial"/>
            <w:color w:val="222222"/>
            <w:sz w:val="24"/>
            <w:szCs w:val="24"/>
          </w:rPr>
          <w:t> =f ‘(x).</w:t>
        </w:r>
        <w:r w:rsidRPr="00C83D7B">
          <w:rPr>
            <w:rFonts w:ascii="Arial" w:eastAsia="Times New Roman" w:hAnsi="Arial" w:cs="Arial"/>
            <w:color w:val="222222"/>
            <w:sz w:val="24"/>
            <w:szCs w:val="24"/>
          </w:rPr>
          <w:br/>
          <w:t>If f ‘(x) is differentiable, then it is again differentiated.</w:t>
        </w:r>
        <w:r w:rsidRPr="00C83D7B">
          <w:rPr>
            <w:rFonts w:ascii="Arial" w:eastAsia="Times New Roman" w:hAnsi="Arial" w:cs="Arial"/>
            <w:color w:val="222222"/>
            <w:sz w:val="24"/>
            <w:szCs w:val="24"/>
          </w:rPr>
          <w:br/>
        </w:r>
      </w:ins>
      <w:r w:rsidRPr="00C83D7B">
        <w:rPr>
          <w:rFonts w:ascii="Arial" w:eastAsia="Times New Roman" w:hAnsi="Arial" w:cs="Arial"/>
          <w:noProof/>
          <w:color w:val="222222"/>
          <w:sz w:val="24"/>
          <w:szCs w:val="24"/>
        </w:rPr>
        <w:drawing>
          <wp:inline distT="0" distB="0" distL="0" distR="0" wp14:anchorId="552D48E9" wp14:editId="4552E657">
            <wp:extent cx="4619625" cy="1066800"/>
            <wp:effectExtent l="0" t="0" r="9525" b="0"/>
            <wp:docPr id="20" name="Picture 20" descr="Continuity and Differentiability Class 12 Notes Math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ntinuity and Differentiability Class 12 Notes Maths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9625" cy="1066800"/>
                    </a:xfrm>
                    <a:prstGeom prst="rect">
                      <a:avLst/>
                    </a:prstGeom>
                    <a:noFill/>
                    <a:ln>
                      <a:noFill/>
                    </a:ln>
                  </pic:spPr>
                </pic:pic>
              </a:graphicData>
            </a:graphic>
          </wp:inline>
        </w:drawing>
      </w:r>
    </w:p>
    <w:p w:rsidR="00C83D7B" w:rsidRPr="00C83D7B" w:rsidRDefault="00C83D7B" w:rsidP="00C83D7B">
      <w:pPr>
        <w:shd w:val="clear" w:color="auto" w:fill="FFFFFF"/>
        <w:spacing w:after="390" w:line="240" w:lineRule="auto"/>
        <w:rPr>
          <w:ins w:id="200" w:author="Unknown"/>
          <w:rFonts w:ascii="Arial" w:eastAsia="Times New Roman" w:hAnsi="Arial" w:cs="Arial"/>
          <w:color w:val="222222"/>
          <w:sz w:val="24"/>
          <w:szCs w:val="24"/>
        </w:rPr>
      </w:pPr>
      <w:proofErr w:type="spellStart"/>
      <w:ins w:id="201" w:author="Unknown">
        <w:r w:rsidRPr="00C83D7B">
          <w:rPr>
            <w:rFonts w:ascii="Arial" w:eastAsia="Times New Roman" w:hAnsi="Arial" w:cs="Arial"/>
            <w:b/>
            <w:bCs/>
            <w:color w:val="222222"/>
            <w:sz w:val="24"/>
            <w:szCs w:val="24"/>
          </w:rPr>
          <w:t>Rolle’s</w:t>
        </w:r>
        <w:proofErr w:type="spellEnd"/>
        <w:r w:rsidRPr="00C83D7B">
          <w:rPr>
            <w:rFonts w:ascii="Arial" w:eastAsia="Times New Roman" w:hAnsi="Arial" w:cs="Arial"/>
            <w:b/>
            <w:bCs/>
            <w:color w:val="222222"/>
            <w:sz w:val="24"/>
            <w:szCs w:val="24"/>
          </w:rPr>
          <w:t xml:space="preserve"> Theorem</w:t>
        </w:r>
        <w:proofErr w:type="gramStart"/>
        <w:r w:rsidRPr="00C83D7B">
          <w:rPr>
            <w:rFonts w:ascii="Arial" w:eastAsia="Times New Roman" w:hAnsi="Arial" w:cs="Arial"/>
            <w:b/>
            <w:bCs/>
            <w:color w:val="222222"/>
            <w:sz w:val="24"/>
            <w:szCs w:val="24"/>
          </w:rPr>
          <w:t>:</w:t>
        </w:r>
        <w:proofErr w:type="gramEnd"/>
        <w:r w:rsidRPr="00C83D7B">
          <w:rPr>
            <w:rFonts w:ascii="Arial" w:eastAsia="Times New Roman" w:hAnsi="Arial" w:cs="Arial"/>
            <w:color w:val="222222"/>
            <w:sz w:val="24"/>
            <w:szCs w:val="24"/>
          </w:rPr>
          <w:br/>
          <w:t xml:space="preserve">Let f: [a, b] → R be continuous on closed interval [a, b] and differentiable on open interval (a, b) such that f(a) = f(b), where a and b are real numbers, then there exists some c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(a, b) such that f ‘(c) = 0.</w:t>
        </w:r>
        <w:r w:rsidRPr="00C83D7B">
          <w:rPr>
            <w:rFonts w:ascii="Arial" w:eastAsia="Times New Roman" w:hAnsi="Arial" w:cs="Arial"/>
            <w:color w:val="222222"/>
            <w:sz w:val="24"/>
            <w:szCs w:val="24"/>
          </w:rPr>
          <w:br/>
        </w:r>
      </w:ins>
      <w:r w:rsidRPr="00C83D7B">
        <w:rPr>
          <w:rFonts w:ascii="Arial" w:eastAsia="Times New Roman" w:hAnsi="Arial" w:cs="Arial"/>
          <w:noProof/>
          <w:color w:val="222222"/>
          <w:sz w:val="24"/>
          <w:szCs w:val="24"/>
        </w:rPr>
        <w:drawing>
          <wp:inline distT="0" distB="0" distL="0" distR="0" wp14:anchorId="067DDB34" wp14:editId="254F0966">
            <wp:extent cx="2771775" cy="1857375"/>
            <wp:effectExtent l="0" t="0" r="9525" b="9525"/>
            <wp:docPr id="21" name="Picture 21" descr="Continuity and Differentiability Class 12 Notes Math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tinuity and Differentiability Class 12 Notes Maths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71775" cy="1857375"/>
                    </a:xfrm>
                    <a:prstGeom prst="rect">
                      <a:avLst/>
                    </a:prstGeom>
                    <a:noFill/>
                    <a:ln>
                      <a:noFill/>
                    </a:ln>
                  </pic:spPr>
                </pic:pic>
              </a:graphicData>
            </a:graphic>
          </wp:inline>
        </w:drawing>
      </w:r>
      <w:ins w:id="202" w:author="Unknown">
        <w:r w:rsidRPr="00C83D7B">
          <w:rPr>
            <w:rFonts w:ascii="Arial" w:eastAsia="Times New Roman" w:hAnsi="Arial" w:cs="Arial"/>
            <w:color w:val="222222"/>
            <w:sz w:val="24"/>
            <w:szCs w:val="24"/>
          </w:rPr>
          <w:br/>
          <w:t xml:space="preserve">From the figure, we observe that </w:t>
        </w:r>
        <w:proofErr w:type="gramStart"/>
        <w:r w:rsidRPr="00C83D7B">
          <w:rPr>
            <w:rFonts w:ascii="Arial" w:eastAsia="Times New Roman" w:hAnsi="Arial" w:cs="Arial"/>
            <w:color w:val="222222"/>
            <w:sz w:val="24"/>
            <w:szCs w:val="24"/>
          </w:rPr>
          <w:t>f(</w:t>
        </w:r>
        <w:proofErr w:type="gramEnd"/>
        <w:r w:rsidRPr="00C83D7B">
          <w:rPr>
            <w:rFonts w:ascii="Arial" w:eastAsia="Times New Roman" w:hAnsi="Arial" w:cs="Arial"/>
            <w:color w:val="222222"/>
            <w:sz w:val="24"/>
            <w:szCs w:val="24"/>
          </w:rPr>
          <w:t>a) = f(b). There exists a point c</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t>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(a, b) such that f </w:t>
        </w:r>
        <w:proofErr w:type="gramStart"/>
        <w:r w:rsidRPr="00C83D7B">
          <w:rPr>
            <w:rFonts w:ascii="Arial" w:eastAsia="Times New Roman" w:hAnsi="Arial" w:cs="Arial"/>
            <w:color w:val="222222"/>
            <w:sz w:val="24"/>
            <w:szCs w:val="24"/>
          </w:rPr>
          <w:t>‘ (</w:t>
        </w:r>
        <w:proofErr w:type="gramEnd"/>
        <w:r w:rsidRPr="00C83D7B">
          <w:rPr>
            <w:rFonts w:ascii="Arial" w:eastAsia="Times New Roman" w:hAnsi="Arial" w:cs="Arial"/>
            <w:color w:val="222222"/>
            <w:sz w:val="24"/>
            <w:szCs w:val="24"/>
          </w:rPr>
          <w:t xml:space="preserve">c) = 0, i.e., tangent at c1 is parallel to x-axis. Similarly, </w:t>
        </w:r>
        <w:proofErr w:type="gramStart"/>
        <w:r w:rsidRPr="00C83D7B">
          <w:rPr>
            <w:rFonts w:ascii="Arial" w:eastAsia="Times New Roman" w:hAnsi="Arial" w:cs="Arial"/>
            <w:color w:val="222222"/>
            <w:sz w:val="24"/>
            <w:szCs w:val="24"/>
          </w:rPr>
          <w:t>f(</w:t>
        </w:r>
        <w:proofErr w:type="gramEnd"/>
        <w:r w:rsidRPr="00C83D7B">
          <w:rPr>
            <w:rFonts w:ascii="Arial" w:eastAsia="Times New Roman" w:hAnsi="Arial" w:cs="Arial"/>
            <w:color w:val="222222"/>
            <w:sz w:val="24"/>
            <w:szCs w:val="24"/>
          </w:rPr>
          <w:t>b) = f(c) → f ‘ (c</w:t>
        </w:r>
        <w:r w:rsidRPr="00C83D7B">
          <w:rPr>
            <w:rFonts w:ascii="Arial" w:eastAsia="Times New Roman" w:hAnsi="Arial" w:cs="Arial"/>
            <w:color w:val="222222"/>
            <w:sz w:val="18"/>
            <w:szCs w:val="18"/>
            <w:vertAlign w:val="subscript"/>
          </w:rPr>
          <w:t>2</w:t>
        </w:r>
        <w:r w:rsidRPr="00C83D7B">
          <w:rPr>
            <w:rFonts w:ascii="Arial" w:eastAsia="Times New Roman" w:hAnsi="Arial" w:cs="Arial"/>
            <w:color w:val="222222"/>
            <w:sz w:val="24"/>
            <w:szCs w:val="24"/>
          </w:rPr>
          <w:t>) = 0.</w:t>
        </w:r>
      </w:ins>
    </w:p>
    <w:p w:rsidR="00C83D7B" w:rsidRPr="00C83D7B" w:rsidRDefault="00C83D7B" w:rsidP="00C83D7B">
      <w:pPr>
        <w:shd w:val="clear" w:color="auto" w:fill="FFFFFF"/>
        <w:spacing w:after="0" w:line="240" w:lineRule="auto"/>
        <w:rPr>
          <w:ins w:id="203" w:author="Unknown"/>
          <w:rFonts w:ascii="Arial" w:eastAsia="Times New Roman" w:hAnsi="Arial" w:cs="Arial"/>
          <w:color w:val="222222"/>
          <w:sz w:val="24"/>
          <w:szCs w:val="24"/>
        </w:rPr>
      </w:pPr>
      <w:ins w:id="204" w:author="Unknown">
        <w:r w:rsidRPr="00C83D7B">
          <w:rPr>
            <w:rFonts w:ascii="Arial" w:eastAsia="Times New Roman" w:hAnsi="Arial" w:cs="Arial"/>
            <w:color w:val="222222"/>
            <w:sz w:val="24"/>
            <w:szCs w:val="24"/>
          </w:rPr>
          <w:t xml:space="preserve">→ Mean Value Theorem: Let f: [a, b] → R be a continuous function on the closed interval [a, b] and differentiable in the open interval (a, b). Then, there exists some c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(a, b) such that</w:t>
        </w:r>
        <w:r w:rsidRPr="00C83D7B">
          <w:rPr>
            <w:rFonts w:ascii="Arial" w:eastAsia="Times New Roman" w:hAnsi="Arial" w:cs="Arial"/>
            <w:color w:val="222222"/>
            <w:sz w:val="24"/>
            <w:szCs w:val="24"/>
          </w:rPr>
          <w:br/>
          <w:t xml:space="preserve">f </w:t>
        </w:r>
        <w:proofErr w:type="gramStart"/>
        <w:r w:rsidRPr="00C83D7B">
          <w:rPr>
            <w:rFonts w:ascii="Arial" w:eastAsia="Times New Roman" w:hAnsi="Arial" w:cs="Arial"/>
            <w:color w:val="222222"/>
            <w:sz w:val="24"/>
            <w:szCs w:val="24"/>
          </w:rPr>
          <w:t>‘ (</w:t>
        </w:r>
        <w:proofErr w:type="gramEnd"/>
        <w:r w:rsidRPr="00C83D7B">
          <w:rPr>
            <w:rFonts w:ascii="Arial" w:eastAsia="Times New Roman" w:hAnsi="Arial" w:cs="Arial"/>
            <w:color w:val="222222"/>
            <w:sz w:val="24"/>
            <w:szCs w:val="24"/>
          </w:rPr>
          <w:t>c) = </w:t>
        </w:r>
        <w:r w:rsidRPr="00C83D7B">
          <w:rPr>
            <w:rFonts w:ascii="MathJax_Math-italic" w:eastAsia="Times New Roman" w:hAnsi="MathJax_Math-italic" w:cs="Arial"/>
            <w:color w:val="222222"/>
            <w:sz w:val="21"/>
            <w:szCs w:val="21"/>
            <w:bdr w:val="none" w:sz="0" w:space="0" w:color="auto" w:frame="1"/>
          </w:rPr>
          <w:t>f</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b</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f</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a</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b</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a</w:t>
        </w:r>
      </w:ins>
    </w:p>
    <w:p w:rsidR="00C83D7B" w:rsidRPr="00C83D7B" w:rsidRDefault="00C83D7B" w:rsidP="00C83D7B">
      <w:pPr>
        <w:shd w:val="clear" w:color="auto" w:fill="FFFFFF"/>
        <w:spacing w:after="0" w:line="240" w:lineRule="auto"/>
        <w:rPr>
          <w:ins w:id="205" w:author="Unknown"/>
          <w:rFonts w:ascii="Arial" w:eastAsia="Times New Roman" w:hAnsi="Arial" w:cs="Arial"/>
          <w:color w:val="222222"/>
          <w:sz w:val="24"/>
          <w:szCs w:val="24"/>
        </w:rPr>
      </w:pPr>
      <w:ins w:id="206" w:author="Unknown">
        <w:r w:rsidRPr="00C83D7B">
          <w:rPr>
            <w:rFonts w:ascii="Arial" w:eastAsia="Times New Roman" w:hAnsi="Arial" w:cs="Arial"/>
            <w:color w:val="222222"/>
            <w:sz w:val="24"/>
            <w:szCs w:val="24"/>
          </w:rPr>
          <w:t>Now, we know that </w:t>
        </w:r>
        <w:r w:rsidRPr="00C83D7B">
          <w:rPr>
            <w:rFonts w:ascii="MathJax_Math-italic" w:eastAsia="Times New Roman" w:hAnsi="MathJax_Math-italic" w:cs="Arial"/>
            <w:color w:val="222222"/>
            <w:sz w:val="21"/>
            <w:szCs w:val="21"/>
            <w:bdr w:val="none" w:sz="0" w:space="0" w:color="auto" w:frame="1"/>
          </w:rPr>
          <w:t>f</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b</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f</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a</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b</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a</w:t>
        </w:r>
        <w:r w:rsidRPr="00C83D7B">
          <w:rPr>
            <w:rFonts w:ascii="Arial" w:eastAsia="Times New Roman" w:hAnsi="Arial" w:cs="Arial"/>
            <w:color w:val="222222"/>
            <w:sz w:val="24"/>
            <w:szCs w:val="24"/>
          </w:rPr>
          <w:t> is the slope of secant drawn between A[</w:t>
        </w:r>
        <w:proofErr w:type="spellStart"/>
        <w:r w:rsidRPr="00C83D7B">
          <w:rPr>
            <w:rFonts w:ascii="Arial" w:eastAsia="Times New Roman" w:hAnsi="Arial" w:cs="Arial"/>
            <w:color w:val="222222"/>
            <w:sz w:val="24"/>
            <w:szCs w:val="24"/>
          </w:rPr>
          <w:t>a,f</w:t>
        </w:r>
        <w:proofErr w:type="spellEnd"/>
        <w:r w:rsidRPr="00C83D7B">
          <w:rPr>
            <w:rFonts w:ascii="Arial" w:eastAsia="Times New Roman" w:hAnsi="Arial" w:cs="Arial"/>
            <w:color w:val="222222"/>
            <w:sz w:val="24"/>
            <w:szCs w:val="24"/>
          </w:rPr>
          <w:t>(a)] and B[</w:t>
        </w:r>
        <w:proofErr w:type="spellStart"/>
        <w:r w:rsidRPr="00C83D7B">
          <w:rPr>
            <w:rFonts w:ascii="Arial" w:eastAsia="Times New Roman" w:hAnsi="Arial" w:cs="Arial"/>
            <w:color w:val="222222"/>
            <w:sz w:val="24"/>
            <w:szCs w:val="24"/>
          </w:rPr>
          <w:t>b,f</w:t>
        </w:r>
        <w:proofErr w:type="spellEnd"/>
        <w:r w:rsidRPr="00C83D7B">
          <w:rPr>
            <w:rFonts w:ascii="Arial" w:eastAsia="Times New Roman" w:hAnsi="Arial" w:cs="Arial"/>
            <w:color w:val="222222"/>
            <w:sz w:val="24"/>
            <w:szCs w:val="24"/>
          </w:rPr>
          <w:t>(b)]. We t k know that the slope of the line joining (x</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t> y</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t>) and (x</w:t>
        </w:r>
        <w:r w:rsidRPr="00C83D7B">
          <w:rPr>
            <w:rFonts w:ascii="Arial" w:eastAsia="Times New Roman" w:hAnsi="Arial" w:cs="Arial"/>
            <w:color w:val="222222"/>
            <w:sz w:val="18"/>
            <w:szCs w:val="18"/>
            <w:vertAlign w:val="subscript"/>
          </w:rPr>
          <w:t>2</w:t>
        </w:r>
        <w:r w:rsidRPr="00C83D7B">
          <w:rPr>
            <w:rFonts w:ascii="Arial" w:eastAsia="Times New Roman" w:hAnsi="Arial" w:cs="Arial"/>
            <w:color w:val="222222"/>
            <w:sz w:val="24"/>
            <w:szCs w:val="24"/>
          </w:rPr>
          <w:t>, y</w:t>
        </w:r>
        <w:r w:rsidRPr="00C83D7B">
          <w:rPr>
            <w:rFonts w:ascii="Arial" w:eastAsia="Times New Roman" w:hAnsi="Arial" w:cs="Arial"/>
            <w:color w:val="222222"/>
            <w:sz w:val="18"/>
            <w:szCs w:val="18"/>
            <w:vertAlign w:val="subscript"/>
          </w:rPr>
          <w:t>2</w:t>
        </w:r>
        <w:r w:rsidRPr="00C83D7B">
          <w:rPr>
            <w:rFonts w:ascii="Arial" w:eastAsia="Times New Roman" w:hAnsi="Arial" w:cs="Arial"/>
            <w:color w:val="222222"/>
            <w:sz w:val="24"/>
            <w:szCs w:val="24"/>
          </w:rPr>
          <w:t>) is </w:t>
        </w:r>
        <w:r w:rsidRPr="00C83D7B">
          <w:rPr>
            <w:rFonts w:ascii="MathJax_Math-italic" w:eastAsia="Times New Roman" w:hAnsi="MathJax_Math-italic" w:cs="Arial"/>
            <w:color w:val="222222"/>
            <w:sz w:val="21"/>
            <w:szCs w:val="21"/>
            <w:bdr w:val="none" w:sz="0" w:space="0" w:color="auto" w:frame="1"/>
          </w:rPr>
          <w:t>y</w:t>
        </w:r>
        <w:r w:rsidRPr="00C83D7B">
          <w:rPr>
            <w:rFonts w:ascii="MathJax_Main" w:eastAsia="Times New Roman" w:hAnsi="MathJax_Main" w:cs="Arial"/>
            <w:color w:val="222222"/>
            <w:sz w:val="15"/>
            <w:szCs w:val="15"/>
            <w:bdr w:val="none" w:sz="0" w:space="0" w:color="auto" w:frame="1"/>
          </w:rPr>
          <w:t>2</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y</w:t>
        </w:r>
        <w:r w:rsidRPr="00C83D7B">
          <w:rPr>
            <w:rFonts w:ascii="MathJax_Main" w:eastAsia="Times New Roman" w:hAnsi="MathJax_Main" w:cs="Arial"/>
            <w:color w:val="222222"/>
            <w:sz w:val="15"/>
            <w:szCs w:val="15"/>
            <w:bdr w:val="none" w:sz="0" w:space="0" w:color="auto" w:frame="1"/>
          </w:rPr>
          <w:t>1</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15"/>
            <w:szCs w:val="15"/>
            <w:bdr w:val="none" w:sz="0" w:space="0" w:color="auto" w:frame="1"/>
          </w:rPr>
          <w:t>2</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15"/>
            <w:szCs w:val="15"/>
            <w:bdr w:val="none" w:sz="0" w:space="0" w:color="auto" w:frame="1"/>
          </w:rPr>
          <w:t>1</w:t>
        </w:r>
        <w:r w:rsidRPr="00C83D7B">
          <w:rPr>
            <w:rFonts w:ascii="Arial" w:eastAsia="Times New Roman" w:hAnsi="Arial" w:cs="Arial"/>
            <w:color w:val="222222"/>
            <w:sz w:val="24"/>
            <w:szCs w:val="24"/>
          </w:rPr>
          <w:br/>
        </w:r>
      </w:ins>
      <w:r w:rsidRPr="00C83D7B">
        <w:rPr>
          <w:rFonts w:ascii="Arial" w:eastAsia="Times New Roman" w:hAnsi="Arial" w:cs="Arial"/>
          <w:noProof/>
          <w:color w:val="222222"/>
          <w:sz w:val="24"/>
          <w:szCs w:val="24"/>
        </w:rPr>
        <w:lastRenderedPageBreak/>
        <w:drawing>
          <wp:inline distT="0" distB="0" distL="0" distR="0" wp14:anchorId="10D753B1" wp14:editId="2FB273F6">
            <wp:extent cx="2457450" cy="1752600"/>
            <wp:effectExtent l="0" t="0" r="0" b="0"/>
            <wp:docPr id="22" name="Picture 22" descr="Continuity and Differentiability Class 12 Notes Math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ntinuity and Differentiability Class 12 Notes Maths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57450" cy="1752600"/>
                    </a:xfrm>
                    <a:prstGeom prst="rect">
                      <a:avLst/>
                    </a:prstGeom>
                    <a:noFill/>
                    <a:ln>
                      <a:noFill/>
                    </a:ln>
                  </pic:spPr>
                </pic:pic>
              </a:graphicData>
            </a:graphic>
          </wp:inline>
        </w:drawing>
      </w:r>
      <w:ins w:id="207" w:author="Unknown">
        <w:r w:rsidRPr="00C83D7B">
          <w:rPr>
            <w:rFonts w:ascii="Arial" w:eastAsia="Times New Roman" w:hAnsi="Arial" w:cs="Arial"/>
            <w:color w:val="222222"/>
            <w:sz w:val="24"/>
            <w:szCs w:val="24"/>
          </w:rPr>
          <w:br/>
        </w:r>
        <w:proofErr w:type="gramStart"/>
        <w:r w:rsidRPr="00C83D7B">
          <w:rPr>
            <w:rFonts w:ascii="Arial" w:eastAsia="Times New Roman" w:hAnsi="Arial" w:cs="Arial"/>
            <w:color w:val="222222"/>
            <w:sz w:val="24"/>
            <w:szCs w:val="24"/>
          </w:rPr>
          <w:t>The</w:t>
        </w:r>
        <w:proofErr w:type="gramEnd"/>
        <w:r w:rsidRPr="00C83D7B">
          <w:rPr>
            <w:rFonts w:ascii="Arial" w:eastAsia="Times New Roman" w:hAnsi="Arial" w:cs="Arial"/>
            <w:color w:val="222222"/>
            <w:sz w:val="24"/>
            <w:szCs w:val="24"/>
          </w:rPr>
          <w:t xml:space="preserve"> theorem states that there is a point c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(a, b), where f ‘(c) is equal to the slope of AB.</w:t>
        </w:r>
      </w:ins>
    </w:p>
    <w:p w:rsidR="00C83D7B" w:rsidRPr="00C83D7B" w:rsidRDefault="00C83D7B" w:rsidP="00C83D7B">
      <w:pPr>
        <w:shd w:val="clear" w:color="auto" w:fill="FFFFFF"/>
        <w:spacing w:after="390" w:line="240" w:lineRule="auto"/>
        <w:rPr>
          <w:ins w:id="208" w:author="Unknown"/>
          <w:rFonts w:ascii="Arial" w:eastAsia="Times New Roman" w:hAnsi="Arial" w:cs="Arial"/>
          <w:color w:val="222222"/>
          <w:sz w:val="24"/>
          <w:szCs w:val="24"/>
        </w:rPr>
      </w:pPr>
      <w:ins w:id="209" w:author="Unknown">
        <w:r w:rsidRPr="00C83D7B">
          <w:rPr>
            <w:rFonts w:ascii="Arial" w:eastAsia="Times New Roman" w:hAnsi="Arial" w:cs="Arial"/>
            <w:color w:val="222222"/>
            <w:sz w:val="24"/>
            <w:szCs w:val="24"/>
          </w:rPr>
          <w:t xml:space="preserve">In other words, there exists a point c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(a, b) such that tangent at x = c is parallel to AB.</w:t>
        </w:r>
      </w:ins>
    </w:p>
    <w:p w:rsidR="00C83D7B" w:rsidRPr="00C83D7B" w:rsidRDefault="00C83D7B" w:rsidP="00C83D7B">
      <w:pPr>
        <w:shd w:val="clear" w:color="auto" w:fill="FFFFFF"/>
        <w:spacing w:after="0" w:line="240" w:lineRule="auto"/>
        <w:rPr>
          <w:ins w:id="210" w:author="Unknown"/>
          <w:rFonts w:ascii="Arial" w:eastAsia="Times New Roman" w:hAnsi="Arial" w:cs="Arial"/>
          <w:color w:val="222222"/>
          <w:sz w:val="24"/>
          <w:szCs w:val="24"/>
        </w:rPr>
      </w:pPr>
      <w:ins w:id="211" w:author="Unknown">
        <w:r w:rsidRPr="00C83D7B">
          <w:rPr>
            <w:rFonts w:ascii="Arial" w:eastAsia="Times New Roman" w:hAnsi="Arial" w:cs="Arial"/>
            <w:color w:val="222222"/>
            <w:sz w:val="24"/>
            <w:szCs w:val="24"/>
          </w:rPr>
          <w:t xml:space="preserve">1. </w:t>
        </w:r>
        <w:proofErr w:type="gramStart"/>
        <w:r w:rsidRPr="00C83D7B">
          <w:rPr>
            <w:rFonts w:ascii="Arial" w:eastAsia="Times New Roman" w:hAnsi="Arial" w:cs="Arial"/>
            <w:color w:val="222222"/>
            <w:sz w:val="24"/>
            <w:szCs w:val="24"/>
          </w:rPr>
          <w:t>CONTINUITY</w:t>
        </w:r>
        <w:proofErr w:type="gramEnd"/>
        <w:r w:rsidRPr="00C83D7B">
          <w:rPr>
            <w:rFonts w:ascii="Arial" w:eastAsia="Times New Roman" w:hAnsi="Arial" w:cs="Arial"/>
            <w:color w:val="222222"/>
            <w:sz w:val="24"/>
            <w:szCs w:val="24"/>
          </w:rPr>
          <w:br/>
          <w:t xml:space="preserve">(i) Left Continuity. A function </w:t>
        </w:r>
        <w:proofErr w:type="gramStart"/>
        <w:r w:rsidRPr="00C83D7B">
          <w:rPr>
            <w:rFonts w:ascii="Arial" w:eastAsia="Times New Roman" w:hAnsi="Arial" w:cs="Arial"/>
            <w:color w:val="222222"/>
            <w:sz w:val="24"/>
            <w:szCs w:val="24"/>
          </w:rPr>
          <w:t>‘f ’</w:t>
        </w:r>
        <w:proofErr w:type="gramEnd"/>
        <w:r w:rsidRPr="00C83D7B">
          <w:rPr>
            <w:rFonts w:ascii="Arial" w:eastAsia="Times New Roman" w:hAnsi="Arial" w:cs="Arial"/>
            <w:color w:val="222222"/>
            <w:sz w:val="24"/>
            <w:szCs w:val="24"/>
          </w:rPr>
          <w:t xml:space="preserve"> is left-continuous at x = c if </w:t>
        </w:r>
        <w:proofErr w:type="spellStart"/>
        <w:r w:rsidRPr="00C83D7B">
          <w:rPr>
            <w:rFonts w:ascii="MathJax_Main" w:eastAsia="Times New Roman" w:hAnsi="MathJax_Main" w:cs="Arial"/>
            <w:color w:val="222222"/>
            <w:sz w:val="29"/>
            <w:szCs w:val="29"/>
            <w:bdr w:val="none" w:sz="0" w:space="0" w:color="auto" w:frame="1"/>
          </w:rPr>
          <w:t>lim</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c</w:t>
        </w:r>
        <w:proofErr w:type="spellEnd"/>
        <w:r w:rsidRPr="00C83D7B">
          <w:rPr>
            <w:rFonts w:ascii="MathJax_Main" w:eastAsia="Times New Roman" w:hAnsi="MathJax_Main" w:cs="Arial"/>
            <w:color w:val="222222"/>
            <w:sz w:val="15"/>
            <w:szCs w:val="15"/>
            <w:bdr w:val="none" w:sz="0" w:space="0" w:color="auto" w:frame="1"/>
          </w:rPr>
          <w:t>−</w:t>
        </w:r>
        <w:r w:rsidRPr="00C83D7B">
          <w:rPr>
            <w:rFonts w:ascii="Arial" w:eastAsia="Times New Roman" w:hAnsi="Arial" w:cs="Arial"/>
            <w:color w:val="222222"/>
            <w:sz w:val="24"/>
            <w:szCs w:val="24"/>
          </w:rPr>
          <w:t> f (x) = f(c).</w:t>
        </w:r>
      </w:ins>
    </w:p>
    <w:p w:rsidR="00C83D7B" w:rsidRPr="00C83D7B" w:rsidRDefault="00C83D7B" w:rsidP="00C83D7B">
      <w:pPr>
        <w:shd w:val="clear" w:color="auto" w:fill="FFFFFF"/>
        <w:spacing w:after="0" w:line="240" w:lineRule="auto"/>
        <w:rPr>
          <w:ins w:id="212" w:author="Unknown"/>
          <w:rFonts w:ascii="Arial" w:eastAsia="Times New Roman" w:hAnsi="Arial" w:cs="Arial"/>
          <w:color w:val="222222"/>
          <w:sz w:val="24"/>
          <w:szCs w:val="24"/>
        </w:rPr>
      </w:pPr>
      <w:ins w:id="213" w:author="Unknown">
        <w:r w:rsidRPr="00C83D7B">
          <w:rPr>
            <w:rFonts w:ascii="Arial" w:eastAsia="Times New Roman" w:hAnsi="Arial" w:cs="Arial"/>
            <w:color w:val="222222"/>
            <w:sz w:val="24"/>
            <w:szCs w:val="24"/>
          </w:rPr>
          <w:t xml:space="preserve">(ii) Right Continuity. A function </w:t>
        </w:r>
        <w:proofErr w:type="gramStart"/>
        <w:r w:rsidRPr="00C83D7B">
          <w:rPr>
            <w:rFonts w:ascii="Arial" w:eastAsia="Times New Roman" w:hAnsi="Arial" w:cs="Arial"/>
            <w:color w:val="222222"/>
            <w:sz w:val="24"/>
            <w:szCs w:val="24"/>
          </w:rPr>
          <w:t>‘f ’</w:t>
        </w:r>
        <w:proofErr w:type="gramEnd"/>
        <w:r w:rsidRPr="00C83D7B">
          <w:rPr>
            <w:rFonts w:ascii="Arial" w:eastAsia="Times New Roman" w:hAnsi="Arial" w:cs="Arial"/>
            <w:color w:val="222222"/>
            <w:sz w:val="24"/>
            <w:szCs w:val="24"/>
          </w:rPr>
          <w:t xml:space="preserve"> is right-continuous at x = c if </w:t>
        </w:r>
        <w:proofErr w:type="spellStart"/>
        <w:r w:rsidRPr="00C83D7B">
          <w:rPr>
            <w:rFonts w:ascii="MathJax_Main" w:eastAsia="Times New Roman" w:hAnsi="MathJax_Main" w:cs="Arial"/>
            <w:color w:val="222222"/>
            <w:sz w:val="29"/>
            <w:szCs w:val="29"/>
            <w:bdr w:val="none" w:sz="0" w:space="0" w:color="auto" w:frame="1"/>
          </w:rPr>
          <w:t>lim</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c</w:t>
        </w:r>
        <w:proofErr w:type="spellEnd"/>
        <w:r w:rsidRPr="00C83D7B">
          <w:rPr>
            <w:rFonts w:ascii="MathJax_Main" w:eastAsia="Times New Roman" w:hAnsi="MathJax_Main" w:cs="Arial"/>
            <w:color w:val="222222"/>
            <w:sz w:val="15"/>
            <w:szCs w:val="15"/>
            <w:bdr w:val="none" w:sz="0" w:space="0" w:color="auto" w:frame="1"/>
          </w:rPr>
          <w:t>+</w:t>
        </w:r>
        <w:r w:rsidRPr="00C83D7B">
          <w:rPr>
            <w:rFonts w:ascii="Arial" w:eastAsia="Times New Roman" w:hAnsi="Arial" w:cs="Arial"/>
            <w:color w:val="222222"/>
            <w:sz w:val="24"/>
            <w:szCs w:val="24"/>
          </w:rPr>
          <w:t> f (x) = f(c).</w:t>
        </w:r>
      </w:ins>
    </w:p>
    <w:p w:rsidR="00C83D7B" w:rsidRPr="00C83D7B" w:rsidRDefault="00C83D7B" w:rsidP="00C83D7B">
      <w:pPr>
        <w:shd w:val="clear" w:color="auto" w:fill="FFFFFF"/>
        <w:spacing w:after="0" w:line="240" w:lineRule="auto"/>
        <w:rPr>
          <w:ins w:id="214" w:author="Unknown"/>
          <w:rFonts w:ascii="Arial" w:eastAsia="Times New Roman" w:hAnsi="Arial" w:cs="Arial"/>
          <w:color w:val="222222"/>
          <w:sz w:val="24"/>
          <w:szCs w:val="24"/>
        </w:rPr>
      </w:pPr>
      <w:ins w:id="215" w:author="Unknown">
        <w:r w:rsidRPr="00C83D7B">
          <w:rPr>
            <w:rFonts w:ascii="Arial" w:eastAsia="Times New Roman" w:hAnsi="Arial" w:cs="Arial"/>
            <w:color w:val="222222"/>
            <w:sz w:val="24"/>
            <w:szCs w:val="24"/>
          </w:rPr>
          <w:t xml:space="preserve">(iii) Continuity at a point. A function </w:t>
        </w:r>
        <w:proofErr w:type="gramStart"/>
        <w:r w:rsidRPr="00C83D7B">
          <w:rPr>
            <w:rFonts w:ascii="Arial" w:eastAsia="Times New Roman" w:hAnsi="Arial" w:cs="Arial"/>
            <w:color w:val="222222"/>
            <w:sz w:val="24"/>
            <w:szCs w:val="24"/>
          </w:rPr>
          <w:t>‘ f</w:t>
        </w:r>
        <w:proofErr w:type="gramEnd"/>
        <w:r w:rsidRPr="00C83D7B">
          <w:rPr>
            <w:rFonts w:ascii="Arial" w:eastAsia="Times New Roman" w:hAnsi="Arial" w:cs="Arial"/>
            <w:color w:val="222222"/>
            <w:sz w:val="24"/>
            <w:szCs w:val="24"/>
          </w:rPr>
          <w:t xml:space="preserve"> ’ is continuous at x = c if</w:t>
        </w:r>
        <w:r w:rsidRPr="00C83D7B">
          <w:rPr>
            <w:rFonts w:ascii="Arial" w:eastAsia="Times New Roman" w:hAnsi="Arial" w:cs="Arial"/>
            <w:color w:val="222222"/>
            <w:sz w:val="24"/>
            <w:szCs w:val="24"/>
          </w:rPr>
          <w:br/>
        </w:r>
        <w:proofErr w:type="spellStart"/>
        <w:r w:rsidRPr="00C83D7B">
          <w:rPr>
            <w:rFonts w:ascii="MathJax_Main" w:eastAsia="Times New Roman" w:hAnsi="MathJax_Main" w:cs="Arial"/>
            <w:color w:val="222222"/>
            <w:sz w:val="29"/>
            <w:szCs w:val="29"/>
            <w:bdr w:val="none" w:sz="0" w:space="0" w:color="auto" w:frame="1"/>
          </w:rPr>
          <w:t>lim</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c</w:t>
        </w:r>
        <w:proofErr w:type="spellEnd"/>
        <w:r w:rsidRPr="00C83D7B">
          <w:rPr>
            <w:rFonts w:ascii="MathJax_Main" w:eastAsia="Times New Roman" w:hAnsi="MathJax_Main" w:cs="Arial"/>
            <w:color w:val="222222"/>
            <w:sz w:val="15"/>
            <w:szCs w:val="15"/>
            <w:bdr w:val="none" w:sz="0" w:space="0" w:color="auto" w:frame="1"/>
          </w:rPr>
          <w:t>−</w:t>
        </w:r>
        <w:r w:rsidRPr="00C83D7B">
          <w:rPr>
            <w:rFonts w:ascii="Arial" w:eastAsia="Times New Roman" w:hAnsi="Arial" w:cs="Arial"/>
            <w:color w:val="222222"/>
            <w:sz w:val="24"/>
            <w:szCs w:val="24"/>
          </w:rPr>
          <w:t> (x) = </w:t>
        </w:r>
        <w:proofErr w:type="spellStart"/>
        <w:r w:rsidRPr="00C83D7B">
          <w:rPr>
            <w:rFonts w:ascii="MathJax_Main" w:eastAsia="Times New Roman" w:hAnsi="MathJax_Main" w:cs="Arial"/>
            <w:color w:val="222222"/>
            <w:sz w:val="29"/>
            <w:szCs w:val="29"/>
            <w:bdr w:val="none" w:sz="0" w:space="0" w:color="auto" w:frame="1"/>
          </w:rPr>
          <w:t>lim</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c</w:t>
        </w:r>
        <w:proofErr w:type="spellEnd"/>
        <w:r w:rsidRPr="00C83D7B">
          <w:rPr>
            <w:rFonts w:ascii="MathJax_Main" w:eastAsia="Times New Roman" w:hAnsi="MathJax_Main" w:cs="Arial"/>
            <w:color w:val="222222"/>
            <w:sz w:val="15"/>
            <w:szCs w:val="15"/>
            <w:bdr w:val="none" w:sz="0" w:space="0" w:color="auto" w:frame="1"/>
          </w:rPr>
          <w:t>+</w:t>
        </w:r>
        <w:r w:rsidRPr="00C83D7B">
          <w:rPr>
            <w:rFonts w:ascii="Arial" w:eastAsia="Times New Roman" w:hAnsi="Arial" w:cs="Arial"/>
            <w:color w:val="222222"/>
            <w:sz w:val="24"/>
            <w:szCs w:val="24"/>
          </w:rPr>
          <w:t> f(x) = f(c).</w:t>
        </w:r>
      </w:ins>
    </w:p>
    <w:p w:rsidR="00C83D7B" w:rsidRPr="00C83D7B" w:rsidRDefault="00C83D7B" w:rsidP="00C83D7B">
      <w:pPr>
        <w:shd w:val="clear" w:color="auto" w:fill="FFFFFF"/>
        <w:spacing w:after="390" w:line="240" w:lineRule="auto"/>
        <w:rPr>
          <w:ins w:id="216" w:author="Unknown"/>
          <w:rFonts w:ascii="Arial" w:eastAsia="Times New Roman" w:hAnsi="Arial" w:cs="Arial"/>
          <w:color w:val="222222"/>
          <w:sz w:val="24"/>
          <w:szCs w:val="24"/>
        </w:rPr>
      </w:pPr>
      <w:ins w:id="217" w:author="Unknown">
        <w:r w:rsidRPr="00C83D7B">
          <w:rPr>
            <w:rFonts w:ascii="Arial" w:eastAsia="Times New Roman" w:hAnsi="Arial" w:cs="Arial"/>
            <w:color w:val="222222"/>
            <w:sz w:val="24"/>
            <w:szCs w:val="24"/>
          </w:rPr>
          <w:t>2. (</w:t>
        </w:r>
        <w:proofErr w:type="gramStart"/>
        <w:r w:rsidRPr="00C83D7B">
          <w:rPr>
            <w:rFonts w:ascii="Arial" w:eastAsia="Times New Roman" w:hAnsi="Arial" w:cs="Arial"/>
            <w:color w:val="222222"/>
            <w:sz w:val="24"/>
            <w:szCs w:val="24"/>
          </w:rPr>
          <w:t>i</w:t>
        </w:r>
        <w:proofErr w:type="gramEnd"/>
        <w:r w:rsidRPr="00C83D7B">
          <w:rPr>
            <w:rFonts w:ascii="Arial" w:eastAsia="Times New Roman" w:hAnsi="Arial" w:cs="Arial"/>
            <w:color w:val="222222"/>
            <w:sz w:val="24"/>
            <w:szCs w:val="24"/>
          </w:rPr>
          <w:t xml:space="preserve">) </w:t>
        </w:r>
        <w:proofErr w:type="spellStart"/>
        <w:r w:rsidRPr="00C83D7B">
          <w:rPr>
            <w:rFonts w:ascii="Arial" w:eastAsia="Times New Roman" w:hAnsi="Arial" w:cs="Arial"/>
            <w:color w:val="222222"/>
            <w:sz w:val="24"/>
            <w:szCs w:val="24"/>
          </w:rPr>
          <w:t>Polynominal</w:t>
        </w:r>
        <w:proofErr w:type="spellEnd"/>
        <w:r w:rsidRPr="00C83D7B">
          <w:rPr>
            <w:rFonts w:ascii="Arial" w:eastAsia="Times New Roman" w:hAnsi="Arial" w:cs="Arial"/>
            <w:color w:val="222222"/>
            <w:sz w:val="24"/>
            <w:szCs w:val="24"/>
          </w:rPr>
          <w:t xml:space="preserve"> functions</w:t>
        </w:r>
        <w:r w:rsidRPr="00C83D7B">
          <w:rPr>
            <w:rFonts w:ascii="Arial" w:eastAsia="Times New Roman" w:hAnsi="Arial" w:cs="Arial"/>
            <w:color w:val="222222"/>
            <w:sz w:val="24"/>
            <w:szCs w:val="24"/>
          </w:rPr>
          <w:br/>
          <w:t>(ii) Rational functions</w:t>
        </w:r>
        <w:r w:rsidRPr="00C83D7B">
          <w:rPr>
            <w:rFonts w:ascii="Arial" w:eastAsia="Times New Roman" w:hAnsi="Arial" w:cs="Arial"/>
            <w:color w:val="222222"/>
            <w:sz w:val="24"/>
            <w:szCs w:val="24"/>
          </w:rPr>
          <w:br/>
          <w:t>(iii) Exponential functions</w:t>
        </w:r>
        <w:r w:rsidRPr="00C83D7B">
          <w:rPr>
            <w:rFonts w:ascii="Arial" w:eastAsia="Times New Roman" w:hAnsi="Arial" w:cs="Arial"/>
            <w:color w:val="222222"/>
            <w:sz w:val="24"/>
            <w:szCs w:val="24"/>
          </w:rPr>
          <w:br/>
          <w:t>(iv) Trigonometric functions are all continuous at each point of their respective domain.</w:t>
        </w:r>
      </w:ins>
    </w:p>
    <w:p w:rsidR="00C83D7B" w:rsidRPr="00C83D7B" w:rsidRDefault="00C83D7B" w:rsidP="00C83D7B">
      <w:pPr>
        <w:shd w:val="clear" w:color="auto" w:fill="FFFFFF"/>
        <w:spacing w:after="0" w:line="240" w:lineRule="auto"/>
        <w:rPr>
          <w:ins w:id="218" w:author="Unknown"/>
          <w:rFonts w:ascii="Arial" w:eastAsia="Times New Roman" w:hAnsi="Arial" w:cs="Arial"/>
          <w:color w:val="222222"/>
          <w:sz w:val="24"/>
          <w:szCs w:val="24"/>
        </w:rPr>
      </w:pPr>
      <w:ins w:id="219" w:author="Unknown">
        <w:r w:rsidRPr="00C83D7B">
          <w:rPr>
            <w:rFonts w:ascii="Arial" w:eastAsia="Times New Roman" w:hAnsi="Arial" w:cs="Arial"/>
            <w:color w:val="222222"/>
            <w:sz w:val="24"/>
            <w:szCs w:val="24"/>
          </w:rPr>
          <w:t xml:space="preserve">3. </w:t>
        </w:r>
        <w:proofErr w:type="gramStart"/>
        <w:r w:rsidRPr="00C83D7B">
          <w:rPr>
            <w:rFonts w:ascii="Arial" w:eastAsia="Times New Roman" w:hAnsi="Arial" w:cs="Arial"/>
            <w:color w:val="222222"/>
            <w:sz w:val="24"/>
            <w:szCs w:val="24"/>
          </w:rPr>
          <w:t>DIFFERENTIABILITY</w:t>
        </w:r>
        <w:proofErr w:type="gramEnd"/>
        <w:r w:rsidRPr="00C83D7B">
          <w:rPr>
            <w:rFonts w:ascii="Arial" w:eastAsia="Times New Roman" w:hAnsi="Arial" w:cs="Arial"/>
            <w:color w:val="222222"/>
            <w:sz w:val="24"/>
            <w:szCs w:val="24"/>
          </w:rPr>
          <w:br/>
          <w:t xml:space="preserve">(i) Left Derivative. A function </w:t>
        </w:r>
        <w:proofErr w:type="gramStart"/>
        <w:r w:rsidRPr="00C83D7B">
          <w:rPr>
            <w:rFonts w:ascii="Arial" w:eastAsia="Times New Roman" w:hAnsi="Arial" w:cs="Arial"/>
            <w:color w:val="222222"/>
            <w:sz w:val="24"/>
            <w:szCs w:val="24"/>
          </w:rPr>
          <w:t>‘f ’</w:t>
        </w:r>
        <w:proofErr w:type="gramEnd"/>
        <w:r w:rsidRPr="00C83D7B">
          <w:rPr>
            <w:rFonts w:ascii="Arial" w:eastAsia="Times New Roman" w:hAnsi="Arial" w:cs="Arial"/>
            <w:color w:val="222222"/>
            <w:sz w:val="24"/>
            <w:szCs w:val="24"/>
          </w:rPr>
          <w:t xml:space="preserve"> is said to possess left derivative at x = c if </w:t>
        </w:r>
        <w:r w:rsidRPr="00C83D7B">
          <w:rPr>
            <w:rFonts w:ascii="MathJax_Main" w:eastAsia="Times New Roman" w:hAnsi="MathJax_Main" w:cs="Arial"/>
            <w:color w:val="222222"/>
            <w:sz w:val="29"/>
            <w:szCs w:val="29"/>
            <w:bdr w:val="none" w:sz="0" w:space="0" w:color="auto" w:frame="1"/>
          </w:rPr>
          <w:t>lim</w:t>
        </w:r>
        <w:r w:rsidRPr="00C83D7B">
          <w:rPr>
            <w:rFonts w:ascii="MathJax_Math-italic" w:eastAsia="Times New Roman" w:hAnsi="MathJax_Math-italic" w:cs="Arial"/>
            <w:color w:val="222222"/>
            <w:sz w:val="21"/>
            <w:szCs w:val="21"/>
            <w:bdr w:val="none" w:sz="0" w:space="0" w:color="auto" w:frame="1"/>
          </w:rPr>
          <w:t>h</w:t>
        </w:r>
        <w:r w:rsidRPr="00C83D7B">
          <w:rPr>
            <w:rFonts w:ascii="MathJax_Main" w:eastAsia="Times New Roman" w:hAnsi="MathJax_Main" w:cs="Arial"/>
            <w:color w:val="222222"/>
            <w:sz w:val="21"/>
            <w:szCs w:val="21"/>
            <w:bdr w:val="none" w:sz="0" w:space="0" w:color="auto" w:frame="1"/>
          </w:rPr>
          <w:t>→0</w:t>
        </w:r>
        <w:r w:rsidRPr="00C83D7B">
          <w:rPr>
            <w:rFonts w:ascii="MathJax_Math-italic" w:eastAsia="Times New Roman" w:hAnsi="MathJax_Math-italic" w:cs="Arial"/>
            <w:color w:val="222222"/>
            <w:sz w:val="21"/>
            <w:szCs w:val="21"/>
            <w:bdr w:val="none" w:sz="0" w:space="0" w:color="auto" w:frame="1"/>
          </w:rPr>
          <w:t>f</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c</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h</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f</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c</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h</w:t>
        </w:r>
        <w:r w:rsidRPr="00C83D7B">
          <w:rPr>
            <w:rFonts w:ascii="Arial" w:eastAsia="Times New Roman" w:hAnsi="Arial" w:cs="Arial"/>
            <w:color w:val="222222"/>
            <w:sz w:val="24"/>
            <w:szCs w:val="24"/>
          </w:rPr>
          <w:t> exists finitely.</w:t>
        </w:r>
      </w:ins>
    </w:p>
    <w:p w:rsidR="00C83D7B" w:rsidRPr="00C83D7B" w:rsidRDefault="00C83D7B" w:rsidP="00C83D7B">
      <w:pPr>
        <w:shd w:val="clear" w:color="auto" w:fill="FFFFFF"/>
        <w:spacing w:after="0" w:line="240" w:lineRule="auto"/>
        <w:rPr>
          <w:ins w:id="220" w:author="Unknown"/>
          <w:rFonts w:ascii="Arial" w:eastAsia="Times New Roman" w:hAnsi="Arial" w:cs="Arial"/>
          <w:color w:val="222222"/>
          <w:sz w:val="24"/>
          <w:szCs w:val="24"/>
        </w:rPr>
      </w:pPr>
      <w:ins w:id="221" w:author="Unknown">
        <w:r w:rsidRPr="00C83D7B">
          <w:rPr>
            <w:rFonts w:ascii="Arial" w:eastAsia="Times New Roman" w:hAnsi="Arial" w:cs="Arial"/>
            <w:color w:val="222222"/>
            <w:sz w:val="24"/>
            <w:szCs w:val="24"/>
          </w:rPr>
          <w:t xml:space="preserve">(ii) Right Derivative. A function </w:t>
        </w:r>
        <w:proofErr w:type="gramStart"/>
        <w:r w:rsidRPr="00C83D7B">
          <w:rPr>
            <w:rFonts w:ascii="Arial" w:eastAsia="Times New Roman" w:hAnsi="Arial" w:cs="Arial"/>
            <w:color w:val="222222"/>
            <w:sz w:val="24"/>
            <w:szCs w:val="24"/>
          </w:rPr>
          <w:t>‘f ’</w:t>
        </w:r>
        <w:proofErr w:type="gramEnd"/>
        <w:r w:rsidRPr="00C83D7B">
          <w:rPr>
            <w:rFonts w:ascii="Arial" w:eastAsia="Times New Roman" w:hAnsi="Arial" w:cs="Arial"/>
            <w:color w:val="222222"/>
            <w:sz w:val="24"/>
            <w:szCs w:val="24"/>
          </w:rPr>
          <w:t xml:space="preserve"> is said to possess right derivative at x = c if</w:t>
        </w:r>
        <w:r w:rsidRPr="00C83D7B">
          <w:rPr>
            <w:rFonts w:ascii="Arial" w:eastAsia="Times New Roman" w:hAnsi="Arial" w:cs="Arial"/>
            <w:color w:val="222222"/>
            <w:sz w:val="24"/>
            <w:szCs w:val="24"/>
          </w:rPr>
          <w:br/>
        </w:r>
        <w:r w:rsidRPr="00C83D7B">
          <w:rPr>
            <w:rFonts w:ascii="MathJax_Main" w:eastAsia="Times New Roman" w:hAnsi="MathJax_Main" w:cs="Arial"/>
            <w:color w:val="222222"/>
            <w:sz w:val="29"/>
            <w:szCs w:val="29"/>
            <w:bdr w:val="none" w:sz="0" w:space="0" w:color="auto" w:frame="1"/>
          </w:rPr>
          <w:t>lim</w:t>
        </w:r>
        <w:r w:rsidRPr="00C83D7B">
          <w:rPr>
            <w:rFonts w:ascii="MathJax_Math-italic" w:eastAsia="Times New Roman" w:hAnsi="MathJax_Math-italic" w:cs="Arial"/>
            <w:color w:val="222222"/>
            <w:sz w:val="21"/>
            <w:szCs w:val="21"/>
            <w:bdr w:val="none" w:sz="0" w:space="0" w:color="auto" w:frame="1"/>
          </w:rPr>
          <w:t>h</w:t>
        </w:r>
        <w:r w:rsidRPr="00C83D7B">
          <w:rPr>
            <w:rFonts w:ascii="MathJax_Main" w:eastAsia="Times New Roman" w:hAnsi="MathJax_Main" w:cs="Arial"/>
            <w:color w:val="222222"/>
            <w:sz w:val="21"/>
            <w:szCs w:val="21"/>
            <w:bdr w:val="none" w:sz="0" w:space="0" w:color="auto" w:frame="1"/>
          </w:rPr>
          <w:t>→0</w:t>
        </w:r>
        <w:r w:rsidRPr="00C83D7B">
          <w:rPr>
            <w:rFonts w:ascii="MathJax_Math-italic" w:eastAsia="Times New Roman" w:hAnsi="MathJax_Math-italic" w:cs="Arial"/>
            <w:color w:val="222222"/>
            <w:sz w:val="21"/>
            <w:szCs w:val="21"/>
            <w:bdr w:val="none" w:sz="0" w:space="0" w:color="auto" w:frame="1"/>
          </w:rPr>
          <w:t>f</w:t>
        </w:r>
        <w:r w:rsidRPr="00C83D7B">
          <w:rPr>
            <w:rFonts w:ascii="MathJax_Main" w:eastAsia="Times New Roman" w:hAnsi="MathJax_Main" w:cs="Arial"/>
            <w:color w:val="222222"/>
            <w:sz w:val="21"/>
            <w:szCs w:val="21"/>
            <w:bdr w:val="none" w:sz="0" w:space="0" w:color="auto" w:frame="1"/>
          </w:rPr>
          <w:t>(</w:t>
        </w:r>
        <w:proofErr w:type="spellStart"/>
        <w:r w:rsidRPr="00C83D7B">
          <w:rPr>
            <w:rFonts w:ascii="MathJax_Math-italic" w:eastAsia="Times New Roman" w:hAnsi="MathJax_Math-italic" w:cs="Arial"/>
            <w:color w:val="222222"/>
            <w:sz w:val="21"/>
            <w:szCs w:val="21"/>
            <w:bdr w:val="none" w:sz="0" w:space="0" w:color="auto" w:frame="1"/>
          </w:rPr>
          <w:t>c</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h</w:t>
        </w:r>
        <w:proofErr w:type="spellEnd"/>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f</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c</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h</w:t>
        </w:r>
        <w:r w:rsidRPr="00C83D7B">
          <w:rPr>
            <w:rFonts w:ascii="Arial" w:eastAsia="Times New Roman" w:hAnsi="Arial" w:cs="Arial"/>
            <w:color w:val="222222"/>
            <w:sz w:val="24"/>
            <w:szCs w:val="24"/>
          </w:rPr>
          <w:t> exists finitely.</w:t>
        </w:r>
        <w:r w:rsidRPr="00C83D7B">
          <w:rPr>
            <w:rFonts w:ascii="Arial" w:eastAsia="Times New Roman" w:hAnsi="Arial" w:cs="Arial"/>
            <w:color w:val="222222"/>
            <w:sz w:val="24"/>
            <w:szCs w:val="24"/>
          </w:rPr>
          <w:br/>
          <w:t>(iii) Derivative. A function is said to possess derivative at x = c if </w:t>
        </w:r>
        <w:r w:rsidRPr="00C83D7B">
          <w:rPr>
            <w:rFonts w:ascii="MathJax_Main" w:eastAsia="Times New Roman" w:hAnsi="MathJax_Main" w:cs="Arial"/>
            <w:color w:val="222222"/>
            <w:sz w:val="29"/>
            <w:szCs w:val="29"/>
            <w:bdr w:val="none" w:sz="0" w:space="0" w:color="auto" w:frame="1"/>
          </w:rPr>
          <w:t>lim</w:t>
        </w:r>
        <w:r w:rsidRPr="00C83D7B">
          <w:rPr>
            <w:rFonts w:ascii="MathJax_Math-italic" w:eastAsia="Times New Roman" w:hAnsi="MathJax_Math-italic" w:cs="Arial"/>
            <w:color w:val="222222"/>
            <w:sz w:val="21"/>
            <w:szCs w:val="21"/>
            <w:bdr w:val="none" w:sz="0" w:space="0" w:color="auto" w:frame="1"/>
          </w:rPr>
          <w:t>h</w:t>
        </w:r>
        <w:r w:rsidRPr="00C83D7B">
          <w:rPr>
            <w:rFonts w:ascii="MathJax_Main" w:eastAsia="Times New Roman" w:hAnsi="MathJax_Main" w:cs="Arial"/>
            <w:color w:val="222222"/>
            <w:sz w:val="21"/>
            <w:szCs w:val="21"/>
            <w:bdr w:val="none" w:sz="0" w:space="0" w:color="auto" w:frame="1"/>
          </w:rPr>
          <w:t>→0</w:t>
        </w:r>
        <w:r w:rsidRPr="00C83D7B">
          <w:rPr>
            <w:rFonts w:ascii="MathJax_Math-italic" w:eastAsia="Times New Roman" w:hAnsi="MathJax_Math-italic" w:cs="Arial"/>
            <w:color w:val="222222"/>
            <w:sz w:val="21"/>
            <w:szCs w:val="21"/>
            <w:bdr w:val="none" w:sz="0" w:space="0" w:color="auto" w:frame="1"/>
          </w:rPr>
          <w:t>f</w:t>
        </w:r>
        <w:r w:rsidRPr="00C83D7B">
          <w:rPr>
            <w:rFonts w:ascii="MathJax_Main" w:eastAsia="Times New Roman" w:hAnsi="MathJax_Main" w:cs="Arial"/>
            <w:color w:val="222222"/>
            <w:sz w:val="21"/>
            <w:szCs w:val="21"/>
            <w:bdr w:val="none" w:sz="0" w:space="0" w:color="auto" w:frame="1"/>
          </w:rPr>
          <w:t>(</w:t>
        </w:r>
        <w:proofErr w:type="spellStart"/>
        <w:r w:rsidRPr="00C83D7B">
          <w:rPr>
            <w:rFonts w:ascii="MathJax_Math-italic" w:eastAsia="Times New Roman" w:hAnsi="MathJax_Math-italic" w:cs="Arial"/>
            <w:color w:val="222222"/>
            <w:sz w:val="21"/>
            <w:szCs w:val="21"/>
            <w:bdr w:val="none" w:sz="0" w:space="0" w:color="auto" w:frame="1"/>
          </w:rPr>
          <w:t>c</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h</w:t>
        </w:r>
        <w:proofErr w:type="spellEnd"/>
        <w:proofErr w:type="gramStart"/>
        <w:r w:rsidRPr="00C83D7B">
          <w:rPr>
            <w:rFonts w:ascii="MathJax_Main" w:eastAsia="Times New Roman" w:hAnsi="MathJax_Main" w:cs="Arial"/>
            <w:color w:val="222222"/>
            <w:sz w:val="21"/>
            <w:szCs w:val="21"/>
            <w:bdr w:val="none" w:sz="0" w:space="0" w:color="auto" w:frame="1"/>
          </w:rPr>
          <w:t>)−</w:t>
        </w:r>
        <w:proofErr w:type="gramEnd"/>
        <w:r w:rsidRPr="00C83D7B">
          <w:rPr>
            <w:rFonts w:ascii="MathJax_Math-italic" w:eastAsia="Times New Roman" w:hAnsi="MathJax_Math-italic" w:cs="Arial"/>
            <w:color w:val="222222"/>
            <w:sz w:val="21"/>
            <w:szCs w:val="21"/>
            <w:bdr w:val="none" w:sz="0" w:space="0" w:color="auto" w:frame="1"/>
          </w:rPr>
          <w:t>f</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c</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h</w:t>
        </w:r>
        <w:r w:rsidRPr="00C83D7B">
          <w:rPr>
            <w:rFonts w:ascii="Arial" w:eastAsia="Times New Roman" w:hAnsi="Arial" w:cs="Arial"/>
            <w:color w:val="222222"/>
            <w:sz w:val="24"/>
            <w:szCs w:val="24"/>
          </w:rPr>
          <w:t> exists finitely.</w:t>
        </w:r>
      </w:ins>
    </w:p>
    <w:p w:rsidR="00C83D7B" w:rsidRPr="00C83D7B" w:rsidRDefault="00C83D7B" w:rsidP="00C83D7B">
      <w:pPr>
        <w:shd w:val="clear" w:color="auto" w:fill="FFFFFF"/>
        <w:spacing w:after="390" w:line="240" w:lineRule="auto"/>
        <w:rPr>
          <w:ins w:id="222" w:author="Unknown"/>
          <w:rFonts w:ascii="Arial" w:eastAsia="Times New Roman" w:hAnsi="Arial" w:cs="Arial"/>
          <w:color w:val="222222"/>
          <w:sz w:val="24"/>
          <w:szCs w:val="24"/>
        </w:rPr>
      </w:pPr>
      <w:ins w:id="223" w:author="Unknown">
        <w:r w:rsidRPr="00C83D7B">
          <w:rPr>
            <w:rFonts w:ascii="Arial" w:eastAsia="Times New Roman" w:hAnsi="Arial" w:cs="Arial"/>
            <w:color w:val="222222"/>
            <w:sz w:val="24"/>
            <w:szCs w:val="24"/>
          </w:rPr>
          <w:t>4. CONTINUITY AND DERIVABILITY</w:t>
        </w:r>
        <w:r w:rsidRPr="00C83D7B">
          <w:rPr>
            <w:rFonts w:ascii="Arial" w:eastAsia="Times New Roman" w:hAnsi="Arial" w:cs="Arial"/>
            <w:color w:val="222222"/>
            <w:sz w:val="24"/>
            <w:szCs w:val="24"/>
          </w:rPr>
          <w:br/>
        </w:r>
        <w:proofErr w:type="gramStart"/>
        <w:r w:rsidRPr="00C83D7B">
          <w:rPr>
            <w:rFonts w:ascii="Arial" w:eastAsia="Times New Roman" w:hAnsi="Arial" w:cs="Arial"/>
            <w:color w:val="222222"/>
            <w:sz w:val="24"/>
            <w:szCs w:val="24"/>
          </w:rPr>
          <w:t>A</w:t>
        </w:r>
        <w:proofErr w:type="gramEnd"/>
        <w:r w:rsidRPr="00C83D7B">
          <w:rPr>
            <w:rFonts w:ascii="Arial" w:eastAsia="Times New Roman" w:hAnsi="Arial" w:cs="Arial"/>
            <w:color w:val="222222"/>
            <w:sz w:val="24"/>
            <w:szCs w:val="24"/>
          </w:rPr>
          <w:t xml:space="preserve"> real valued function is finitely derivable at any point of its domain, it is necessarily continuous at that point. The converse is not true.</w:t>
        </w:r>
      </w:ins>
    </w:p>
    <w:p w:rsidR="00C83D7B" w:rsidRPr="00C83D7B" w:rsidRDefault="00C83D7B" w:rsidP="00C83D7B">
      <w:pPr>
        <w:shd w:val="clear" w:color="auto" w:fill="FFFFFF"/>
        <w:spacing w:after="390" w:line="240" w:lineRule="auto"/>
        <w:rPr>
          <w:ins w:id="224" w:author="Unknown"/>
          <w:rFonts w:ascii="Arial" w:eastAsia="Times New Roman" w:hAnsi="Arial" w:cs="Arial"/>
          <w:color w:val="222222"/>
          <w:sz w:val="24"/>
          <w:szCs w:val="24"/>
        </w:rPr>
      </w:pPr>
      <w:ins w:id="225" w:author="Unknown">
        <w:r w:rsidRPr="00C83D7B">
          <w:rPr>
            <w:rFonts w:ascii="Arial" w:eastAsia="Times New Roman" w:hAnsi="Arial" w:cs="Arial"/>
            <w:color w:val="222222"/>
            <w:sz w:val="24"/>
            <w:szCs w:val="24"/>
          </w:rPr>
          <w:t>5. STANDARD RESULTS</w:t>
        </w:r>
      </w:ins>
    </w:p>
    <w:p w:rsidR="00C83D7B" w:rsidRPr="00C83D7B" w:rsidRDefault="00C83D7B" w:rsidP="00C83D7B">
      <w:pPr>
        <w:shd w:val="clear" w:color="auto" w:fill="FFFFFF"/>
        <w:spacing w:after="0" w:line="240" w:lineRule="auto"/>
        <w:rPr>
          <w:ins w:id="226" w:author="Unknown"/>
          <w:rFonts w:ascii="Arial" w:eastAsia="Times New Roman" w:hAnsi="Arial" w:cs="Arial"/>
          <w:color w:val="222222"/>
          <w:sz w:val="24"/>
          <w:szCs w:val="24"/>
        </w:rPr>
      </w:pPr>
      <w:ins w:id="227" w:author="Unknown">
        <w:r w:rsidRPr="00C83D7B">
          <w:rPr>
            <w:rFonts w:ascii="Arial" w:eastAsia="Times New Roman" w:hAnsi="Arial" w:cs="Arial"/>
            <w:color w:val="222222"/>
            <w:sz w:val="24"/>
            <w:szCs w:val="24"/>
          </w:rPr>
          <w:t>(i) </w:t>
        </w:r>
        <w:proofErr w:type="spellStart"/>
        <w:proofErr w:type="gramStart"/>
        <w:r w:rsidRPr="00C83D7B">
          <w:rPr>
            <w:rFonts w:ascii="MathJax_Math-italic" w:eastAsia="Times New Roman" w:hAnsi="MathJax_Math-italic" w:cs="Arial"/>
            <w:color w:val="222222"/>
            <w:sz w:val="21"/>
            <w:szCs w:val="21"/>
            <w:bdr w:val="none" w:sz="0" w:space="0" w:color="auto" w:frame="1"/>
          </w:rPr>
          <w:t>ddx</w:t>
        </w:r>
        <w:proofErr w:type="spellEnd"/>
        <w:proofErr w:type="gramEnd"/>
        <w:r w:rsidRPr="00C83D7B">
          <w:rPr>
            <w:rFonts w:ascii="Arial" w:eastAsia="Times New Roman" w:hAnsi="Arial" w:cs="Arial"/>
            <w:color w:val="222222"/>
            <w:sz w:val="24"/>
            <w:szCs w:val="24"/>
          </w:rPr>
          <w:t> (</w:t>
        </w:r>
        <w:proofErr w:type="spellStart"/>
        <w:r w:rsidRPr="00C83D7B">
          <w:rPr>
            <w:rFonts w:ascii="Arial" w:eastAsia="Times New Roman" w:hAnsi="Arial" w:cs="Arial"/>
            <w:color w:val="222222"/>
            <w:sz w:val="24"/>
            <w:szCs w:val="24"/>
          </w:rPr>
          <w:t>x</w:t>
        </w:r>
        <w:r w:rsidRPr="00C83D7B">
          <w:rPr>
            <w:rFonts w:ascii="Arial" w:eastAsia="Times New Roman" w:hAnsi="Arial" w:cs="Arial"/>
            <w:color w:val="222222"/>
            <w:sz w:val="18"/>
            <w:szCs w:val="18"/>
            <w:vertAlign w:val="superscript"/>
          </w:rPr>
          <w:t>n</w:t>
        </w:r>
        <w:proofErr w:type="spellEnd"/>
        <w:r w:rsidRPr="00C83D7B">
          <w:rPr>
            <w:rFonts w:ascii="Arial" w:eastAsia="Times New Roman" w:hAnsi="Arial" w:cs="Arial"/>
            <w:color w:val="222222"/>
            <w:sz w:val="24"/>
            <w:szCs w:val="24"/>
          </w:rPr>
          <w:t>) = nx</w:t>
        </w:r>
        <w:r w:rsidRPr="00C83D7B">
          <w:rPr>
            <w:rFonts w:ascii="Arial" w:eastAsia="Times New Roman" w:hAnsi="Arial" w:cs="Arial"/>
            <w:color w:val="222222"/>
            <w:sz w:val="18"/>
            <w:szCs w:val="18"/>
            <w:vertAlign w:val="superscript"/>
          </w:rPr>
          <w:t>n-1</w:t>
        </w:r>
        <w:r w:rsidRPr="00C83D7B">
          <w:rPr>
            <w:rFonts w:ascii="Arial" w:eastAsia="Times New Roman" w:hAnsi="Arial" w:cs="Arial"/>
            <w:color w:val="222222"/>
            <w:sz w:val="24"/>
            <w:szCs w:val="24"/>
          </w:rPr>
          <w:t>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x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R</w:t>
        </w:r>
        <w:r w:rsidRPr="00C83D7B">
          <w:rPr>
            <w:rFonts w:ascii="Arial" w:eastAsia="Times New Roman" w:hAnsi="Arial" w:cs="Arial"/>
            <w:color w:val="222222"/>
            <w:sz w:val="24"/>
            <w:szCs w:val="24"/>
          </w:rPr>
          <w:br/>
          <w:t>(ii) </w:t>
        </w:r>
        <w:proofErr w:type="spellStart"/>
        <w:r w:rsidRPr="00C83D7B">
          <w:rPr>
            <w:rFonts w:ascii="MathJax_Math-italic" w:eastAsia="Times New Roman" w:hAnsi="MathJax_Math-italic" w:cs="Arial"/>
            <w:color w:val="222222"/>
            <w:sz w:val="21"/>
            <w:szCs w:val="21"/>
            <w:bdr w:val="none" w:sz="0" w:space="0" w:color="auto" w:frame="1"/>
          </w:rPr>
          <w:t>ddx</w:t>
        </w:r>
        <w:proofErr w:type="spellEnd"/>
        <w:r w:rsidRPr="00C83D7B">
          <w:rPr>
            <w:rFonts w:ascii="Arial" w:eastAsia="Times New Roman" w:hAnsi="Arial" w:cs="Arial"/>
            <w:color w:val="222222"/>
            <w:sz w:val="24"/>
            <w:szCs w:val="24"/>
          </w:rPr>
          <w:t> ((ax + b)n = n(ax + b)</w:t>
        </w:r>
        <w:r w:rsidRPr="00C83D7B">
          <w:rPr>
            <w:rFonts w:ascii="Arial" w:eastAsia="Times New Roman" w:hAnsi="Arial" w:cs="Arial"/>
            <w:color w:val="222222"/>
            <w:sz w:val="18"/>
            <w:szCs w:val="18"/>
            <w:vertAlign w:val="superscript"/>
          </w:rPr>
          <w:t>n – 1</w:t>
        </w:r>
        <w:r w:rsidRPr="00C83D7B">
          <w:rPr>
            <w:rFonts w:ascii="Arial" w:eastAsia="Times New Roman" w:hAnsi="Arial" w:cs="Arial"/>
            <w:color w:val="222222"/>
            <w:sz w:val="24"/>
            <w:szCs w:val="24"/>
          </w:rPr>
          <w:t xml:space="preserve"> . a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x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R</w:t>
        </w:r>
        <w:r w:rsidRPr="00C83D7B">
          <w:rPr>
            <w:rFonts w:ascii="Arial" w:eastAsia="Times New Roman" w:hAnsi="Arial" w:cs="Arial"/>
            <w:color w:val="222222"/>
            <w:sz w:val="24"/>
            <w:szCs w:val="24"/>
          </w:rPr>
          <w:br/>
          <w:t>(iii) </w:t>
        </w:r>
        <w:proofErr w:type="spellStart"/>
        <w:r w:rsidRPr="00C83D7B">
          <w:rPr>
            <w:rFonts w:ascii="MathJax_Math-italic" w:eastAsia="Times New Roman" w:hAnsi="MathJax_Math-italic" w:cs="Arial"/>
            <w:color w:val="222222"/>
            <w:sz w:val="21"/>
            <w:szCs w:val="21"/>
            <w:bdr w:val="none" w:sz="0" w:space="0" w:color="auto" w:frame="1"/>
          </w:rPr>
          <w:t>ddx</w:t>
        </w:r>
        <w:proofErr w:type="spellEnd"/>
        <w:r w:rsidRPr="00C83D7B">
          <w:rPr>
            <w:rFonts w:ascii="MathJax_Main" w:eastAsia="Times New Roman" w:hAnsi="MathJax_Main" w:cs="Arial"/>
            <w:color w:val="222222"/>
            <w:sz w:val="29"/>
            <w:szCs w:val="29"/>
            <w:bdr w:val="none" w:sz="0" w:space="0" w:color="auto" w:frame="1"/>
          </w:rPr>
          <w:t>(|</w:t>
        </w:r>
        <w:r w:rsidRPr="00C83D7B">
          <w:rPr>
            <w:rFonts w:ascii="MathJax_Math-italic" w:eastAsia="Times New Roman" w:hAnsi="MathJax_Math-italic" w:cs="Arial"/>
            <w:color w:val="222222"/>
            <w:sz w:val="29"/>
            <w:szCs w:val="29"/>
            <w:bdr w:val="none" w:sz="0" w:space="0" w:color="auto" w:frame="1"/>
          </w:rPr>
          <w:t>x</w:t>
        </w:r>
        <w:r w:rsidRPr="00C83D7B">
          <w:rPr>
            <w:rFonts w:ascii="MathJax_Main" w:eastAsia="Times New Roman" w:hAnsi="MathJax_Main" w:cs="Arial"/>
            <w:color w:val="222222"/>
            <w:sz w:val="29"/>
            <w:szCs w:val="29"/>
            <w:bdr w:val="none" w:sz="0" w:space="0" w:color="auto" w:frame="1"/>
          </w:rPr>
          <w:t>|)=</w:t>
        </w:r>
        <w:proofErr w:type="spellStart"/>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x</w:t>
        </w:r>
        <w:proofErr w:type="spellEnd"/>
        <w:r w:rsidRPr="00C83D7B">
          <w:rPr>
            <w:rFonts w:ascii="MathJax_Main" w:eastAsia="Times New Roman" w:hAnsi="MathJax_Main" w:cs="Arial"/>
            <w:color w:val="222222"/>
            <w:sz w:val="21"/>
            <w:szCs w:val="21"/>
            <w:bdr w:val="none" w:sz="0" w:space="0" w:color="auto" w:frame="1"/>
          </w:rPr>
          <w:t>|</w:t>
        </w:r>
        <w:r w:rsidRPr="00C83D7B">
          <w:rPr>
            <w:rFonts w:ascii="Arial" w:eastAsia="Times New Roman" w:hAnsi="Arial" w:cs="Arial"/>
            <w:color w:val="222222"/>
            <w:sz w:val="24"/>
            <w:szCs w:val="24"/>
          </w:rPr>
          <w:t>, x ≠ 0</w:t>
        </w:r>
      </w:ins>
    </w:p>
    <w:p w:rsidR="00C83D7B" w:rsidRPr="00C83D7B" w:rsidRDefault="00C83D7B" w:rsidP="00C83D7B">
      <w:pPr>
        <w:shd w:val="clear" w:color="auto" w:fill="FFFFFF"/>
        <w:spacing w:after="390" w:line="240" w:lineRule="auto"/>
        <w:rPr>
          <w:ins w:id="228" w:author="Unknown"/>
          <w:rFonts w:ascii="Arial" w:eastAsia="Times New Roman" w:hAnsi="Arial" w:cs="Arial"/>
          <w:color w:val="222222"/>
          <w:sz w:val="24"/>
          <w:szCs w:val="24"/>
        </w:rPr>
      </w:pPr>
      <w:ins w:id="229" w:author="Unknown">
        <w:r w:rsidRPr="00C83D7B">
          <w:rPr>
            <w:rFonts w:ascii="Arial" w:eastAsia="Times New Roman" w:hAnsi="Arial" w:cs="Arial"/>
            <w:color w:val="222222"/>
            <w:sz w:val="24"/>
            <w:szCs w:val="24"/>
          </w:rPr>
          <w:t xml:space="preserve">6. GENERAL </w:t>
        </w:r>
        <w:proofErr w:type="gramStart"/>
        <w:r w:rsidRPr="00C83D7B">
          <w:rPr>
            <w:rFonts w:ascii="Arial" w:eastAsia="Times New Roman" w:hAnsi="Arial" w:cs="Arial"/>
            <w:color w:val="222222"/>
            <w:sz w:val="24"/>
            <w:szCs w:val="24"/>
          </w:rPr>
          <w:t>THEOREMS</w:t>
        </w:r>
        <w:proofErr w:type="gramEnd"/>
        <w:r w:rsidRPr="00C83D7B">
          <w:rPr>
            <w:rFonts w:ascii="Arial" w:eastAsia="Times New Roman" w:hAnsi="Arial" w:cs="Arial"/>
            <w:color w:val="222222"/>
            <w:sz w:val="24"/>
            <w:szCs w:val="24"/>
          </w:rPr>
          <w:br/>
          <w:t>(i) The derivative of a constant is zero.</w:t>
        </w:r>
        <w:r w:rsidRPr="00C83D7B">
          <w:rPr>
            <w:rFonts w:ascii="Arial" w:eastAsia="Times New Roman" w:hAnsi="Arial" w:cs="Arial"/>
            <w:color w:val="222222"/>
            <w:sz w:val="24"/>
            <w:szCs w:val="24"/>
          </w:rPr>
          <w:br/>
          <w:t xml:space="preserve">(ii) An additive constant vanishes on differentiation i.e. if f(x) = g(x) + c, where ‘c’ is any </w:t>
        </w:r>
        <w:r w:rsidRPr="00C83D7B">
          <w:rPr>
            <w:rFonts w:ascii="Arial" w:eastAsia="Times New Roman" w:hAnsi="Arial" w:cs="Arial"/>
            <w:color w:val="222222"/>
            <w:sz w:val="24"/>
            <w:szCs w:val="24"/>
          </w:rPr>
          <w:lastRenderedPageBreak/>
          <w:t>constant, then f'(x) = g'(x).</w:t>
        </w:r>
        <w:r w:rsidRPr="00C83D7B">
          <w:rPr>
            <w:rFonts w:ascii="Arial" w:eastAsia="Times New Roman" w:hAnsi="Arial" w:cs="Arial"/>
            <w:color w:val="222222"/>
            <w:sz w:val="24"/>
            <w:szCs w:val="24"/>
          </w:rPr>
          <w:br/>
          <w:t xml:space="preserve">(iii) If f(x) = </w:t>
        </w:r>
        <w:proofErr w:type="spellStart"/>
        <w:proofErr w:type="gramStart"/>
        <w:r w:rsidRPr="00C83D7B">
          <w:rPr>
            <w:rFonts w:ascii="Arial" w:eastAsia="Times New Roman" w:hAnsi="Arial" w:cs="Arial"/>
            <w:color w:val="222222"/>
            <w:sz w:val="24"/>
            <w:szCs w:val="24"/>
          </w:rPr>
          <w:t>ag</w:t>
        </w:r>
        <w:proofErr w:type="spellEnd"/>
        <w:r w:rsidRPr="00C83D7B">
          <w:rPr>
            <w:rFonts w:ascii="Arial" w:eastAsia="Times New Roman" w:hAnsi="Arial" w:cs="Arial"/>
            <w:color w:val="222222"/>
            <w:sz w:val="24"/>
            <w:szCs w:val="24"/>
          </w:rPr>
          <w:t>(</w:t>
        </w:r>
        <w:proofErr w:type="gramEnd"/>
        <w:r w:rsidRPr="00C83D7B">
          <w:rPr>
            <w:rFonts w:ascii="Arial" w:eastAsia="Times New Roman" w:hAnsi="Arial" w:cs="Arial"/>
            <w:color w:val="222222"/>
            <w:sz w:val="24"/>
            <w:szCs w:val="24"/>
          </w:rPr>
          <w:t xml:space="preserve">x), then f'(x) = </w:t>
        </w:r>
        <w:proofErr w:type="spellStart"/>
        <w:r w:rsidRPr="00C83D7B">
          <w:rPr>
            <w:rFonts w:ascii="Arial" w:eastAsia="Times New Roman" w:hAnsi="Arial" w:cs="Arial"/>
            <w:color w:val="222222"/>
            <w:sz w:val="24"/>
            <w:szCs w:val="24"/>
          </w:rPr>
          <w:t>ag</w:t>
        </w:r>
        <w:proofErr w:type="spellEnd"/>
        <w:r w:rsidRPr="00C83D7B">
          <w:rPr>
            <w:rFonts w:ascii="Arial" w:eastAsia="Times New Roman" w:hAnsi="Arial" w:cs="Arial"/>
            <w:color w:val="222222"/>
            <w:sz w:val="24"/>
            <w:szCs w:val="24"/>
          </w:rPr>
          <w:t>'(x), where ‘a’ is a scalar.</w:t>
        </w:r>
        <w:r w:rsidRPr="00C83D7B">
          <w:rPr>
            <w:rFonts w:ascii="Arial" w:eastAsia="Times New Roman" w:hAnsi="Arial" w:cs="Arial"/>
            <w:color w:val="222222"/>
            <w:sz w:val="24"/>
            <w:szCs w:val="24"/>
          </w:rPr>
          <w:br/>
        </w:r>
        <w:proofErr w:type="gramStart"/>
        <w:r w:rsidRPr="00C83D7B">
          <w:rPr>
            <w:rFonts w:ascii="Arial" w:eastAsia="Times New Roman" w:hAnsi="Arial" w:cs="Arial"/>
            <w:color w:val="222222"/>
            <w:sz w:val="24"/>
            <w:szCs w:val="24"/>
          </w:rPr>
          <w:t>(iv) If</w:t>
        </w:r>
        <w:proofErr w:type="gramEnd"/>
        <w:r w:rsidRPr="00C83D7B">
          <w:rPr>
            <w:rFonts w:ascii="Arial" w:eastAsia="Times New Roman" w:hAnsi="Arial" w:cs="Arial"/>
            <w:color w:val="222222"/>
            <w:sz w:val="24"/>
            <w:szCs w:val="24"/>
          </w:rPr>
          <w:t xml:space="preserve"> f(x) = g(x) + h(x), then f'(x) = g'(x) + h'(x).</w:t>
        </w:r>
      </w:ins>
    </w:p>
    <w:p w:rsidR="00C83D7B" w:rsidRPr="00C83D7B" w:rsidRDefault="00C83D7B" w:rsidP="00C83D7B">
      <w:pPr>
        <w:shd w:val="clear" w:color="auto" w:fill="FFFFFF"/>
        <w:spacing w:after="390" w:line="240" w:lineRule="auto"/>
        <w:rPr>
          <w:ins w:id="230" w:author="Unknown"/>
          <w:rFonts w:ascii="Arial" w:eastAsia="Times New Roman" w:hAnsi="Arial" w:cs="Arial"/>
          <w:color w:val="222222"/>
          <w:sz w:val="24"/>
          <w:szCs w:val="24"/>
        </w:rPr>
      </w:pPr>
      <w:proofErr w:type="gramStart"/>
      <w:ins w:id="231" w:author="Unknown">
        <w:r w:rsidRPr="00C83D7B">
          <w:rPr>
            <w:rFonts w:ascii="Arial" w:eastAsia="Times New Roman" w:hAnsi="Arial" w:cs="Arial"/>
            <w:color w:val="222222"/>
            <w:sz w:val="24"/>
            <w:szCs w:val="24"/>
          </w:rPr>
          <w:t>Extension.</w:t>
        </w:r>
        <w:proofErr w:type="gramEnd"/>
        <w:r w:rsidRPr="00C83D7B">
          <w:rPr>
            <w:rFonts w:ascii="Arial" w:eastAsia="Times New Roman" w:hAnsi="Arial" w:cs="Arial"/>
            <w:color w:val="222222"/>
            <w:sz w:val="24"/>
            <w:szCs w:val="24"/>
          </w:rPr>
          <w:br/>
          <w:t>If f(x) = a</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t>f</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t> ± a</w:t>
        </w:r>
        <w:r w:rsidRPr="00C83D7B">
          <w:rPr>
            <w:rFonts w:ascii="Arial" w:eastAsia="Times New Roman" w:hAnsi="Arial" w:cs="Arial"/>
            <w:color w:val="222222"/>
            <w:sz w:val="18"/>
            <w:szCs w:val="18"/>
            <w:vertAlign w:val="subscript"/>
          </w:rPr>
          <w:t>2</w:t>
        </w:r>
        <w:r w:rsidRPr="00C83D7B">
          <w:rPr>
            <w:rFonts w:ascii="Arial" w:eastAsia="Times New Roman" w:hAnsi="Arial" w:cs="Arial"/>
            <w:color w:val="222222"/>
            <w:sz w:val="24"/>
            <w:szCs w:val="24"/>
          </w:rPr>
          <w:t>f</w:t>
        </w:r>
        <w:r w:rsidRPr="00C83D7B">
          <w:rPr>
            <w:rFonts w:ascii="Arial" w:eastAsia="Times New Roman" w:hAnsi="Arial" w:cs="Arial"/>
            <w:color w:val="222222"/>
            <w:sz w:val="18"/>
            <w:szCs w:val="18"/>
            <w:vertAlign w:val="subscript"/>
          </w:rPr>
          <w:t>2</w:t>
        </w:r>
        <w:r w:rsidRPr="00C83D7B">
          <w:rPr>
            <w:rFonts w:ascii="Arial" w:eastAsia="Times New Roman" w:hAnsi="Arial" w:cs="Arial"/>
            <w:color w:val="222222"/>
            <w:sz w:val="24"/>
            <w:szCs w:val="24"/>
          </w:rPr>
          <w:t xml:space="preserve"> ……. ± </w:t>
        </w:r>
        <w:proofErr w:type="spellStart"/>
        <w:r w:rsidRPr="00C83D7B">
          <w:rPr>
            <w:rFonts w:ascii="Arial" w:eastAsia="Times New Roman" w:hAnsi="Arial" w:cs="Arial"/>
            <w:color w:val="222222"/>
            <w:sz w:val="24"/>
            <w:szCs w:val="24"/>
          </w:rPr>
          <w:t>a</w:t>
        </w:r>
        <w:r w:rsidRPr="00C83D7B">
          <w:rPr>
            <w:rFonts w:ascii="Arial" w:eastAsia="Times New Roman" w:hAnsi="Arial" w:cs="Arial"/>
            <w:color w:val="222222"/>
            <w:sz w:val="18"/>
            <w:szCs w:val="18"/>
            <w:vertAlign w:val="subscript"/>
          </w:rPr>
          <w:t>n</w:t>
        </w:r>
        <w:r w:rsidRPr="00C83D7B">
          <w:rPr>
            <w:rFonts w:ascii="Arial" w:eastAsia="Times New Roman" w:hAnsi="Arial" w:cs="Arial"/>
            <w:color w:val="222222"/>
            <w:sz w:val="24"/>
            <w:szCs w:val="24"/>
          </w:rPr>
          <w:t>f</w:t>
        </w:r>
        <w:r w:rsidRPr="00C83D7B">
          <w:rPr>
            <w:rFonts w:ascii="Arial" w:eastAsia="Times New Roman" w:hAnsi="Arial" w:cs="Arial"/>
            <w:color w:val="222222"/>
            <w:sz w:val="18"/>
            <w:szCs w:val="18"/>
            <w:vertAlign w:val="subscript"/>
          </w:rPr>
          <w:t>n</w:t>
        </w:r>
        <w:proofErr w:type="spellEnd"/>
        <w:r w:rsidRPr="00C83D7B">
          <w:rPr>
            <w:rFonts w:ascii="Arial" w:eastAsia="Times New Roman" w:hAnsi="Arial" w:cs="Arial"/>
            <w:color w:val="222222"/>
            <w:sz w:val="24"/>
            <w:szCs w:val="24"/>
          </w:rPr>
          <w:t>(x)</w:t>
        </w:r>
        <w:proofErr w:type="gramStart"/>
        <w:r w:rsidRPr="00C83D7B">
          <w:rPr>
            <w:rFonts w:ascii="Arial" w:eastAsia="Times New Roman" w:hAnsi="Arial" w:cs="Arial"/>
            <w:color w:val="222222"/>
            <w:sz w:val="24"/>
            <w:szCs w:val="24"/>
          </w:rPr>
          <w:t>, then :</w:t>
        </w:r>
        <w:proofErr w:type="gramEnd"/>
        <w:r w:rsidRPr="00C83D7B">
          <w:rPr>
            <w:rFonts w:ascii="Arial" w:eastAsia="Times New Roman" w:hAnsi="Arial" w:cs="Arial"/>
            <w:color w:val="222222"/>
            <w:sz w:val="24"/>
            <w:szCs w:val="24"/>
          </w:rPr>
          <w:br/>
          <w:t>f'(x) = a</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t>f</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t>‘(x) ± a</w:t>
        </w:r>
        <w:r w:rsidRPr="00C83D7B">
          <w:rPr>
            <w:rFonts w:ascii="Arial" w:eastAsia="Times New Roman" w:hAnsi="Arial" w:cs="Arial"/>
            <w:color w:val="222222"/>
            <w:sz w:val="18"/>
            <w:szCs w:val="18"/>
            <w:vertAlign w:val="subscript"/>
          </w:rPr>
          <w:t>2</w:t>
        </w:r>
        <w:r w:rsidRPr="00C83D7B">
          <w:rPr>
            <w:rFonts w:ascii="Arial" w:eastAsia="Times New Roman" w:hAnsi="Arial" w:cs="Arial"/>
            <w:color w:val="222222"/>
            <w:sz w:val="24"/>
            <w:szCs w:val="24"/>
          </w:rPr>
          <w:t>f</w:t>
        </w:r>
        <w:r w:rsidRPr="00C83D7B">
          <w:rPr>
            <w:rFonts w:ascii="Arial" w:eastAsia="Times New Roman" w:hAnsi="Arial" w:cs="Arial"/>
            <w:color w:val="222222"/>
            <w:sz w:val="18"/>
            <w:szCs w:val="18"/>
            <w:vertAlign w:val="subscript"/>
          </w:rPr>
          <w:t>2</w:t>
        </w:r>
        <w:r w:rsidRPr="00C83D7B">
          <w:rPr>
            <w:rFonts w:ascii="Arial" w:eastAsia="Times New Roman" w:hAnsi="Arial" w:cs="Arial"/>
            <w:color w:val="222222"/>
            <w:sz w:val="24"/>
            <w:szCs w:val="24"/>
          </w:rPr>
          <w:t xml:space="preserve">‘(x) ± ……. ± </w:t>
        </w:r>
        <w:proofErr w:type="spellStart"/>
        <w:r w:rsidRPr="00C83D7B">
          <w:rPr>
            <w:rFonts w:ascii="Arial" w:eastAsia="Times New Roman" w:hAnsi="Arial" w:cs="Arial"/>
            <w:color w:val="222222"/>
            <w:sz w:val="24"/>
            <w:szCs w:val="24"/>
          </w:rPr>
          <w:t>a</w:t>
        </w:r>
        <w:r w:rsidRPr="00C83D7B">
          <w:rPr>
            <w:rFonts w:ascii="Arial" w:eastAsia="Times New Roman" w:hAnsi="Arial" w:cs="Arial"/>
            <w:color w:val="222222"/>
            <w:sz w:val="18"/>
            <w:szCs w:val="18"/>
            <w:vertAlign w:val="subscript"/>
          </w:rPr>
          <w:t>n</w:t>
        </w:r>
        <w:r w:rsidRPr="00C83D7B">
          <w:rPr>
            <w:rFonts w:ascii="Arial" w:eastAsia="Times New Roman" w:hAnsi="Arial" w:cs="Arial"/>
            <w:color w:val="222222"/>
            <w:sz w:val="24"/>
            <w:szCs w:val="24"/>
          </w:rPr>
          <w:t>f</w:t>
        </w:r>
        <w:r w:rsidRPr="00C83D7B">
          <w:rPr>
            <w:rFonts w:ascii="Arial" w:eastAsia="Times New Roman" w:hAnsi="Arial" w:cs="Arial"/>
            <w:color w:val="222222"/>
            <w:sz w:val="18"/>
            <w:szCs w:val="18"/>
            <w:vertAlign w:val="subscript"/>
          </w:rPr>
          <w:t>n</w:t>
        </w:r>
        <w:proofErr w:type="spellEnd"/>
        <w:r w:rsidRPr="00C83D7B">
          <w:rPr>
            <w:rFonts w:ascii="Arial" w:eastAsia="Times New Roman" w:hAnsi="Arial" w:cs="Arial"/>
            <w:color w:val="222222"/>
            <w:sz w:val="24"/>
            <w:szCs w:val="24"/>
          </w:rPr>
          <w:t>‘(x)</w:t>
        </w:r>
      </w:ins>
    </w:p>
    <w:p w:rsidR="00C83D7B" w:rsidRPr="00C83D7B" w:rsidRDefault="00C83D7B" w:rsidP="00C83D7B">
      <w:pPr>
        <w:shd w:val="clear" w:color="auto" w:fill="FFFFFF"/>
        <w:spacing w:after="0" w:line="240" w:lineRule="auto"/>
        <w:rPr>
          <w:ins w:id="232" w:author="Unknown"/>
          <w:rFonts w:ascii="Arial" w:eastAsia="Times New Roman" w:hAnsi="Arial" w:cs="Arial"/>
          <w:color w:val="222222"/>
          <w:sz w:val="24"/>
          <w:szCs w:val="24"/>
        </w:rPr>
      </w:pPr>
      <w:ins w:id="233" w:author="Unknown">
        <w:r w:rsidRPr="00C83D7B">
          <w:rPr>
            <w:rFonts w:ascii="Arial" w:eastAsia="Times New Roman" w:hAnsi="Arial" w:cs="Arial"/>
            <w:color w:val="222222"/>
            <w:sz w:val="24"/>
            <w:szCs w:val="24"/>
          </w:rPr>
          <w:t>(v) If f(x) = </w:t>
        </w:r>
        <w:r w:rsidRPr="00C83D7B">
          <w:rPr>
            <w:rFonts w:ascii="MathJax_Math-italic" w:eastAsia="Times New Roman" w:hAnsi="MathJax_Math-italic" w:cs="Arial"/>
            <w:color w:val="222222"/>
            <w:sz w:val="21"/>
            <w:szCs w:val="21"/>
            <w:bdr w:val="none" w:sz="0" w:space="0" w:color="auto" w:frame="1"/>
          </w:rPr>
          <w:t>g</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h</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w:t>
        </w:r>
        <w:r w:rsidRPr="00C83D7B">
          <w:rPr>
            <w:rFonts w:ascii="Arial" w:eastAsia="Times New Roman" w:hAnsi="Arial" w:cs="Arial"/>
            <w:color w:val="222222"/>
            <w:sz w:val="24"/>
            <w:szCs w:val="24"/>
          </w:rPr>
          <w:t>, then f'(x) = g(x)h'(x) + g'(x)h(x)</w:t>
        </w:r>
        <w:r w:rsidRPr="00C83D7B">
          <w:rPr>
            <w:rFonts w:ascii="Arial" w:eastAsia="Times New Roman" w:hAnsi="Arial" w:cs="Arial"/>
            <w:color w:val="222222"/>
            <w:sz w:val="24"/>
            <w:szCs w:val="24"/>
          </w:rPr>
          <w:br/>
          <w:t>(vi) If f(x) = </w:t>
        </w:r>
        <w:r w:rsidRPr="00C83D7B">
          <w:rPr>
            <w:rFonts w:ascii="MathJax_Math-italic" w:eastAsia="Times New Roman" w:hAnsi="MathJax_Math-italic" w:cs="Arial"/>
            <w:color w:val="222222"/>
            <w:sz w:val="21"/>
            <w:szCs w:val="21"/>
            <w:bdr w:val="none" w:sz="0" w:space="0" w:color="auto" w:frame="1"/>
          </w:rPr>
          <w:t>g</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h</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w:t>
        </w:r>
        <w:r w:rsidRPr="00C83D7B">
          <w:rPr>
            <w:rFonts w:ascii="Arial" w:eastAsia="Times New Roman" w:hAnsi="Arial" w:cs="Arial"/>
            <w:color w:val="222222"/>
            <w:sz w:val="24"/>
            <w:szCs w:val="24"/>
          </w:rPr>
          <w:t>, then f ‘(x) = </w:t>
        </w:r>
        <w:r w:rsidRPr="00C83D7B">
          <w:rPr>
            <w:rFonts w:ascii="MathJax_Math-italic" w:eastAsia="Times New Roman" w:hAnsi="MathJax_Math-italic" w:cs="Arial"/>
            <w:color w:val="222222"/>
            <w:sz w:val="21"/>
            <w:szCs w:val="21"/>
            <w:bdr w:val="none" w:sz="0" w:space="0" w:color="auto" w:frame="1"/>
          </w:rPr>
          <w:t>h</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g</w:t>
        </w:r>
        <w:r w:rsidRPr="00C83D7B">
          <w:rPr>
            <w:rFonts w:ascii="MathJax_Main" w:eastAsia="Times New Roman" w:hAnsi="MathJax_Main" w:cs="Arial"/>
            <w:color w:val="222222"/>
            <w:sz w:val="15"/>
            <w:szCs w:val="15"/>
            <w:bdr w:val="none" w:sz="0" w:space="0" w:color="auto" w:frame="1"/>
          </w:rPr>
          <w:t>′</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g</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h</w:t>
        </w:r>
        <w:r w:rsidRPr="00C83D7B">
          <w:rPr>
            <w:rFonts w:ascii="MathJax_Main" w:eastAsia="Times New Roman" w:hAnsi="MathJax_Main" w:cs="Arial"/>
            <w:color w:val="222222"/>
            <w:sz w:val="15"/>
            <w:szCs w:val="15"/>
            <w:bdr w:val="none" w:sz="0" w:space="0" w:color="auto" w:frame="1"/>
          </w:rPr>
          <w:t>′</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h</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w:t>
        </w:r>
        <w:r w:rsidRPr="00C83D7B">
          <w:rPr>
            <w:rFonts w:ascii="MathJax_Main" w:eastAsia="Times New Roman" w:hAnsi="MathJax_Main" w:cs="Arial"/>
            <w:color w:val="222222"/>
            <w:sz w:val="15"/>
            <w:szCs w:val="15"/>
            <w:bdr w:val="none" w:sz="0" w:space="0" w:color="auto" w:frame="1"/>
          </w:rPr>
          <w:t>2</w:t>
        </w:r>
        <w:r w:rsidRPr="00C83D7B">
          <w:rPr>
            <w:rFonts w:ascii="Arial" w:eastAsia="Times New Roman" w:hAnsi="Arial" w:cs="Arial"/>
            <w:color w:val="222222"/>
            <w:sz w:val="24"/>
            <w:szCs w:val="24"/>
          </w:rPr>
          <w:t>, h(x) ≠ 0.</w:t>
        </w:r>
        <w:r w:rsidRPr="00C83D7B">
          <w:rPr>
            <w:rFonts w:ascii="Arial" w:eastAsia="Times New Roman" w:hAnsi="Arial" w:cs="Arial"/>
            <w:color w:val="222222"/>
            <w:sz w:val="24"/>
            <w:szCs w:val="24"/>
          </w:rPr>
          <w:br/>
          <w:t>(vii) If f(x) = </w:t>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h</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w:t>
        </w:r>
        <w:r w:rsidRPr="00C83D7B">
          <w:rPr>
            <w:rFonts w:ascii="Arial" w:eastAsia="Times New Roman" w:hAnsi="Arial" w:cs="Arial"/>
            <w:color w:val="222222"/>
            <w:sz w:val="24"/>
            <w:szCs w:val="24"/>
          </w:rPr>
          <w:t>, then f'(x) = </w:t>
        </w:r>
        <w:r w:rsidRPr="00C83D7B">
          <w:rPr>
            <w:rFonts w:ascii="MathJax_Main" w:eastAsia="Times New Roman" w:hAnsi="MathJax_Main" w:cs="Arial"/>
            <w:color w:val="222222"/>
            <w:sz w:val="29"/>
            <w:szCs w:val="29"/>
            <w:bdr w:val="none" w:sz="0" w:space="0" w:color="auto" w:frame="1"/>
          </w:rPr>
          <w:t>−</w:t>
        </w:r>
        <w:r w:rsidRPr="00C83D7B">
          <w:rPr>
            <w:rFonts w:ascii="MathJax_Math-italic" w:eastAsia="Times New Roman" w:hAnsi="MathJax_Math-italic" w:cs="Arial"/>
            <w:color w:val="222222"/>
            <w:sz w:val="21"/>
            <w:szCs w:val="21"/>
            <w:bdr w:val="none" w:sz="0" w:space="0" w:color="auto" w:frame="1"/>
          </w:rPr>
          <w:t>h</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x</w:t>
        </w:r>
        <w:proofErr w:type="gramStart"/>
        <w:r w:rsidRPr="00C83D7B">
          <w:rPr>
            <w:rFonts w:ascii="MathJax_Main" w:eastAsia="Times New Roman" w:hAnsi="MathJax_Main" w:cs="Arial"/>
            <w:color w:val="222222"/>
            <w:sz w:val="21"/>
            <w:szCs w:val="21"/>
            <w:bdr w:val="none" w:sz="0" w:space="0" w:color="auto" w:frame="1"/>
          </w:rPr>
          <w:t>)[</w:t>
        </w:r>
        <w:proofErr w:type="gramEnd"/>
        <w:r w:rsidRPr="00C83D7B">
          <w:rPr>
            <w:rFonts w:ascii="MathJax_Math-italic" w:eastAsia="Times New Roman" w:hAnsi="MathJax_Math-italic" w:cs="Arial"/>
            <w:color w:val="222222"/>
            <w:sz w:val="21"/>
            <w:szCs w:val="21"/>
            <w:bdr w:val="none" w:sz="0" w:space="0" w:color="auto" w:frame="1"/>
          </w:rPr>
          <w:t>h</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w:t>
        </w:r>
        <w:r w:rsidRPr="00C83D7B">
          <w:rPr>
            <w:rFonts w:ascii="MathJax_Main" w:eastAsia="Times New Roman" w:hAnsi="MathJax_Main" w:cs="Arial"/>
            <w:color w:val="222222"/>
            <w:sz w:val="15"/>
            <w:szCs w:val="15"/>
            <w:bdr w:val="none" w:sz="0" w:space="0" w:color="auto" w:frame="1"/>
          </w:rPr>
          <w:t>2</w:t>
        </w:r>
        <w:r w:rsidRPr="00C83D7B">
          <w:rPr>
            <w:rFonts w:ascii="Arial" w:eastAsia="Times New Roman" w:hAnsi="Arial" w:cs="Arial"/>
            <w:color w:val="222222"/>
            <w:sz w:val="24"/>
            <w:szCs w:val="24"/>
          </w:rPr>
          <w:t>, h'(x) ≠ 0</w:t>
        </w:r>
      </w:ins>
    </w:p>
    <w:p w:rsidR="00C83D7B" w:rsidRPr="00C83D7B" w:rsidRDefault="00C83D7B" w:rsidP="00C83D7B">
      <w:pPr>
        <w:shd w:val="clear" w:color="auto" w:fill="FFFFFF"/>
        <w:spacing w:after="390" w:line="240" w:lineRule="auto"/>
        <w:rPr>
          <w:ins w:id="234" w:author="Unknown"/>
          <w:rFonts w:ascii="Arial" w:eastAsia="Times New Roman" w:hAnsi="Arial" w:cs="Arial"/>
          <w:color w:val="222222"/>
          <w:sz w:val="24"/>
          <w:szCs w:val="24"/>
        </w:rPr>
      </w:pPr>
      <w:ins w:id="235" w:author="Unknown">
        <w:r w:rsidRPr="00C83D7B">
          <w:rPr>
            <w:rFonts w:ascii="Arial" w:eastAsia="Times New Roman" w:hAnsi="Arial" w:cs="Arial"/>
            <w:color w:val="222222"/>
            <w:sz w:val="24"/>
            <w:szCs w:val="24"/>
          </w:rPr>
          <w:t>7. IMPORTANT RESULTS</w:t>
        </w:r>
      </w:ins>
    </w:p>
    <w:p w:rsidR="00C83D7B" w:rsidRPr="00C83D7B" w:rsidRDefault="00C83D7B" w:rsidP="00C83D7B">
      <w:pPr>
        <w:shd w:val="clear" w:color="auto" w:fill="FFFFFF"/>
        <w:spacing w:after="0" w:line="240" w:lineRule="auto"/>
        <w:rPr>
          <w:ins w:id="236" w:author="Unknown"/>
          <w:rFonts w:ascii="Arial" w:eastAsia="Times New Roman" w:hAnsi="Arial" w:cs="Arial"/>
          <w:color w:val="222222"/>
          <w:sz w:val="24"/>
          <w:szCs w:val="24"/>
        </w:rPr>
      </w:pPr>
      <w:ins w:id="237" w:author="Unknown">
        <w:r w:rsidRPr="00C83D7B">
          <w:rPr>
            <w:rFonts w:ascii="Arial" w:eastAsia="Times New Roman" w:hAnsi="Arial" w:cs="Arial"/>
            <w:color w:val="222222"/>
            <w:sz w:val="24"/>
            <w:szCs w:val="24"/>
          </w:rPr>
          <w:t>(i) (</w:t>
        </w:r>
        <w:proofErr w:type="gramStart"/>
        <w:r w:rsidRPr="00C83D7B">
          <w:rPr>
            <w:rFonts w:ascii="Arial" w:eastAsia="Times New Roman" w:hAnsi="Arial" w:cs="Arial"/>
            <w:color w:val="222222"/>
            <w:sz w:val="24"/>
            <w:szCs w:val="24"/>
          </w:rPr>
          <w:t>a</w:t>
        </w:r>
        <w:proofErr w:type="gramEnd"/>
        <w:r w:rsidRPr="00C83D7B">
          <w:rPr>
            <w:rFonts w:ascii="Arial" w:eastAsia="Times New Roman" w:hAnsi="Arial" w:cs="Arial"/>
            <w:color w:val="222222"/>
            <w:sz w:val="24"/>
            <w:szCs w:val="24"/>
          </w:rPr>
          <w:t>) </w:t>
        </w:r>
        <w:proofErr w:type="spellStart"/>
        <w:r w:rsidRPr="00C83D7B">
          <w:rPr>
            <w:rFonts w:ascii="MathJax_Math-italic" w:eastAsia="Times New Roman" w:hAnsi="MathJax_Math-italic" w:cs="Arial"/>
            <w:color w:val="222222"/>
            <w:sz w:val="21"/>
            <w:szCs w:val="21"/>
            <w:bdr w:val="none" w:sz="0" w:space="0" w:color="auto" w:frame="1"/>
          </w:rPr>
          <w:t>ddx</w:t>
        </w:r>
        <w:proofErr w:type="spellEnd"/>
        <w:r w:rsidRPr="00C83D7B">
          <w:rPr>
            <w:rFonts w:ascii="Arial" w:eastAsia="Times New Roman" w:hAnsi="Arial" w:cs="Arial"/>
            <w:color w:val="222222"/>
            <w:sz w:val="24"/>
            <w:szCs w:val="24"/>
          </w:rPr>
          <w:t> (</w:t>
        </w:r>
        <w:proofErr w:type="spellStart"/>
        <w:r w:rsidRPr="00C83D7B">
          <w:rPr>
            <w:rFonts w:ascii="Arial" w:eastAsia="Times New Roman" w:hAnsi="Arial" w:cs="Arial"/>
            <w:color w:val="222222"/>
            <w:sz w:val="24"/>
            <w:szCs w:val="24"/>
          </w:rPr>
          <w:t>sinx</w:t>
        </w:r>
        <w:proofErr w:type="spellEnd"/>
        <w:r w:rsidRPr="00C83D7B">
          <w:rPr>
            <w:rFonts w:ascii="Arial" w:eastAsia="Times New Roman" w:hAnsi="Arial" w:cs="Arial"/>
            <w:color w:val="222222"/>
            <w:sz w:val="24"/>
            <w:szCs w:val="24"/>
          </w:rPr>
          <w:t xml:space="preserve">) = </w:t>
        </w:r>
        <w:proofErr w:type="spellStart"/>
        <w:r w:rsidRPr="00C83D7B">
          <w:rPr>
            <w:rFonts w:ascii="Arial" w:eastAsia="Times New Roman" w:hAnsi="Arial" w:cs="Arial"/>
            <w:color w:val="222222"/>
            <w:sz w:val="24"/>
            <w:szCs w:val="24"/>
          </w:rPr>
          <w:t>cos</w:t>
        </w:r>
        <w:proofErr w:type="spellEnd"/>
        <w:r w:rsidRPr="00C83D7B">
          <w:rPr>
            <w:rFonts w:ascii="Arial" w:eastAsia="Times New Roman" w:hAnsi="Arial" w:cs="Arial"/>
            <w:color w:val="222222"/>
            <w:sz w:val="24"/>
            <w:szCs w:val="24"/>
          </w:rPr>
          <w:t xml:space="preserve"> x and </w:t>
        </w:r>
        <w:proofErr w:type="spellStart"/>
        <w:r w:rsidRPr="00C83D7B">
          <w:rPr>
            <w:rFonts w:ascii="MathJax_Math-italic" w:eastAsia="Times New Roman" w:hAnsi="MathJax_Math-italic" w:cs="Arial"/>
            <w:color w:val="222222"/>
            <w:sz w:val="21"/>
            <w:szCs w:val="21"/>
            <w:bdr w:val="none" w:sz="0" w:space="0" w:color="auto" w:frame="1"/>
          </w:rPr>
          <w:t>ddx</w:t>
        </w:r>
        <w:proofErr w:type="spellEnd"/>
        <w:r w:rsidRPr="00C83D7B">
          <w:rPr>
            <w:rFonts w:ascii="Arial" w:eastAsia="Times New Roman" w:hAnsi="Arial" w:cs="Arial"/>
            <w:color w:val="222222"/>
            <w:sz w:val="24"/>
            <w:szCs w:val="24"/>
          </w:rPr>
          <w:t> (</w:t>
        </w:r>
        <w:proofErr w:type="spellStart"/>
        <w:r w:rsidRPr="00C83D7B">
          <w:rPr>
            <w:rFonts w:ascii="Arial" w:eastAsia="Times New Roman" w:hAnsi="Arial" w:cs="Arial"/>
            <w:color w:val="222222"/>
            <w:sz w:val="24"/>
            <w:szCs w:val="24"/>
          </w:rPr>
          <w:t>cos</w:t>
        </w:r>
        <w:proofErr w:type="spellEnd"/>
        <w:r w:rsidRPr="00C83D7B">
          <w:rPr>
            <w:rFonts w:ascii="Arial" w:eastAsia="Times New Roman" w:hAnsi="Arial" w:cs="Arial"/>
            <w:color w:val="222222"/>
            <w:sz w:val="24"/>
            <w:szCs w:val="24"/>
          </w:rPr>
          <w:t xml:space="preserve"> x) = – sin x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x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R</w:t>
        </w:r>
        <w:r w:rsidRPr="00C83D7B">
          <w:rPr>
            <w:rFonts w:ascii="Arial" w:eastAsia="Times New Roman" w:hAnsi="Arial" w:cs="Arial"/>
            <w:color w:val="222222"/>
            <w:sz w:val="24"/>
            <w:szCs w:val="24"/>
          </w:rPr>
          <w:br/>
          <w:t>(b) </w:t>
        </w:r>
        <w:proofErr w:type="spellStart"/>
        <w:r w:rsidRPr="00C83D7B">
          <w:rPr>
            <w:rFonts w:ascii="MathJax_Math-italic" w:eastAsia="Times New Roman" w:hAnsi="MathJax_Math-italic" w:cs="Arial"/>
            <w:color w:val="222222"/>
            <w:sz w:val="21"/>
            <w:szCs w:val="21"/>
            <w:bdr w:val="none" w:sz="0" w:space="0" w:color="auto" w:frame="1"/>
          </w:rPr>
          <w:t>ddx</w:t>
        </w:r>
        <w:proofErr w:type="spellEnd"/>
        <w:r w:rsidRPr="00C83D7B">
          <w:rPr>
            <w:rFonts w:ascii="Arial" w:eastAsia="Times New Roman" w:hAnsi="Arial" w:cs="Arial"/>
            <w:color w:val="222222"/>
            <w:sz w:val="24"/>
            <w:szCs w:val="24"/>
          </w:rPr>
          <w:t> (tan x) = sec</w:t>
        </w:r>
        <w:r w:rsidRPr="00C83D7B">
          <w:rPr>
            <w:rFonts w:ascii="Arial" w:eastAsia="Times New Roman" w:hAnsi="Arial" w:cs="Arial"/>
            <w:color w:val="222222"/>
            <w:sz w:val="18"/>
            <w:szCs w:val="18"/>
            <w:vertAlign w:val="superscript"/>
          </w:rPr>
          <w:t>2</w:t>
        </w:r>
        <w:r w:rsidRPr="00C83D7B">
          <w:rPr>
            <w:rFonts w:ascii="Arial" w:eastAsia="Times New Roman" w:hAnsi="Arial" w:cs="Arial"/>
            <w:color w:val="222222"/>
            <w:sz w:val="24"/>
            <w:szCs w:val="24"/>
          </w:rPr>
          <w:t> x and </w:t>
        </w:r>
        <w:proofErr w:type="spellStart"/>
        <w:r w:rsidRPr="00C83D7B">
          <w:rPr>
            <w:rFonts w:ascii="MathJax_Math-italic" w:eastAsia="Times New Roman" w:hAnsi="MathJax_Math-italic" w:cs="Arial"/>
            <w:color w:val="222222"/>
            <w:sz w:val="21"/>
            <w:szCs w:val="21"/>
            <w:bdr w:val="none" w:sz="0" w:space="0" w:color="auto" w:frame="1"/>
          </w:rPr>
          <w:t>ddx</w:t>
        </w:r>
        <w:proofErr w:type="spellEnd"/>
        <w:r w:rsidRPr="00C83D7B">
          <w:rPr>
            <w:rFonts w:ascii="Arial" w:eastAsia="Times New Roman" w:hAnsi="Arial" w:cs="Arial"/>
            <w:color w:val="222222"/>
            <w:sz w:val="24"/>
            <w:szCs w:val="24"/>
          </w:rPr>
          <w:t xml:space="preserve"> (sec x) = sec x tan x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x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R except odd multiples of </w:t>
        </w:r>
        <w:r w:rsidRPr="00C83D7B">
          <w:rPr>
            <w:rFonts w:ascii="MathJax_Math-italic" w:eastAsia="Times New Roman" w:hAnsi="MathJax_Math-italic" w:cs="Arial"/>
            <w:color w:val="222222"/>
            <w:sz w:val="21"/>
            <w:szCs w:val="21"/>
            <w:bdr w:val="none" w:sz="0" w:space="0" w:color="auto" w:frame="1"/>
          </w:rPr>
          <w:t>π</w:t>
        </w:r>
        <w:r w:rsidRPr="00C83D7B">
          <w:rPr>
            <w:rFonts w:ascii="MathJax_Main" w:eastAsia="Times New Roman" w:hAnsi="MathJax_Main" w:cs="Arial"/>
            <w:color w:val="222222"/>
            <w:sz w:val="21"/>
            <w:szCs w:val="21"/>
            <w:bdr w:val="none" w:sz="0" w:space="0" w:color="auto" w:frame="1"/>
          </w:rPr>
          <w:t>2</w:t>
        </w:r>
        <w:r w:rsidRPr="00C83D7B">
          <w:rPr>
            <w:rFonts w:ascii="Arial" w:eastAsia="Times New Roman" w:hAnsi="Arial" w:cs="Arial"/>
            <w:color w:val="222222"/>
            <w:sz w:val="24"/>
            <w:szCs w:val="24"/>
          </w:rPr>
          <w:br/>
          <w:t>(c) </w:t>
        </w:r>
        <w:proofErr w:type="spellStart"/>
        <w:r w:rsidRPr="00C83D7B">
          <w:rPr>
            <w:rFonts w:ascii="MathJax_Math-italic" w:eastAsia="Times New Roman" w:hAnsi="MathJax_Math-italic" w:cs="Arial"/>
            <w:color w:val="222222"/>
            <w:sz w:val="21"/>
            <w:szCs w:val="21"/>
            <w:bdr w:val="none" w:sz="0" w:space="0" w:color="auto" w:frame="1"/>
          </w:rPr>
          <w:t>ddx</w:t>
        </w:r>
        <w:proofErr w:type="spellEnd"/>
        <w:r w:rsidRPr="00C83D7B">
          <w:rPr>
            <w:rFonts w:ascii="Arial" w:eastAsia="Times New Roman" w:hAnsi="Arial" w:cs="Arial"/>
            <w:color w:val="222222"/>
            <w:sz w:val="24"/>
            <w:szCs w:val="24"/>
          </w:rPr>
          <w:t>(cot x) = – cosec</w:t>
        </w:r>
        <w:r w:rsidRPr="00C83D7B">
          <w:rPr>
            <w:rFonts w:ascii="Arial" w:eastAsia="Times New Roman" w:hAnsi="Arial" w:cs="Arial"/>
            <w:color w:val="222222"/>
            <w:sz w:val="18"/>
            <w:szCs w:val="18"/>
            <w:vertAlign w:val="superscript"/>
          </w:rPr>
          <w:t>2</w:t>
        </w:r>
        <w:r w:rsidRPr="00C83D7B">
          <w:rPr>
            <w:rFonts w:ascii="Arial" w:eastAsia="Times New Roman" w:hAnsi="Arial" w:cs="Arial"/>
            <w:color w:val="222222"/>
            <w:sz w:val="24"/>
            <w:szCs w:val="24"/>
          </w:rPr>
          <w:t> x and </w:t>
        </w:r>
        <w:proofErr w:type="spellStart"/>
        <w:r w:rsidRPr="00C83D7B">
          <w:rPr>
            <w:rFonts w:ascii="MathJax_Math-italic" w:eastAsia="Times New Roman" w:hAnsi="MathJax_Math-italic" w:cs="Arial"/>
            <w:color w:val="222222"/>
            <w:sz w:val="21"/>
            <w:szCs w:val="21"/>
            <w:bdr w:val="none" w:sz="0" w:space="0" w:color="auto" w:frame="1"/>
          </w:rPr>
          <w:t>ddx</w:t>
        </w:r>
        <w:proofErr w:type="spellEnd"/>
        <w:r w:rsidRPr="00C83D7B">
          <w:rPr>
            <w:rFonts w:ascii="Arial" w:eastAsia="Times New Roman" w:hAnsi="Arial" w:cs="Arial"/>
            <w:color w:val="222222"/>
            <w:sz w:val="24"/>
            <w:szCs w:val="24"/>
          </w:rPr>
          <w:t xml:space="preserve"> (cosec x) = -cosec x cot x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x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R except even multiple of </w:t>
        </w:r>
        <w:r w:rsidRPr="00C83D7B">
          <w:rPr>
            <w:rFonts w:ascii="MathJax_Math-italic" w:eastAsia="Times New Roman" w:hAnsi="MathJax_Math-italic" w:cs="Arial"/>
            <w:color w:val="222222"/>
            <w:sz w:val="21"/>
            <w:szCs w:val="21"/>
            <w:bdr w:val="none" w:sz="0" w:space="0" w:color="auto" w:frame="1"/>
          </w:rPr>
          <w:t>π</w:t>
        </w:r>
        <w:r w:rsidRPr="00C83D7B">
          <w:rPr>
            <w:rFonts w:ascii="MathJax_Main" w:eastAsia="Times New Roman" w:hAnsi="MathJax_Main" w:cs="Arial"/>
            <w:color w:val="222222"/>
            <w:sz w:val="21"/>
            <w:szCs w:val="21"/>
            <w:bdr w:val="none" w:sz="0" w:space="0" w:color="auto" w:frame="1"/>
          </w:rPr>
          <w:t>2</w:t>
        </w:r>
      </w:ins>
    </w:p>
    <w:p w:rsidR="00C83D7B" w:rsidRPr="00C83D7B" w:rsidRDefault="00C83D7B" w:rsidP="00C83D7B">
      <w:pPr>
        <w:shd w:val="clear" w:color="auto" w:fill="FFFFFF"/>
        <w:spacing w:after="0" w:line="240" w:lineRule="auto"/>
        <w:rPr>
          <w:ins w:id="238" w:author="Unknown"/>
          <w:rFonts w:ascii="Arial" w:eastAsia="Times New Roman" w:hAnsi="Arial" w:cs="Arial"/>
          <w:color w:val="222222"/>
          <w:sz w:val="24"/>
          <w:szCs w:val="24"/>
        </w:rPr>
      </w:pPr>
      <w:ins w:id="239" w:author="Unknown">
        <w:r w:rsidRPr="00C83D7B">
          <w:rPr>
            <w:rFonts w:ascii="Arial" w:eastAsia="Times New Roman" w:hAnsi="Arial" w:cs="Arial"/>
            <w:color w:val="222222"/>
            <w:sz w:val="24"/>
            <w:szCs w:val="24"/>
          </w:rPr>
          <w:t>(ii)</w:t>
        </w:r>
        <w:r w:rsidRPr="00C83D7B">
          <w:rPr>
            <w:rFonts w:ascii="Arial" w:eastAsia="Times New Roman" w:hAnsi="Arial" w:cs="Arial"/>
            <w:color w:val="222222"/>
            <w:sz w:val="24"/>
            <w:szCs w:val="24"/>
          </w:rPr>
          <w:br/>
          <w:t>(a) </w:t>
        </w:r>
        <w:proofErr w:type="spellStart"/>
        <w:r w:rsidRPr="00C83D7B">
          <w:rPr>
            <w:rFonts w:ascii="MathJax_Math-italic" w:eastAsia="Times New Roman" w:hAnsi="MathJax_Math-italic" w:cs="Arial"/>
            <w:color w:val="222222"/>
            <w:sz w:val="21"/>
            <w:szCs w:val="21"/>
            <w:bdr w:val="none" w:sz="0" w:space="0" w:color="auto" w:frame="1"/>
          </w:rPr>
          <w:t>ddx</w:t>
        </w:r>
        <w:proofErr w:type="spellEnd"/>
        <w:r w:rsidRPr="00C83D7B">
          <w:rPr>
            <w:rFonts w:ascii="Arial" w:eastAsia="Times New Roman" w:hAnsi="Arial" w:cs="Arial"/>
            <w:color w:val="222222"/>
            <w:sz w:val="24"/>
            <w:szCs w:val="24"/>
          </w:rPr>
          <w:t>(sin</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x) = </w:t>
        </w:r>
        <w:r w:rsidRPr="00C83D7B">
          <w:rPr>
            <w:rFonts w:ascii="MathJax_Main" w:eastAsia="Times New Roman" w:hAnsi="MathJax_Main" w:cs="Arial"/>
            <w:color w:val="222222"/>
            <w:sz w:val="21"/>
            <w:szCs w:val="21"/>
            <w:bdr w:val="none" w:sz="0" w:space="0" w:color="auto" w:frame="1"/>
          </w:rPr>
          <w:t>11−</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15"/>
            <w:szCs w:val="15"/>
            <w:bdr w:val="none" w:sz="0" w:space="0" w:color="auto" w:frame="1"/>
          </w:rPr>
          <w:t>2</w:t>
        </w:r>
        <w:r w:rsidRPr="00C83D7B">
          <w:rPr>
            <w:rFonts w:ascii="MathJax_Size1" w:eastAsia="Times New Roman" w:hAnsi="MathJax_Size1" w:cs="Arial"/>
            <w:color w:val="222222"/>
            <w:sz w:val="21"/>
            <w:szCs w:val="21"/>
            <w:bdr w:val="none" w:sz="0" w:space="0" w:color="auto" w:frame="1"/>
          </w:rPr>
          <w:t>√</w:t>
        </w:r>
        <w:r w:rsidRPr="00C83D7B">
          <w:rPr>
            <w:rFonts w:ascii="Arial" w:eastAsia="Times New Roman" w:hAnsi="Arial" w:cs="Arial"/>
            <w:color w:val="222222"/>
            <w:sz w:val="24"/>
            <w:szCs w:val="24"/>
          </w:rPr>
          <w:t>, |x| &lt; 1</w:t>
        </w:r>
        <w:r w:rsidRPr="00C83D7B">
          <w:rPr>
            <w:rFonts w:ascii="Arial" w:eastAsia="Times New Roman" w:hAnsi="Arial" w:cs="Arial"/>
            <w:color w:val="222222"/>
            <w:sz w:val="24"/>
            <w:szCs w:val="24"/>
          </w:rPr>
          <w:br/>
          <w:t>(b) </w:t>
        </w:r>
        <w:proofErr w:type="spellStart"/>
        <w:r w:rsidRPr="00C83D7B">
          <w:rPr>
            <w:rFonts w:ascii="MathJax_Math-italic" w:eastAsia="Times New Roman" w:hAnsi="MathJax_Math-italic" w:cs="Arial"/>
            <w:color w:val="222222"/>
            <w:sz w:val="21"/>
            <w:szCs w:val="21"/>
            <w:bdr w:val="none" w:sz="0" w:space="0" w:color="auto" w:frame="1"/>
          </w:rPr>
          <w:t>ddx</w:t>
        </w:r>
        <w:proofErr w:type="spellEnd"/>
        <w:r w:rsidRPr="00C83D7B">
          <w:rPr>
            <w:rFonts w:ascii="Arial" w:eastAsia="Times New Roman" w:hAnsi="Arial" w:cs="Arial"/>
            <w:color w:val="222222"/>
            <w:sz w:val="24"/>
            <w:szCs w:val="24"/>
          </w:rPr>
          <w:t>(cos</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x) = </w:t>
        </w:r>
        <w:r w:rsidRPr="00C83D7B">
          <w:rPr>
            <w:rFonts w:ascii="MathJax_Main" w:eastAsia="Times New Roman" w:hAnsi="MathJax_Main" w:cs="Arial"/>
            <w:color w:val="222222"/>
            <w:sz w:val="29"/>
            <w:szCs w:val="29"/>
            <w:bdr w:val="none" w:sz="0" w:space="0" w:color="auto" w:frame="1"/>
          </w:rPr>
          <w:t>−</w:t>
        </w:r>
        <w:r w:rsidRPr="00C83D7B">
          <w:rPr>
            <w:rFonts w:ascii="MathJax_Main" w:eastAsia="Times New Roman" w:hAnsi="MathJax_Main" w:cs="Arial"/>
            <w:color w:val="222222"/>
            <w:sz w:val="21"/>
            <w:szCs w:val="21"/>
            <w:bdr w:val="none" w:sz="0" w:space="0" w:color="auto" w:frame="1"/>
          </w:rPr>
          <w:t>11−</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15"/>
            <w:szCs w:val="15"/>
            <w:bdr w:val="none" w:sz="0" w:space="0" w:color="auto" w:frame="1"/>
          </w:rPr>
          <w:t>2</w:t>
        </w:r>
        <w:r w:rsidRPr="00C83D7B">
          <w:rPr>
            <w:rFonts w:ascii="MathJax_Size1" w:eastAsia="Times New Roman" w:hAnsi="MathJax_Size1" w:cs="Arial"/>
            <w:color w:val="222222"/>
            <w:sz w:val="21"/>
            <w:szCs w:val="21"/>
            <w:bdr w:val="none" w:sz="0" w:space="0" w:color="auto" w:frame="1"/>
          </w:rPr>
          <w:t>√</w:t>
        </w:r>
        <w:r w:rsidRPr="00C83D7B">
          <w:rPr>
            <w:rFonts w:ascii="Arial" w:eastAsia="Times New Roman" w:hAnsi="Arial" w:cs="Arial"/>
            <w:color w:val="222222"/>
            <w:sz w:val="24"/>
            <w:szCs w:val="24"/>
          </w:rPr>
          <w:t>, |x| &lt; 1</w:t>
        </w:r>
        <w:r w:rsidRPr="00C83D7B">
          <w:rPr>
            <w:rFonts w:ascii="Arial" w:eastAsia="Times New Roman" w:hAnsi="Arial" w:cs="Arial"/>
            <w:color w:val="222222"/>
            <w:sz w:val="24"/>
            <w:szCs w:val="24"/>
          </w:rPr>
          <w:br/>
          <w:t>(c) </w:t>
        </w:r>
        <w:proofErr w:type="spellStart"/>
        <w:r w:rsidRPr="00C83D7B">
          <w:rPr>
            <w:rFonts w:ascii="MathJax_Math-italic" w:eastAsia="Times New Roman" w:hAnsi="MathJax_Math-italic" w:cs="Arial"/>
            <w:color w:val="222222"/>
            <w:sz w:val="21"/>
            <w:szCs w:val="21"/>
            <w:bdr w:val="none" w:sz="0" w:space="0" w:color="auto" w:frame="1"/>
          </w:rPr>
          <w:t>ddx</w:t>
        </w:r>
        <w:proofErr w:type="spellEnd"/>
        <w:r w:rsidRPr="00C83D7B">
          <w:rPr>
            <w:rFonts w:ascii="Arial" w:eastAsia="Times New Roman" w:hAnsi="Arial" w:cs="Arial"/>
            <w:color w:val="222222"/>
            <w:sz w:val="24"/>
            <w:szCs w:val="24"/>
          </w:rPr>
          <w:t>(tan</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x) = </w:t>
        </w:r>
        <w:r w:rsidRPr="00C83D7B">
          <w:rPr>
            <w:rFonts w:ascii="MathJax_Main" w:eastAsia="Times New Roman" w:hAnsi="MathJax_Main" w:cs="Arial"/>
            <w:color w:val="222222"/>
            <w:sz w:val="21"/>
            <w:szCs w:val="21"/>
            <w:bdr w:val="none" w:sz="0" w:space="0" w:color="auto" w:frame="1"/>
          </w:rPr>
          <w:t>11+</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15"/>
            <w:szCs w:val="15"/>
            <w:bdr w:val="none" w:sz="0" w:space="0" w:color="auto" w:frame="1"/>
          </w:rPr>
          <w:t>2</w:t>
        </w:r>
        <w:r w:rsidRPr="00C83D7B">
          <w:rPr>
            <w:rFonts w:ascii="Arial" w:eastAsia="Times New Roman" w:hAnsi="Arial" w:cs="Arial"/>
            <w:color w:val="222222"/>
            <w:sz w:val="24"/>
            <w:szCs w:val="24"/>
          </w:rPr>
          <w:t>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x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R</w:t>
        </w:r>
        <w:r w:rsidRPr="00C83D7B">
          <w:rPr>
            <w:rFonts w:ascii="Arial" w:eastAsia="Times New Roman" w:hAnsi="Arial" w:cs="Arial"/>
            <w:color w:val="222222"/>
            <w:sz w:val="24"/>
            <w:szCs w:val="24"/>
          </w:rPr>
          <w:br/>
          <w:t>(d) </w:t>
        </w:r>
        <w:proofErr w:type="spellStart"/>
        <w:r w:rsidRPr="00C83D7B">
          <w:rPr>
            <w:rFonts w:ascii="MathJax_Math-italic" w:eastAsia="Times New Roman" w:hAnsi="MathJax_Math-italic" w:cs="Arial"/>
            <w:color w:val="222222"/>
            <w:sz w:val="21"/>
            <w:szCs w:val="21"/>
            <w:bdr w:val="none" w:sz="0" w:space="0" w:color="auto" w:frame="1"/>
          </w:rPr>
          <w:t>ddx</w:t>
        </w:r>
        <w:proofErr w:type="spellEnd"/>
        <w:r w:rsidRPr="00C83D7B">
          <w:rPr>
            <w:rFonts w:ascii="Arial" w:eastAsia="Times New Roman" w:hAnsi="Arial" w:cs="Arial"/>
            <w:color w:val="222222"/>
            <w:sz w:val="24"/>
            <w:szCs w:val="24"/>
          </w:rPr>
          <w:t>(cot</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x) = </w:t>
        </w:r>
        <w:r w:rsidRPr="00C83D7B">
          <w:rPr>
            <w:rFonts w:ascii="MathJax_Main" w:eastAsia="Times New Roman" w:hAnsi="MathJax_Main" w:cs="Arial"/>
            <w:color w:val="222222"/>
            <w:sz w:val="29"/>
            <w:szCs w:val="29"/>
            <w:bdr w:val="none" w:sz="0" w:space="0" w:color="auto" w:frame="1"/>
          </w:rPr>
          <w:t>−</w:t>
        </w:r>
        <w:r w:rsidRPr="00C83D7B">
          <w:rPr>
            <w:rFonts w:ascii="MathJax_Main" w:eastAsia="Times New Roman" w:hAnsi="MathJax_Main" w:cs="Arial"/>
            <w:color w:val="222222"/>
            <w:sz w:val="21"/>
            <w:szCs w:val="21"/>
            <w:bdr w:val="none" w:sz="0" w:space="0" w:color="auto" w:frame="1"/>
          </w:rPr>
          <w:t>11+</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15"/>
            <w:szCs w:val="15"/>
            <w:bdr w:val="none" w:sz="0" w:space="0" w:color="auto" w:frame="1"/>
          </w:rPr>
          <w:t>2</w:t>
        </w:r>
        <w:r w:rsidRPr="00C83D7B">
          <w:rPr>
            <w:rFonts w:ascii="Arial" w:eastAsia="Times New Roman" w:hAnsi="Arial" w:cs="Arial"/>
            <w:color w:val="222222"/>
            <w:sz w:val="24"/>
            <w:szCs w:val="24"/>
          </w:rPr>
          <w:t>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x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R</w:t>
        </w:r>
        <w:r w:rsidRPr="00C83D7B">
          <w:rPr>
            <w:rFonts w:ascii="Arial" w:eastAsia="Times New Roman" w:hAnsi="Arial" w:cs="Arial"/>
            <w:color w:val="222222"/>
            <w:sz w:val="24"/>
            <w:szCs w:val="24"/>
          </w:rPr>
          <w:br/>
          <w:t>(e) </w:t>
        </w:r>
        <w:proofErr w:type="spellStart"/>
        <w:r w:rsidRPr="00C83D7B">
          <w:rPr>
            <w:rFonts w:ascii="MathJax_Math-italic" w:eastAsia="Times New Roman" w:hAnsi="MathJax_Math-italic" w:cs="Arial"/>
            <w:color w:val="222222"/>
            <w:sz w:val="21"/>
            <w:szCs w:val="21"/>
            <w:bdr w:val="none" w:sz="0" w:space="0" w:color="auto" w:frame="1"/>
          </w:rPr>
          <w:t>ddx</w:t>
        </w:r>
        <w:proofErr w:type="spellEnd"/>
        <w:r w:rsidRPr="00C83D7B">
          <w:rPr>
            <w:rFonts w:ascii="Arial" w:eastAsia="Times New Roman" w:hAnsi="Arial" w:cs="Arial"/>
            <w:color w:val="222222"/>
            <w:sz w:val="24"/>
            <w:szCs w:val="24"/>
          </w:rPr>
          <w:t>(sec</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x) = </w:t>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15"/>
            <w:szCs w:val="15"/>
            <w:bdr w:val="none" w:sz="0" w:space="0" w:color="auto" w:frame="1"/>
          </w:rPr>
          <w:t>2</w:t>
        </w:r>
        <w:r w:rsidRPr="00C83D7B">
          <w:rPr>
            <w:rFonts w:ascii="MathJax_Main" w:eastAsia="Times New Roman" w:hAnsi="MathJax_Main" w:cs="Arial"/>
            <w:color w:val="222222"/>
            <w:sz w:val="21"/>
            <w:szCs w:val="21"/>
            <w:bdr w:val="none" w:sz="0" w:space="0" w:color="auto" w:frame="1"/>
          </w:rPr>
          <w:t>−1</w:t>
        </w:r>
        <w:r w:rsidRPr="00C83D7B">
          <w:rPr>
            <w:rFonts w:ascii="MathJax_Size1" w:eastAsia="Times New Roman" w:hAnsi="MathJax_Size1" w:cs="Arial"/>
            <w:color w:val="222222"/>
            <w:sz w:val="21"/>
            <w:szCs w:val="21"/>
            <w:bdr w:val="none" w:sz="0" w:space="0" w:color="auto" w:frame="1"/>
          </w:rPr>
          <w:t>√</w:t>
        </w:r>
        <w:r w:rsidRPr="00C83D7B">
          <w:rPr>
            <w:rFonts w:ascii="Arial" w:eastAsia="Times New Roman" w:hAnsi="Arial" w:cs="Arial"/>
            <w:color w:val="222222"/>
            <w:sz w:val="24"/>
            <w:szCs w:val="24"/>
          </w:rPr>
          <w:t> x &gt; 1 or x &lt; -1</w:t>
        </w:r>
        <w:r w:rsidRPr="00C83D7B">
          <w:rPr>
            <w:rFonts w:ascii="Arial" w:eastAsia="Times New Roman" w:hAnsi="Arial" w:cs="Arial"/>
            <w:color w:val="222222"/>
            <w:sz w:val="24"/>
            <w:szCs w:val="24"/>
          </w:rPr>
          <w:br/>
          <w:t>(f) </w:t>
        </w:r>
        <w:r w:rsidRPr="00C83D7B">
          <w:rPr>
            <w:rFonts w:ascii="MathJax_Math-italic" w:eastAsia="Times New Roman" w:hAnsi="MathJax_Math-italic" w:cs="Arial"/>
            <w:color w:val="222222"/>
            <w:sz w:val="21"/>
            <w:szCs w:val="21"/>
            <w:bdr w:val="none" w:sz="0" w:space="0" w:color="auto" w:frame="1"/>
          </w:rPr>
          <w:t>ddx</w:t>
        </w:r>
        <w:r w:rsidRPr="00C83D7B">
          <w:rPr>
            <w:rFonts w:ascii="Arial" w:eastAsia="Times New Roman" w:hAnsi="Arial" w:cs="Arial"/>
            <w:color w:val="222222"/>
            <w:sz w:val="24"/>
            <w:szCs w:val="24"/>
          </w:rPr>
          <w:t>cosec</w:t>
        </w:r>
        <w:r w:rsidRPr="00C83D7B">
          <w:rPr>
            <w:rFonts w:ascii="Arial" w:eastAsia="Times New Roman" w:hAnsi="Arial" w:cs="Arial"/>
            <w:color w:val="222222"/>
            <w:sz w:val="18"/>
            <w:szCs w:val="18"/>
            <w:vertAlign w:val="superscript"/>
          </w:rPr>
          <w:t>-1</w:t>
        </w:r>
        <w:r w:rsidRPr="00C83D7B">
          <w:rPr>
            <w:rFonts w:ascii="Arial" w:eastAsia="Times New Roman" w:hAnsi="Arial" w:cs="Arial"/>
            <w:color w:val="222222"/>
            <w:sz w:val="24"/>
            <w:szCs w:val="24"/>
          </w:rPr>
          <w:t>x) = </w:t>
        </w:r>
        <w:r w:rsidRPr="00C83D7B">
          <w:rPr>
            <w:rFonts w:ascii="MathJax_Main" w:eastAsia="Times New Roman" w:hAnsi="MathJax_Main" w:cs="Arial"/>
            <w:color w:val="222222"/>
            <w:sz w:val="29"/>
            <w:szCs w:val="29"/>
            <w:bdr w:val="none" w:sz="0" w:space="0" w:color="auto" w:frame="1"/>
          </w:rPr>
          <w:t>−</w:t>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15"/>
            <w:szCs w:val="15"/>
            <w:bdr w:val="none" w:sz="0" w:space="0" w:color="auto" w:frame="1"/>
          </w:rPr>
          <w:t>2</w:t>
        </w:r>
        <w:r w:rsidRPr="00C83D7B">
          <w:rPr>
            <w:rFonts w:ascii="MathJax_Main" w:eastAsia="Times New Roman" w:hAnsi="MathJax_Main" w:cs="Arial"/>
            <w:color w:val="222222"/>
            <w:sz w:val="21"/>
            <w:szCs w:val="21"/>
            <w:bdr w:val="none" w:sz="0" w:space="0" w:color="auto" w:frame="1"/>
          </w:rPr>
          <w:t>−1</w:t>
        </w:r>
        <w:r w:rsidRPr="00C83D7B">
          <w:rPr>
            <w:rFonts w:ascii="MathJax_Size1" w:eastAsia="Times New Roman" w:hAnsi="MathJax_Size1" w:cs="Arial"/>
            <w:color w:val="222222"/>
            <w:sz w:val="21"/>
            <w:szCs w:val="21"/>
            <w:bdr w:val="none" w:sz="0" w:space="0" w:color="auto" w:frame="1"/>
          </w:rPr>
          <w:t>√</w:t>
        </w:r>
        <w:r w:rsidRPr="00C83D7B">
          <w:rPr>
            <w:rFonts w:ascii="Arial" w:eastAsia="Times New Roman" w:hAnsi="Arial" w:cs="Arial"/>
            <w:color w:val="222222"/>
            <w:sz w:val="24"/>
            <w:szCs w:val="24"/>
          </w:rPr>
          <w:t>, x &gt; 1 or x &lt; -1</w:t>
        </w:r>
      </w:ins>
    </w:p>
    <w:p w:rsidR="00C83D7B" w:rsidRPr="00C83D7B" w:rsidRDefault="00C83D7B" w:rsidP="00C83D7B">
      <w:pPr>
        <w:shd w:val="clear" w:color="auto" w:fill="FFFFFF"/>
        <w:spacing w:after="0" w:line="240" w:lineRule="auto"/>
        <w:rPr>
          <w:ins w:id="240" w:author="Unknown"/>
          <w:rFonts w:ascii="Arial" w:eastAsia="Times New Roman" w:hAnsi="Arial" w:cs="Arial"/>
          <w:color w:val="222222"/>
          <w:sz w:val="24"/>
          <w:szCs w:val="24"/>
        </w:rPr>
      </w:pPr>
      <w:ins w:id="241" w:author="Unknown">
        <w:r w:rsidRPr="00C83D7B">
          <w:rPr>
            <w:rFonts w:ascii="Arial" w:eastAsia="Times New Roman" w:hAnsi="Arial" w:cs="Arial"/>
            <w:color w:val="222222"/>
            <w:sz w:val="24"/>
            <w:szCs w:val="24"/>
          </w:rPr>
          <w:t>(iii) (</w:t>
        </w:r>
        <w:proofErr w:type="gramStart"/>
        <w:r w:rsidRPr="00C83D7B">
          <w:rPr>
            <w:rFonts w:ascii="Arial" w:eastAsia="Times New Roman" w:hAnsi="Arial" w:cs="Arial"/>
            <w:color w:val="222222"/>
            <w:sz w:val="24"/>
            <w:szCs w:val="24"/>
          </w:rPr>
          <w:t>a</w:t>
        </w:r>
        <w:proofErr w:type="gramEnd"/>
        <w:r w:rsidRPr="00C83D7B">
          <w:rPr>
            <w:rFonts w:ascii="Arial" w:eastAsia="Times New Roman" w:hAnsi="Arial" w:cs="Arial"/>
            <w:color w:val="222222"/>
            <w:sz w:val="24"/>
            <w:szCs w:val="24"/>
          </w:rPr>
          <w:t>) </w:t>
        </w:r>
        <w:proofErr w:type="spellStart"/>
        <w:r w:rsidRPr="00C83D7B">
          <w:rPr>
            <w:rFonts w:ascii="MathJax_Math-italic" w:eastAsia="Times New Roman" w:hAnsi="MathJax_Math-italic" w:cs="Arial"/>
            <w:color w:val="222222"/>
            <w:sz w:val="21"/>
            <w:szCs w:val="21"/>
            <w:bdr w:val="none" w:sz="0" w:space="0" w:color="auto" w:frame="1"/>
          </w:rPr>
          <w:t>ddx</w:t>
        </w:r>
        <w:proofErr w:type="spellEnd"/>
        <w:r w:rsidRPr="00C83D7B">
          <w:rPr>
            <w:rFonts w:ascii="Arial" w:eastAsia="Times New Roman" w:hAnsi="Arial" w:cs="Arial"/>
            <w:color w:val="222222"/>
            <w:sz w:val="24"/>
            <w:szCs w:val="24"/>
          </w:rPr>
          <w:t> (a</w:t>
        </w:r>
        <w:r w:rsidRPr="00C83D7B">
          <w:rPr>
            <w:rFonts w:ascii="Arial" w:eastAsia="Times New Roman" w:hAnsi="Arial" w:cs="Arial"/>
            <w:color w:val="222222"/>
            <w:sz w:val="18"/>
            <w:szCs w:val="18"/>
            <w:vertAlign w:val="superscript"/>
          </w:rPr>
          <w:t>x</w:t>
        </w:r>
        <w:r w:rsidRPr="00C83D7B">
          <w:rPr>
            <w:rFonts w:ascii="Arial" w:eastAsia="Times New Roman" w:hAnsi="Arial" w:cs="Arial"/>
            <w:color w:val="222222"/>
            <w:sz w:val="24"/>
            <w:szCs w:val="24"/>
          </w:rPr>
          <w:t>) = a</w:t>
        </w:r>
        <w:r w:rsidRPr="00C83D7B">
          <w:rPr>
            <w:rFonts w:ascii="Arial" w:eastAsia="Times New Roman" w:hAnsi="Arial" w:cs="Arial"/>
            <w:color w:val="222222"/>
            <w:sz w:val="18"/>
            <w:szCs w:val="18"/>
            <w:vertAlign w:val="superscript"/>
          </w:rPr>
          <w:t>x</w:t>
        </w:r>
        <w:r w:rsidRPr="00C83D7B">
          <w:rPr>
            <w:rFonts w:ascii="Arial" w:eastAsia="Times New Roman" w:hAnsi="Arial" w:cs="Arial"/>
            <w:color w:val="222222"/>
            <w:sz w:val="24"/>
            <w:szCs w:val="24"/>
          </w:rPr>
          <w:t> log</w:t>
        </w:r>
        <w:r w:rsidRPr="00C83D7B">
          <w:rPr>
            <w:rFonts w:ascii="Arial" w:eastAsia="Times New Roman" w:hAnsi="Arial" w:cs="Arial"/>
            <w:color w:val="222222"/>
            <w:sz w:val="18"/>
            <w:szCs w:val="18"/>
            <w:vertAlign w:val="subscript"/>
          </w:rPr>
          <w:t>e</w:t>
        </w:r>
        <w:r w:rsidRPr="00C83D7B">
          <w:rPr>
            <w:rFonts w:ascii="Arial" w:eastAsia="Times New Roman" w:hAnsi="Arial" w:cs="Arial"/>
            <w:color w:val="222222"/>
            <w:sz w:val="24"/>
            <w:szCs w:val="24"/>
          </w:rPr>
          <w:t> a, a &gt; 0</w:t>
        </w:r>
        <w:r w:rsidRPr="00C83D7B">
          <w:rPr>
            <w:rFonts w:ascii="Arial" w:eastAsia="Times New Roman" w:hAnsi="Arial" w:cs="Arial"/>
            <w:color w:val="222222"/>
            <w:sz w:val="24"/>
            <w:szCs w:val="24"/>
          </w:rPr>
          <w:br/>
          <w:t>(b) </w:t>
        </w:r>
        <w:proofErr w:type="spellStart"/>
        <w:r w:rsidRPr="00C83D7B">
          <w:rPr>
            <w:rFonts w:ascii="MathJax_Math-italic" w:eastAsia="Times New Roman" w:hAnsi="MathJax_Math-italic" w:cs="Arial"/>
            <w:color w:val="222222"/>
            <w:sz w:val="21"/>
            <w:szCs w:val="21"/>
            <w:bdr w:val="none" w:sz="0" w:space="0" w:color="auto" w:frame="1"/>
          </w:rPr>
          <w:t>ddx</w:t>
        </w:r>
        <w:proofErr w:type="spellEnd"/>
        <w:r w:rsidRPr="00C83D7B">
          <w:rPr>
            <w:rFonts w:ascii="Arial" w:eastAsia="Times New Roman" w:hAnsi="Arial" w:cs="Arial"/>
            <w:color w:val="222222"/>
            <w:sz w:val="24"/>
            <w:szCs w:val="24"/>
          </w:rPr>
          <w:t>(e</w:t>
        </w:r>
        <w:r w:rsidRPr="00C83D7B">
          <w:rPr>
            <w:rFonts w:ascii="Arial" w:eastAsia="Times New Roman" w:hAnsi="Arial" w:cs="Arial"/>
            <w:color w:val="222222"/>
            <w:sz w:val="18"/>
            <w:szCs w:val="18"/>
            <w:vertAlign w:val="superscript"/>
          </w:rPr>
          <w:t>x</w:t>
        </w:r>
        <w:r w:rsidRPr="00C83D7B">
          <w:rPr>
            <w:rFonts w:ascii="Arial" w:eastAsia="Times New Roman" w:hAnsi="Arial" w:cs="Arial"/>
            <w:color w:val="222222"/>
            <w:sz w:val="24"/>
            <w:szCs w:val="24"/>
          </w:rPr>
          <w:t>) = e</w:t>
        </w:r>
        <w:r w:rsidRPr="00C83D7B">
          <w:rPr>
            <w:rFonts w:ascii="Arial" w:eastAsia="Times New Roman" w:hAnsi="Arial" w:cs="Arial"/>
            <w:color w:val="222222"/>
            <w:sz w:val="18"/>
            <w:szCs w:val="18"/>
            <w:vertAlign w:val="superscript"/>
          </w:rPr>
          <w:t>x</w:t>
        </w:r>
        <w:r w:rsidRPr="00C83D7B">
          <w:rPr>
            <w:rFonts w:ascii="Arial" w:eastAsia="Times New Roman" w:hAnsi="Arial" w:cs="Arial"/>
            <w:color w:val="222222"/>
            <w:sz w:val="24"/>
            <w:szCs w:val="24"/>
          </w:rPr>
          <w:br/>
          <w:t>(c) </w:t>
        </w:r>
        <w:proofErr w:type="spellStart"/>
        <w:r w:rsidRPr="00C83D7B">
          <w:rPr>
            <w:rFonts w:ascii="MathJax_Math-italic" w:eastAsia="Times New Roman" w:hAnsi="MathJax_Math-italic" w:cs="Arial"/>
            <w:color w:val="222222"/>
            <w:sz w:val="21"/>
            <w:szCs w:val="21"/>
            <w:bdr w:val="none" w:sz="0" w:space="0" w:color="auto" w:frame="1"/>
          </w:rPr>
          <w:t>ddx</w:t>
        </w:r>
        <w:proofErr w:type="spellEnd"/>
        <w:r w:rsidRPr="00C83D7B">
          <w:rPr>
            <w:rFonts w:ascii="Arial" w:eastAsia="Times New Roman" w:hAnsi="Arial" w:cs="Arial"/>
            <w:color w:val="222222"/>
            <w:sz w:val="24"/>
            <w:szCs w:val="24"/>
          </w:rPr>
          <w:t>(</w:t>
        </w:r>
        <w:proofErr w:type="spellStart"/>
        <w:r w:rsidRPr="00C83D7B">
          <w:rPr>
            <w:rFonts w:ascii="Arial" w:eastAsia="Times New Roman" w:hAnsi="Arial" w:cs="Arial"/>
            <w:color w:val="222222"/>
            <w:sz w:val="24"/>
            <w:szCs w:val="24"/>
          </w:rPr>
          <w:t>log</w:t>
        </w:r>
        <w:r w:rsidRPr="00C83D7B">
          <w:rPr>
            <w:rFonts w:ascii="Arial" w:eastAsia="Times New Roman" w:hAnsi="Arial" w:cs="Arial"/>
            <w:color w:val="222222"/>
            <w:sz w:val="18"/>
            <w:szCs w:val="18"/>
            <w:vertAlign w:val="subscript"/>
          </w:rPr>
          <w:t>a</w:t>
        </w:r>
        <w:proofErr w:type="spellEnd"/>
        <w:r w:rsidRPr="00C83D7B">
          <w:rPr>
            <w:rFonts w:ascii="Arial" w:eastAsia="Times New Roman" w:hAnsi="Arial" w:cs="Arial"/>
            <w:color w:val="222222"/>
            <w:sz w:val="24"/>
            <w:szCs w:val="24"/>
          </w:rPr>
          <w:t> x) = </w:t>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x</w:t>
        </w:r>
        <w:r w:rsidRPr="00C83D7B">
          <w:rPr>
            <w:rFonts w:ascii="Arial" w:eastAsia="Times New Roman" w:hAnsi="Arial" w:cs="Arial"/>
            <w:color w:val="222222"/>
            <w:sz w:val="24"/>
            <w:szCs w:val="24"/>
          </w:rPr>
          <w:t> </w:t>
        </w:r>
        <w:proofErr w:type="spellStart"/>
        <w:r w:rsidRPr="00C83D7B">
          <w:rPr>
            <w:rFonts w:ascii="Arial" w:eastAsia="Times New Roman" w:hAnsi="Arial" w:cs="Arial"/>
            <w:color w:val="222222"/>
            <w:sz w:val="24"/>
            <w:szCs w:val="24"/>
          </w:rPr>
          <w:t>log</w:t>
        </w:r>
        <w:r w:rsidRPr="00C83D7B">
          <w:rPr>
            <w:rFonts w:ascii="Arial" w:eastAsia="Times New Roman" w:hAnsi="Arial" w:cs="Arial"/>
            <w:color w:val="222222"/>
            <w:sz w:val="18"/>
            <w:szCs w:val="18"/>
            <w:vertAlign w:val="subscript"/>
          </w:rPr>
          <w:t>a</w:t>
        </w:r>
        <w:proofErr w:type="spellEnd"/>
        <w:r w:rsidRPr="00C83D7B">
          <w:rPr>
            <w:rFonts w:ascii="Arial" w:eastAsia="Times New Roman" w:hAnsi="Arial" w:cs="Arial"/>
            <w:color w:val="222222"/>
            <w:sz w:val="24"/>
            <w:szCs w:val="24"/>
          </w:rPr>
          <w:t> e, x &gt; 0</w:t>
        </w:r>
        <w:r w:rsidRPr="00C83D7B">
          <w:rPr>
            <w:rFonts w:ascii="Arial" w:eastAsia="Times New Roman" w:hAnsi="Arial" w:cs="Arial"/>
            <w:color w:val="222222"/>
            <w:sz w:val="24"/>
            <w:szCs w:val="24"/>
          </w:rPr>
          <w:br/>
          <w:t>(d) </w:t>
        </w:r>
        <w:proofErr w:type="spellStart"/>
        <w:r w:rsidRPr="00C83D7B">
          <w:rPr>
            <w:rFonts w:ascii="MathJax_Math-italic" w:eastAsia="Times New Roman" w:hAnsi="MathJax_Math-italic" w:cs="Arial"/>
            <w:color w:val="222222"/>
            <w:sz w:val="21"/>
            <w:szCs w:val="21"/>
            <w:bdr w:val="none" w:sz="0" w:space="0" w:color="auto" w:frame="1"/>
          </w:rPr>
          <w:t>ddx</w:t>
        </w:r>
        <w:proofErr w:type="spellEnd"/>
        <w:r w:rsidRPr="00C83D7B">
          <w:rPr>
            <w:rFonts w:ascii="Arial" w:eastAsia="Times New Roman" w:hAnsi="Arial" w:cs="Arial"/>
            <w:color w:val="222222"/>
            <w:sz w:val="24"/>
            <w:szCs w:val="24"/>
          </w:rPr>
          <w:t> (log x) = </w:t>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x</w:t>
        </w:r>
        <w:r w:rsidRPr="00C83D7B">
          <w:rPr>
            <w:rFonts w:ascii="Arial" w:eastAsia="Times New Roman" w:hAnsi="Arial" w:cs="Arial"/>
            <w:color w:val="222222"/>
            <w:sz w:val="24"/>
            <w:szCs w:val="24"/>
          </w:rPr>
          <w:t>, x&gt;0.</w:t>
        </w:r>
      </w:ins>
    </w:p>
    <w:p w:rsidR="00C83D7B" w:rsidRPr="00C83D7B" w:rsidRDefault="00C83D7B" w:rsidP="00C83D7B">
      <w:pPr>
        <w:shd w:val="clear" w:color="auto" w:fill="FFFFFF"/>
        <w:spacing w:after="0" w:line="240" w:lineRule="auto"/>
        <w:rPr>
          <w:ins w:id="242" w:author="Unknown"/>
          <w:rFonts w:ascii="Arial" w:eastAsia="Times New Roman" w:hAnsi="Arial" w:cs="Arial"/>
          <w:color w:val="222222"/>
          <w:sz w:val="24"/>
          <w:szCs w:val="24"/>
        </w:rPr>
      </w:pPr>
      <w:ins w:id="243" w:author="Unknown">
        <w:r w:rsidRPr="00C83D7B">
          <w:rPr>
            <w:rFonts w:ascii="Arial" w:eastAsia="Times New Roman" w:hAnsi="Arial" w:cs="Arial"/>
            <w:color w:val="222222"/>
            <w:sz w:val="24"/>
            <w:szCs w:val="24"/>
          </w:rPr>
          <w:t>8. CHAIN RULE</w:t>
        </w:r>
        <w:r w:rsidRPr="00C83D7B">
          <w:rPr>
            <w:rFonts w:ascii="Arial" w:eastAsia="Times New Roman" w:hAnsi="Arial" w:cs="Arial"/>
            <w:color w:val="222222"/>
            <w:sz w:val="24"/>
            <w:szCs w:val="24"/>
          </w:rPr>
          <w:br/>
        </w:r>
        <w:proofErr w:type="spellStart"/>
        <w:r w:rsidRPr="00C83D7B">
          <w:rPr>
            <w:rFonts w:ascii="MathJax_Math-italic" w:eastAsia="Times New Roman" w:hAnsi="MathJax_Math-italic" w:cs="Arial"/>
            <w:color w:val="222222"/>
            <w:sz w:val="21"/>
            <w:szCs w:val="21"/>
            <w:bdr w:val="none" w:sz="0" w:space="0" w:color="auto" w:frame="1"/>
          </w:rPr>
          <w:t>ddx</w:t>
        </w:r>
        <w:proofErr w:type="spellEnd"/>
        <w:r w:rsidRPr="00C83D7B">
          <w:rPr>
            <w:rFonts w:ascii="Arial" w:eastAsia="Times New Roman" w:hAnsi="Arial" w:cs="Arial"/>
            <w:color w:val="222222"/>
            <w:sz w:val="24"/>
            <w:szCs w:val="24"/>
          </w:rPr>
          <w:t> (</w:t>
        </w:r>
        <w:proofErr w:type="gramStart"/>
        <w:r w:rsidRPr="00C83D7B">
          <w:rPr>
            <w:rFonts w:ascii="Arial" w:eastAsia="Times New Roman" w:hAnsi="Arial" w:cs="Arial"/>
            <w:color w:val="222222"/>
            <w:sz w:val="24"/>
            <w:szCs w:val="24"/>
          </w:rPr>
          <w:t>f(</w:t>
        </w:r>
        <w:proofErr w:type="gramEnd"/>
        <w:r w:rsidRPr="00C83D7B">
          <w:rPr>
            <w:rFonts w:ascii="Arial" w:eastAsia="Times New Roman" w:hAnsi="Arial" w:cs="Arial"/>
            <w:color w:val="222222"/>
            <w:sz w:val="24"/>
            <w:szCs w:val="24"/>
          </w:rPr>
          <w:t>g(x)) = f'(g(x)).g'(x)</w:t>
        </w:r>
      </w:ins>
    </w:p>
    <w:p w:rsidR="00C83D7B" w:rsidRPr="00C83D7B" w:rsidRDefault="00C83D7B" w:rsidP="00C83D7B">
      <w:pPr>
        <w:shd w:val="clear" w:color="auto" w:fill="FFFFFF"/>
        <w:spacing w:after="0" w:line="240" w:lineRule="auto"/>
        <w:rPr>
          <w:ins w:id="244" w:author="Unknown"/>
          <w:rFonts w:ascii="Arial" w:eastAsia="Times New Roman" w:hAnsi="Arial" w:cs="Arial"/>
          <w:color w:val="222222"/>
          <w:sz w:val="24"/>
          <w:szCs w:val="24"/>
        </w:rPr>
      </w:pPr>
      <w:ins w:id="245" w:author="Unknown">
        <w:r w:rsidRPr="00C83D7B">
          <w:rPr>
            <w:rFonts w:ascii="Arial" w:eastAsia="Times New Roman" w:hAnsi="Arial" w:cs="Arial"/>
            <w:color w:val="222222"/>
            <w:sz w:val="24"/>
            <w:szCs w:val="24"/>
          </w:rPr>
          <w:t>9. PARAMETRIC EQUATIONS</w:t>
        </w:r>
        <w:r w:rsidRPr="00C83D7B">
          <w:rPr>
            <w:rFonts w:ascii="Arial" w:eastAsia="Times New Roman" w:hAnsi="Arial" w:cs="Arial"/>
            <w:color w:val="222222"/>
            <w:sz w:val="24"/>
            <w:szCs w:val="24"/>
          </w:rPr>
          <w:br/>
        </w:r>
        <w:proofErr w:type="spellStart"/>
        <w:r w:rsidRPr="00C83D7B">
          <w:rPr>
            <w:rFonts w:ascii="MathJax_Math-italic" w:eastAsia="Times New Roman" w:hAnsi="MathJax_Math-italic" w:cs="Arial"/>
            <w:color w:val="222222"/>
            <w:sz w:val="21"/>
            <w:szCs w:val="21"/>
            <w:bdr w:val="none" w:sz="0" w:space="0" w:color="auto" w:frame="1"/>
          </w:rPr>
          <w:t>dydx</w:t>
        </w:r>
        <w:proofErr w:type="spellEnd"/>
        <w:r w:rsidRPr="00C83D7B">
          <w:rPr>
            <w:rFonts w:ascii="MathJax_Main" w:eastAsia="Times New Roman" w:hAnsi="MathJax_Main" w:cs="Arial"/>
            <w:color w:val="222222"/>
            <w:sz w:val="29"/>
            <w:szCs w:val="29"/>
            <w:bdr w:val="none" w:sz="0" w:space="0" w:color="auto" w:frame="1"/>
          </w:rPr>
          <w:t>=</w:t>
        </w:r>
        <w:proofErr w:type="spellStart"/>
        <w:r w:rsidRPr="00C83D7B">
          <w:rPr>
            <w:rFonts w:ascii="MathJax_Math-italic" w:eastAsia="Times New Roman" w:hAnsi="MathJax_Math-italic" w:cs="Arial"/>
            <w:color w:val="222222"/>
            <w:sz w:val="21"/>
            <w:szCs w:val="21"/>
            <w:bdr w:val="none" w:sz="0" w:space="0" w:color="auto" w:frame="1"/>
          </w:rPr>
          <w:t>dy</w:t>
        </w:r>
        <w:proofErr w:type="spellEnd"/>
        <w:r w:rsidRPr="00C83D7B">
          <w:rPr>
            <w:rFonts w:ascii="MathJax_Main" w:eastAsia="Times New Roman" w:hAnsi="MathJax_Main" w:cs="Arial"/>
            <w:color w:val="222222"/>
            <w:sz w:val="21"/>
            <w:szCs w:val="21"/>
            <w:bdr w:val="none" w:sz="0" w:space="0" w:color="auto" w:frame="1"/>
          </w:rPr>
          <w:t>/</w:t>
        </w:r>
        <w:proofErr w:type="spellStart"/>
        <w:r w:rsidRPr="00C83D7B">
          <w:rPr>
            <w:rFonts w:ascii="MathJax_Math-italic" w:eastAsia="Times New Roman" w:hAnsi="MathJax_Math-italic" w:cs="Arial"/>
            <w:color w:val="222222"/>
            <w:sz w:val="21"/>
            <w:szCs w:val="21"/>
            <w:bdr w:val="none" w:sz="0" w:space="0" w:color="auto" w:frame="1"/>
          </w:rPr>
          <w:t>dtdx</w:t>
        </w:r>
        <w:proofErr w:type="spellEnd"/>
        <w:r w:rsidRPr="00C83D7B">
          <w:rPr>
            <w:rFonts w:ascii="MathJax_Main" w:eastAsia="Times New Roman" w:hAnsi="MathJax_Main" w:cs="Arial"/>
            <w:color w:val="222222"/>
            <w:sz w:val="21"/>
            <w:szCs w:val="21"/>
            <w:bdr w:val="none" w:sz="0" w:space="0" w:color="auto" w:frame="1"/>
          </w:rPr>
          <w:t>/</w:t>
        </w:r>
        <w:proofErr w:type="spellStart"/>
        <w:r w:rsidRPr="00C83D7B">
          <w:rPr>
            <w:rFonts w:ascii="MathJax_Math-italic" w:eastAsia="Times New Roman" w:hAnsi="MathJax_Math-italic" w:cs="Arial"/>
            <w:color w:val="222222"/>
            <w:sz w:val="21"/>
            <w:szCs w:val="21"/>
            <w:bdr w:val="none" w:sz="0" w:space="0" w:color="auto" w:frame="1"/>
          </w:rPr>
          <w:t>dt</w:t>
        </w:r>
        <w:proofErr w:type="spellEnd"/>
        <w:r w:rsidRPr="00C83D7B">
          <w:rPr>
            <w:rFonts w:ascii="Arial" w:eastAsia="Times New Roman" w:hAnsi="Arial" w:cs="Arial"/>
            <w:color w:val="222222"/>
            <w:sz w:val="24"/>
            <w:szCs w:val="24"/>
          </w:rPr>
          <w:t>, </w:t>
        </w:r>
        <w:proofErr w:type="spellStart"/>
        <w:r w:rsidRPr="00C83D7B">
          <w:rPr>
            <w:rFonts w:ascii="MathJax_Math-italic" w:eastAsia="Times New Roman" w:hAnsi="MathJax_Math-italic" w:cs="Arial"/>
            <w:color w:val="222222"/>
            <w:sz w:val="21"/>
            <w:szCs w:val="21"/>
            <w:bdr w:val="none" w:sz="0" w:space="0" w:color="auto" w:frame="1"/>
          </w:rPr>
          <w:t>dxdt</w:t>
        </w:r>
        <w:proofErr w:type="spellEnd"/>
        <w:r w:rsidRPr="00C83D7B">
          <w:rPr>
            <w:rFonts w:ascii="Arial" w:eastAsia="Times New Roman" w:hAnsi="Arial" w:cs="Arial"/>
            <w:color w:val="222222"/>
            <w:sz w:val="24"/>
            <w:szCs w:val="24"/>
          </w:rPr>
          <w:t> ≠ 0</w:t>
        </w:r>
        <w:r w:rsidRPr="00C83D7B">
          <w:rPr>
            <w:rFonts w:ascii="Arial" w:eastAsia="Times New Roman" w:hAnsi="Arial" w:cs="Arial"/>
            <w:color w:val="222222"/>
            <w:sz w:val="24"/>
            <w:szCs w:val="24"/>
          </w:rPr>
          <w:br/>
        </w:r>
        <w:proofErr w:type="gramStart"/>
        <w:r w:rsidRPr="00C83D7B">
          <w:rPr>
            <w:rFonts w:ascii="Arial" w:eastAsia="Times New Roman" w:hAnsi="Arial" w:cs="Arial"/>
            <w:color w:val="222222"/>
            <w:sz w:val="24"/>
            <w:szCs w:val="24"/>
          </w:rPr>
          <w:t>Or</w:t>
        </w:r>
        <w:proofErr w:type="gramEnd"/>
        <w:r w:rsidRPr="00C83D7B">
          <w:rPr>
            <w:rFonts w:ascii="Arial" w:eastAsia="Times New Roman" w:hAnsi="Arial" w:cs="Arial"/>
            <w:color w:val="222222"/>
            <w:sz w:val="24"/>
            <w:szCs w:val="24"/>
          </w:rPr>
          <w:t> </w:t>
        </w:r>
        <w:proofErr w:type="spellStart"/>
        <w:r w:rsidRPr="00C83D7B">
          <w:rPr>
            <w:rFonts w:ascii="MathJax_Math-italic" w:eastAsia="Times New Roman" w:hAnsi="MathJax_Math-italic" w:cs="Arial"/>
            <w:color w:val="222222"/>
            <w:sz w:val="21"/>
            <w:szCs w:val="21"/>
            <w:bdr w:val="none" w:sz="0" w:space="0" w:color="auto" w:frame="1"/>
          </w:rPr>
          <w:t>dydx</w:t>
        </w:r>
        <w:proofErr w:type="spellEnd"/>
        <w:r w:rsidRPr="00C83D7B">
          <w:rPr>
            <w:rFonts w:ascii="MathJax_Main" w:eastAsia="Times New Roman" w:hAnsi="MathJax_Main" w:cs="Arial"/>
            <w:color w:val="222222"/>
            <w:sz w:val="29"/>
            <w:szCs w:val="29"/>
            <w:bdr w:val="none" w:sz="0" w:space="0" w:color="auto" w:frame="1"/>
          </w:rPr>
          <w:t>=</w:t>
        </w:r>
        <w:proofErr w:type="spellStart"/>
        <w:r w:rsidRPr="00C83D7B">
          <w:rPr>
            <w:rFonts w:ascii="MathJax_Math-italic" w:eastAsia="Times New Roman" w:hAnsi="MathJax_Math-italic" w:cs="Arial"/>
            <w:color w:val="222222"/>
            <w:sz w:val="21"/>
            <w:szCs w:val="21"/>
            <w:bdr w:val="none" w:sz="0" w:space="0" w:color="auto" w:frame="1"/>
          </w:rPr>
          <w:t>dydt</w:t>
        </w:r>
        <w:r w:rsidRPr="00C83D7B">
          <w:rPr>
            <w:rFonts w:ascii="MathJax_Main" w:eastAsia="Times New Roman" w:hAnsi="MathJax_Main" w:cs="Arial"/>
            <w:color w:val="222222"/>
            <w:sz w:val="29"/>
            <w:szCs w:val="29"/>
            <w:bdr w:val="none" w:sz="0" w:space="0" w:color="auto" w:frame="1"/>
          </w:rPr>
          <w:t>×</w:t>
        </w:r>
        <w:r w:rsidRPr="00C83D7B">
          <w:rPr>
            <w:rFonts w:ascii="MathJax_Math-italic" w:eastAsia="Times New Roman" w:hAnsi="MathJax_Math-italic" w:cs="Arial"/>
            <w:color w:val="222222"/>
            <w:sz w:val="21"/>
            <w:szCs w:val="21"/>
            <w:bdr w:val="none" w:sz="0" w:space="0" w:color="auto" w:frame="1"/>
          </w:rPr>
          <w:t>dtdx</w:t>
        </w:r>
        <w:proofErr w:type="spellEnd"/>
      </w:ins>
    </w:p>
    <w:p w:rsidR="00C83D7B" w:rsidRPr="00C83D7B" w:rsidRDefault="00C83D7B" w:rsidP="00C83D7B">
      <w:pPr>
        <w:shd w:val="clear" w:color="auto" w:fill="FFFFFF"/>
        <w:spacing w:after="390" w:line="240" w:lineRule="auto"/>
        <w:rPr>
          <w:ins w:id="246" w:author="Unknown"/>
          <w:rFonts w:ascii="Arial" w:eastAsia="Times New Roman" w:hAnsi="Arial" w:cs="Arial"/>
          <w:color w:val="222222"/>
          <w:sz w:val="24"/>
          <w:szCs w:val="24"/>
        </w:rPr>
      </w:pPr>
      <w:ins w:id="247" w:author="Unknown">
        <w:r w:rsidRPr="00C83D7B">
          <w:rPr>
            <w:rFonts w:ascii="Arial" w:eastAsia="Times New Roman" w:hAnsi="Arial" w:cs="Arial"/>
            <w:color w:val="222222"/>
            <w:sz w:val="24"/>
            <w:szCs w:val="24"/>
          </w:rPr>
          <w:t>10</w:t>
        </w:r>
        <w:proofErr w:type="gramStart"/>
        <w:r w:rsidRPr="00C83D7B">
          <w:rPr>
            <w:rFonts w:ascii="Arial" w:eastAsia="Times New Roman" w:hAnsi="Arial" w:cs="Arial"/>
            <w:color w:val="222222"/>
            <w:sz w:val="24"/>
            <w:szCs w:val="24"/>
          </w:rPr>
          <w:t>.MORE</w:t>
        </w:r>
        <w:proofErr w:type="gramEnd"/>
        <w:r w:rsidRPr="00C83D7B">
          <w:rPr>
            <w:rFonts w:ascii="Arial" w:eastAsia="Times New Roman" w:hAnsi="Arial" w:cs="Arial"/>
            <w:color w:val="222222"/>
            <w:sz w:val="24"/>
            <w:szCs w:val="24"/>
          </w:rPr>
          <w:t xml:space="preserve"> RESULTS</w:t>
        </w:r>
      </w:ins>
    </w:p>
    <w:p w:rsidR="00C83D7B" w:rsidRPr="00C83D7B" w:rsidRDefault="00C83D7B" w:rsidP="00C83D7B">
      <w:pPr>
        <w:shd w:val="clear" w:color="auto" w:fill="FFFFFF"/>
        <w:spacing w:after="0" w:line="240" w:lineRule="auto"/>
        <w:rPr>
          <w:ins w:id="248" w:author="Unknown"/>
          <w:rFonts w:ascii="Arial" w:eastAsia="Times New Roman" w:hAnsi="Arial" w:cs="Arial"/>
          <w:color w:val="222222"/>
          <w:sz w:val="24"/>
          <w:szCs w:val="24"/>
        </w:rPr>
      </w:pPr>
      <w:ins w:id="249" w:author="Unknown">
        <w:r w:rsidRPr="00C83D7B">
          <w:rPr>
            <w:rFonts w:ascii="Arial" w:eastAsia="Times New Roman" w:hAnsi="Arial" w:cs="Arial"/>
            <w:color w:val="222222"/>
            <w:sz w:val="24"/>
            <w:szCs w:val="24"/>
          </w:rPr>
          <w:t>(i) </w:t>
        </w:r>
        <w:proofErr w:type="spellStart"/>
        <w:proofErr w:type="gramStart"/>
        <w:r w:rsidRPr="00C83D7B">
          <w:rPr>
            <w:rFonts w:ascii="MathJax_Math-italic" w:eastAsia="Times New Roman" w:hAnsi="MathJax_Math-italic" w:cs="Arial"/>
            <w:color w:val="222222"/>
            <w:sz w:val="21"/>
            <w:szCs w:val="21"/>
            <w:bdr w:val="none" w:sz="0" w:space="0" w:color="auto" w:frame="1"/>
          </w:rPr>
          <w:t>dydx</w:t>
        </w:r>
        <w:proofErr w:type="spellEnd"/>
        <w:r w:rsidRPr="00C83D7B">
          <w:rPr>
            <w:rFonts w:ascii="MathJax_Main" w:eastAsia="Times New Roman" w:hAnsi="MathJax_Main" w:cs="Arial"/>
            <w:color w:val="222222"/>
            <w:sz w:val="29"/>
            <w:szCs w:val="29"/>
            <w:bdr w:val="none" w:sz="0" w:space="0" w:color="auto" w:frame="1"/>
          </w:rPr>
          <w:t>=</w:t>
        </w:r>
        <w:proofErr w:type="gramEnd"/>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15"/>
            <w:szCs w:val="15"/>
            <w:bdr w:val="none" w:sz="0" w:space="0" w:color="auto" w:frame="1"/>
          </w:rPr>
          <w:t>dxdy</w:t>
        </w:r>
        <w:r w:rsidRPr="00C83D7B">
          <w:rPr>
            <w:rFonts w:ascii="Arial" w:eastAsia="Times New Roman" w:hAnsi="Arial" w:cs="Arial"/>
            <w:color w:val="222222"/>
            <w:sz w:val="24"/>
            <w:szCs w:val="24"/>
          </w:rPr>
          <w:br/>
          <w:t>(ii) </w:t>
        </w:r>
        <w:proofErr w:type="spellStart"/>
        <w:r w:rsidRPr="00C83D7B">
          <w:rPr>
            <w:rFonts w:ascii="MathJax_Math-italic" w:eastAsia="Times New Roman" w:hAnsi="MathJax_Math-italic" w:cs="Arial"/>
            <w:color w:val="222222"/>
            <w:sz w:val="21"/>
            <w:szCs w:val="21"/>
            <w:bdr w:val="none" w:sz="0" w:space="0" w:color="auto" w:frame="1"/>
          </w:rPr>
          <w:t>dydx</w:t>
        </w:r>
        <w:r w:rsidRPr="00C83D7B">
          <w:rPr>
            <w:rFonts w:ascii="MathJax_Main" w:eastAsia="Times New Roman" w:hAnsi="MathJax_Main" w:cs="Arial"/>
            <w:color w:val="222222"/>
            <w:sz w:val="29"/>
            <w:szCs w:val="29"/>
            <w:bdr w:val="none" w:sz="0" w:space="0" w:color="auto" w:frame="1"/>
          </w:rPr>
          <w:t>×</w:t>
        </w:r>
        <w:r w:rsidRPr="00C83D7B">
          <w:rPr>
            <w:rFonts w:ascii="MathJax_Math-italic" w:eastAsia="Times New Roman" w:hAnsi="MathJax_Math-italic" w:cs="Arial"/>
            <w:color w:val="222222"/>
            <w:sz w:val="21"/>
            <w:szCs w:val="21"/>
            <w:bdr w:val="none" w:sz="0" w:space="0" w:color="auto" w:frame="1"/>
          </w:rPr>
          <w:t>dxdy</w:t>
        </w:r>
        <w:proofErr w:type="spellEnd"/>
        <w:r w:rsidRPr="00C83D7B">
          <w:rPr>
            <w:rFonts w:ascii="MathJax_Main" w:eastAsia="Times New Roman" w:hAnsi="MathJax_Main" w:cs="Arial"/>
            <w:color w:val="222222"/>
            <w:sz w:val="29"/>
            <w:szCs w:val="29"/>
            <w:bdr w:val="none" w:sz="0" w:space="0" w:color="auto" w:frame="1"/>
          </w:rPr>
          <w:t>=1</w:t>
        </w:r>
      </w:ins>
    </w:p>
    <w:p w:rsidR="00C83D7B" w:rsidRPr="00C83D7B" w:rsidRDefault="00C83D7B" w:rsidP="00C83D7B">
      <w:pPr>
        <w:shd w:val="clear" w:color="auto" w:fill="FFFFFF"/>
        <w:spacing w:after="390" w:line="240" w:lineRule="auto"/>
        <w:rPr>
          <w:ins w:id="250" w:author="Unknown"/>
          <w:rFonts w:ascii="Arial" w:eastAsia="Times New Roman" w:hAnsi="Arial" w:cs="Arial"/>
          <w:color w:val="222222"/>
          <w:sz w:val="24"/>
          <w:szCs w:val="24"/>
        </w:rPr>
      </w:pPr>
      <w:ins w:id="251" w:author="Unknown">
        <w:r w:rsidRPr="00C83D7B">
          <w:rPr>
            <w:rFonts w:ascii="Arial" w:eastAsia="Times New Roman" w:hAnsi="Arial" w:cs="Arial"/>
            <w:color w:val="222222"/>
            <w:sz w:val="24"/>
            <w:szCs w:val="24"/>
          </w:rPr>
          <w:t>11. ROLLE’S THEOREM</w:t>
        </w:r>
        <w:r w:rsidRPr="00C83D7B">
          <w:rPr>
            <w:rFonts w:ascii="Arial" w:eastAsia="Times New Roman" w:hAnsi="Arial" w:cs="Arial"/>
            <w:color w:val="222222"/>
            <w:sz w:val="24"/>
            <w:szCs w:val="24"/>
          </w:rPr>
          <w:br/>
          <w:t xml:space="preserve">If a function f(x) </w:t>
        </w:r>
        <w:proofErr w:type="gramStart"/>
        <w:r w:rsidRPr="00C83D7B">
          <w:rPr>
            <w:rFonts w:ascii="Arial" w:eastAsia="Times New Roman" w:hAnsi="Arial" w:cs="Arial"/>
            <w:color w:val="222222"/>
            <w:sz w:val="24"/>
            <w:szCs w:val="24"/>
          </w:rPr>
          <w:t>is :</w:t>
        </w:r>
        <w:proofErr w:type="gramEnd"/>
      </w:ins>
    </w:p>
    <w:p w:rsidR="00C83D7B" w:rsidRPr="00C83D7B" w:rsidRDefault="00C83D7B" w:rsidP="00C83D7B">
      <w:pPr>
        <w:shd w:val="clear" w:color="auto" w:fill="FFFFFF"/>
        <w:spacing w:after="390" w:line="240" w:lineRule="auto"/>
        <w:rPr>
          <w:ins w:id="252" w:author="Unknown"/>
          <w:rFonts w:ascii="Arial" w:eastAsia="Times New Roman" w:hAnsi="Arial" w:cs="Arial"/>
          <w:color w:val="222222"/>
          <w:sz w:val="24"/>
          <w:szCs w:val="24"/>
        </w:rPr>
      </w:pPr>
      <w:ins w:id="253" w:author="Unknown">
        <w:r w:rsidRPr="00C83D7B">
          <w:rPr>
            <w:rFonts w:ascii="Arial" w:eastAsia="Times New Roman" w:hAnsi="Arial" w:cs="Arial"/>
            <w:color w:val="222222"/>
            <w:sz w:val="24"/>
            <w:szCs w:val="24"/>
          </w:rPr>
          <w:t xml:space="preserve">(i) </w:t>
        </w:r>
        <w:proofErr w:type="gramStart"/>
        <w:r w:rsidRPr="00C83D7B">
          <w:rPr>
            <w:rFonts w:ascii="Arial" w:eastAsia="Times New Roman" w:hAnsi="Arial" w:cs="Arial"/>
            <w:color w:val="222222"/>
            <w:sz w:val="24"/>
            <w:szCs w:val="24"/>
          </w:rPr>
          <w:t>continuous</w:t>
        </w:r>
        <w:proofErr w:type="gramEnd"/>
        <w:r w:rsidRPr="00C83D7B">
          <w:rPr>
            <w:rFonts w:ascii="Arial" w:eastAsia="Times New Roman" w:hAnsi="Arial" w:cs="Arial"/>
            <w:color w:val="222222"/>
            <w:sz w:val="24"/>
            <w:szCs w:val="24"/>
          </w:rPr>
          <w:t xml:space="preserve"> in [a, b]</w:t>
        </w:r>
        <w:r w:rsidRPr="00C83D7B">
          <w:rPr>
            <w:rFonts w:ascii="Arial" w:eastAsia="Times New Roman" w:hAnsi="Arial" w:cs="Arial"/>
            <w:color w:val="222222"/>
            <w:sz w:val="24"/>
            <w:szCs w:val="24"/>
          </w:rPr>
          <w:br/>
          <w:t>(ii) derivable in (a, b)</w:t>
        </w:r>
        <w:r w:rsidRPr="00C83D7B">
          <w:rPr>
            <w:rFonts w:ascii="Arial" w:eastAsia="Times New Roman" w:hAnsi="Arial" w:cs="Arial"/>
            <w:color w:val="222222"/>
            <w:sz w:val="24"/>
            <w:szCs w:val="24"/>
          </w:rPr>
          <w:br/>
          <w:t>(iii) f (a) = f (b), then there exists at least one point ‘c’ in (a, b) such that f’ (c) = 0.</w:t>
        </w:r>
      </w:ins>
    </w:p>
    <w:p w:rsidR="00C83D7B" w:rsidRPr="00C83D7B" w:rsidRDefault="00C83D7B" w:rsidP="00C83D7B">
      <w:pPr>
        <w:shd w:val="clear" w:color="auto" w:fill="FFFFFF"/>
        <w:spacing w:after="0" w:line="240" w:lineRule="auto"/>
        <w:rPr>
          <w:ins w:id="254" w:author="Unknown"/>
          <w:rFonts w:ascii="Arial" w:eastAsia="Times New Roman" w:hAnsi="Arial" w:cs="Arial"/>
          <w:color w:val="222222"/>
          <w:sz w:val="24"/>
          <w:szCs w:val="24"/>
        </w:rPr>
      </w:pPr>
      <w:ins w:id="255" w:author="Unknown">
        <w:r w:rsidRPr="00C83D7B">
          <w:rPr>
            <w:rFonts w:ascii="Arial" w:eastAsia="Times New Roman" w:hAnsi="Arial" w:cs="Arial"/>
            <w:color w:val="222222"/>
            <w:sz w:val="24"/>
            <w:szCs w:val="24"/>
          </w:rPr>
          <w:lastRenderedPageBreak/>
          <w:t>12. LAGRANGE’S MEAN VALUE THEROEM (LMV THEOREM OR MV THEOREM</w:t>
        </w:r>
        <w:proofErr w:type="gramStart"/>
        <w:r w:rsidRPr="00C83D7B">
          <w:rPr>
            <w:rFonts w:ascii="Arial" w:eastAsia="Times New Roman" w:hAnsi="Arial" w:cs="Arial"/>
            <w:color w:val="222222"/>
            <w:sz w:val="24"/>
            <w:szCs w:val="24"/>
          </w:rPr>
          <w:t>)</w:t>
        </w:r>
        <w:proofErr w:type="gramEnd"/>
        <w:r w:rsidRPr="00C83D7B">
          <w:rPr>
            <w:rFonts w:ascii="Arial" w:eastAsia="Times New Roman" w:hAnsi="Arial" w:cs="Arial"/>
            <w:color w:val="222222"/>
            <w:sz w:val="24"/>
            <w:szCs w:val="24"/>
          </w:rPr>
          <w:br/>
          <w:t>If a function f(x) is :</w:t>
        </w:r>
        <w:r w:rsidRPr="00C83D7B">
          <w:rPr>
            <w:rFonts w:ascii="Arial" w:eastAsia="Times New Roman" w:hAnsi="Arial" w:cs="Arial"/>
            <w:color w:val="222222"/>
            <w:sz w:val="24"/>
            <w:szCs w:val="24"/>
          </w:rPr>
          <w:br/>
          <w:t>(i) continuous in [a, b]</w:t>
        </w:r>
        <w:r w:rsidRPr="00C83D7B">
          <w:rPr>
            <w:rFonts w:ascii="Arial" w:eastAsia="Times New Roman" w:hAnsi="Arial" w:cs="Arial"/>
            <w:color w:val="222222"/>
            <w:sz w:val="24"/>
            <w:szCs w:val="24"/>
          </w:rPr>
          <w:br/>
          <w:t>(ii) derivable in (a, b), then there exists at least one point ‘c’ in (a, b) such that </w:t>
        </w:r>
        <w:r w:rsidRPr="00C83D7B">
          <w:rPr>
            <w:rFonts w:ascii="MathJax_Math-italic" w:eastAsia="Times New Roman" w:hAnsi="MathJax_Math-italic" w:cs="Arial"/>
            <w:color w:val="222222"/>
            <w:sz w:val="21"/>
            <w:szCs w:val="21"/>
            <w:bdr w:val="none" w:sz="0" w:space="0" w:color="auto" w:frame="1"/>
          </w:rPr>
          <w:t>f</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b</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f</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a</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b</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a</w:t>
        </w:r>
        <w:r w:rsidRPr="00C83D7B">
          <w:rPr>
            <w:rFonts w:ascii="MathJax_Main" w:eastAsia="Times New Roman" w:hAnsi="MathJax_Main" w:cs="Arial"/>
            <w:color w:val="222222"/>
            <w:sz w:val="29"/>
            <w:szCs w:val="29"/>
            <w:bdr w:val="none" w:sz="0" w:space="0" w:color="auto" w:frame="1"/>
          </w:rPr>
          <w:t>=</w:t>
        </w:r>
        <w:r w:rsidRPr="00C83D7B">
          <w:rPr>
            <w:rFonts w:ascii="MathJax_Math-italic" w:eastAsia="Times New Roman" w:hAnsi="MathJax_Math-italic" w:cs="Arial"/>
            <w:color w:val="222222"/>
            <w:sz w:val="29"/>
            <w:szCs w:val="29"/>
            <w:bdr w:val="none" w:sz="0" w:space="0" w:color="auto" w:frame="1"/>
          </w:rPr>
          <w:t>f</w:t>
        </w:r>
        <w:r w:rsidRPr="00C83D7B">
          <w:rPr>
            <w:rFonts w:ascii="MathJax_Main" w:eastAsia="Times New Roman" w:hAnsi="MathJax_Main" w:cs="Arial"/>
            <w:color w:val="222222"/>
            <w:sz w:val="21"/>
            <w:szCs w:val="21"/>
            <w:bdr w:val="none" w:sz="0" w:space="0" w:color="auto" w:frame="1"/>
          </w:rPr>
          <w:t>′</w:t>
        </w:r>
        <w:r w:rsidRPr="00C83D7B">
          <w:rPr>
            <w:rFonts w:ascii="MathJax_Main" w:eastAsia="Times New Roman" w:hAnsi="MathJax_Main" w:cs="Arial"/>
            <w:color w:val="222222"/>
            <w:sz w:val="29"/>
            <w:szCs w:val="29"/>
            <w:bdr w:val="none" w:sz="0" w:space="0" w:color="auto" w:frame="1"/>
          </w:rPr>
          <w:t>(</w:t>
        </w:r>
        <w:r w:rsidRPr="00C83D7B">
          <w:rPr>
            <w:rFonts w:ascii="MathJax_Math-italic" w:eastAsia="Times New Roman" w:hAnsi="MathJax_Math-italic" w:cs="Arial"/>
            <w:color w:val="222222"/>
            <w:sz w:val="29"/>
            <w:szCs w:val="29"/>
            <w:bdr w:val="none" w:sz="0" w:space="0" w:color="auto" w:frame="1"/>
          </w:rPr>
          <w:t>c</w:t>
        </w:r>
        <w:r w:rsidRPr="00C83D7B">
          <w:rPr>
            <w:rFonts w:ascii="MathJax_Main" w:eastAsia="Times New Roman" w:hAnsi="MathJax_Main" w:cs="Arial"/>
            <w:color w:val="222222"/>
            <w:sz w:val="29"/>
            <w:szCs w:val="29"/>
            <w:bdr w:val="none" w:sz="0" w:space="0" w:color="auto" w:frame="1"/>
          </w:rPr>
          <w:t>)</w:t>
        </w:r>
      </w:ins>
    </w:p>
    <w:p w:rsidR="00C83D7B" w:rsidRDefault="00C83D7B"/>
    <w:p w:rsidR="00C83D7B" w:rsidRPr="00C83D7B" w:rsidRDefault="00C83D7B" w:rsidP="00C83D7B">
      <w:pPr>
        <w:spacing w:after="240" w:line="240" w:lineRule="auto"/>
        <w:outlineLvl w:val="0"/>
        <w:rPr>
          <w:rFonts w:ascii="Arial" w:eastAsia="Times New Roman" w:hAnsi="Arial" w:cs="Arial"/>
          <w:color w:val="222222"/>
          <w:kern w:val="36"/>
          <w:sz w:val="48"/>
          <w:szCs w:val="48"/>
        </w:rPr>
      </w:pPr>
      <w:r w:rsidRPr="00C83D7B">
        <w:rPr>
          <w:rFonts w:ascii="Arial" w:eastAsia="Times New Roman" w:hAnsi="Arial" w:cs="Arial"/>
          <w:color w:val="222222"/>
          <w:kern w:val="36"/>
          <w:sz w:val="48"/>
          <w:szCs w:val="48"/>
        </w:rPr>
        <w:t xml:space="preserve">Integrals Class 12 Notes </w:t>
      </w:r>
      <w:proofErr w:type="spellStart"/>
      <w:r w:rsidRPr="00C83D7B">
        <w:rPr>
          <w:rFonts w:ascii="Arial" w:eastAsia="Times New Roman" w:hAnsi="Arial" w:cs="Arial"/>
          <w:color w:val="222222"/>
          <w:kern w:val="36"/>
          <w:sz w:val="48"/>
          <w:szCs w:val="48"/>
        </w:rPr>
        <w:t>Maths</w:t>
      </w:r>
      <w:proofErr w:type="spellEnd"/>
      <w:r w:rsidRPr="00C83D7B">
        <w:rPr>
          <w:rFonts w:ascii="Arial" w:eastAsia="Times New Roman" w:hAnsi="Arial" w:cs="Arial"/>
          <w:color w:val="222222"/>
          <w:kern w:val="36"/>
          <w:sz w:val="48"/>
          <w:szCs w:val="48"/>
        </w:rPr>
        <w:t xml:space="preserve"> Chapter 7</w:t>
      </w:r>
    </w:p>
    <w:p w:rsidR="00C83D7B" w:rsidRPr="00C83D7B" w:rsidRDefault="00C83D7B" w:rsidP="00C83D7B">
      <w:pPr>
        <w:spacing w:after="450" w:line="24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March 30, 2021 by </w:t>
      </w:r>
      <w:proofErr w:type="spellStart"/>
      <w:r w:rsidRPr="00C83D7B">
        <w:rPr>
          <w:rFonts w:ascii="Times New Roman" w:eastAsia="Times New Roman" w:hAnsi="Times New Roman" w:cs="Times New Roman"/>
          <w:sz w:val="24"/>
          <w:szCs w:val="24"/>
        </w:rPr>
        <w:fldChar w:fldCharType="begin"/>
      </w:r>
      <w:r w:rsidRPr="00C83D7B">
        <w:rPr>
          <w:rFonts w:ascii="Times New Roman" w:eastAsia="Times New Roman" w:hAnsi="Times New Roman" w:cs="Times New Roman"/>
          <w:sz w:val="24"/>
          <w:szCs w:val="24"/>
        </w:rPr>
        <w:instrText xml:space="preserve"> HYPERLINK "https://www.learninsta.com/author/prasanna/" </w:instrText>
      </w:r>
      <w:r w:rsidRPr="00C83D7B">
        <w:rPr>
          <w:rFonts w:ascii="Times New Roman" w:eastAsia="Times New Roman" w:hAnsi="Times New Roman" w:cs="Times New Roman"/>
          <w:sz w:val="24"/>
          <w:szCs w:val="24"/>
        </w:rPr>
        <w:fldChar w:fldCharType="separate"/>
      </w:r>
      <w:r w:rsidRPr="00C83D7B">
        <w:rPr>
          <w:rFonts w:ascii="Times New Roman" w:eastAsia="Times New Roman" w:hAnsi="Times New Roman" w:cs="Times New Roman"/>
          <w:color w:val="222222"/>
          <w:sz w:val="24"/>
          <w:szCs w:val="24"/>
        </w:rPr>
        <w:t>Prasanna</w:t>
      </w:r>
      <w:proofErr w:type="spellEnd"/>
      <w:r w:rsidRPr="00C83D7B">
        <w:rPr>
          <w:rFonts w:ascii="Times New Roman" w:eastAsia="Times New Roman" w:hAnsi="Times New Roman" w:cs="Times New Roman"/>
          <w:sz w:val="24"/>
          <w:szCs w:val="24"/>
        </w:rPr>
        <w:fldChar w:fldCharType="end"/>
      </w:r>
    </w:p>
    <w:p w:rsidR="00C83D7B" w:rsidRPr="00C83D7B" w:rsidRDefault="00C83D7B" w:rsidP="00C83D7B">
      <w:pPr>
        <w:shd w:val="clear" w:color="auto" w:fill="FFFFFF"/>
        <w:spacing w:after="390" w:line="240" w:lineRule="auto"/>
        <w:rPr>
          <w:rFonts w:ascii="Arial" w:eastAsia="Times New Roman" w:hAnsi="Arial" w:cs="Arial"/>
          <w:color w:val="222222"/>
          <w:sz w:val="24"/>
          <w:szCs w:val="24"/>
        </w:rPr>
      </w:pPr>
      <w:r w:rsidRPr="00C83D7B">
        <w:rPr>
          <w:rFonts w:ascii="Arial" w:eastAsia="Times New Roman" w:hAnsi="Arial" w:cs="Arial"/>
          <w:color w:val="222222"/>
          <w:sz w:val="24"/>
          <w:szCs w:val="24"/>
        </w:rPr>
        <w:t>By going through these CBSE </w:t>
      </w:r>
      <w:hyperlink r:id="rId31" w:history="1">
        <w:r w:rsidRPr="00C83D7B">
          <w:rPr>
            <w:rFonts w:ascii="Arial" w:eastAsia="Times New Roman" w:hAnsi="Arial" w:cs="Arial"/>
            <w:color w:val="E8554E"/>
            <w:sz w:val="24"/>
            <w:szCs w:val="24"/>
            <w:u w:val="single"/>
          </w:rPr>
          <w:t xml:space="preserve">Class 12 </w:t>
        </w:r>
        <w:proofErr w:type="spellStart"/>
        <w:r w:rsidRPr="00C83D7B">
          <w:rPr>
            <w:rFonts w:ascii="Arial" w:eastAsia="Times New Roman" w:hAnsi="Arial" w:cs="Arial"/>
            <w:color w:val="E8554E"/>
            <w:sz w:val="24"/>
            <w:szCs w:val="24"/>
            <w:u w:val="single"/>
          </w:rPr>
          <w:t>Maths</w:t>
        </w:r>
        <w:proofErr w:type="spellEnd"/>
        <w:r w:rsidRPr="00C83D7B">
          <w:rPr>
            <w:rFonts w:ascii="Arial" w:eastAsia="Times New Roman" w:hAnsi="Arial" w:cs="Arial"/>
            <w:color w:val="E8554E"/>
            <w:sz w:val="24"/>
            <w:szCs w:val="24"/>
            <w:u w:val="single"/>
          </w:rPr>
          <w:t xml:space="preserve"> Notes</w:t>
        </w:r>
      </w:hyperlink>
      <w:r w:rsidRPr="00C83D7B">
        <w:rPr>
          <w:rFonts w:ascii="Arial" w:eastAsia="Times New Roman" w:hAnsi="Arial" w:cs="Arial"/>
          <w:color w:val="222222"/>
          <w:sz w:val="24"/>
          <w:szCs w:val="24"/>
        </w:rPr>
        <w:t> Chapter 7 Integrals, students can recall all the concepts quickly.</w:t>
      </w:r>
    </w:p>
    <w:p w:rsidR="00C83D7B" w:rsidRPr="00C83D7B" w:rsidRDefault="00C83D7B" w:rsidP="00C83D7B">
      <w:pPr>
        <w:shd w:val="clear" w:color="auto" w:fill="FFFFFF"/>
        <w:spacing w:after="240" w:line="240" w:lineRule="auto"/>
        <w:outlineLvl w:val="1"/>
        <w:rPr>
          <w:rFonts w:ascii="Arial" w:eastAsia="Times New Roman" w:hAnsi="Arial" w:cs="Arial"/>
          <w:color w:val="222222"/>
          <w:sz w:val="36"/>
          <w:szCs w:val="36"/>
        </w:rPr>
      </w:pPr>
      <w:r w:rsidRPr="00C83D7B">
        <w:rPr>
          <w:rFonts w:ascii="Arial" w:eastAsia="Times New Roman" w:hAnsi="Arial" w:cs="Arial"/>
          <w:color w:val="222222"/>
          <w:sz w:val="36"/>
          <w:szCs w:val="36"/>
        </w:rPr>
        <w:t xml:space="preserve">Integrals Notes Class 12 </w:t>
      </w:r>
      <w:proofErr w:type="spellStart"/>
      <w:r w:rsidRPr="00C83D7B">
        <w:rPr>
          <w:rFonts w:ascii="Arial" w:eastAsia="Times New Roman" w:hAnsi="Arial" w:cs="Arial"/>
          <w:color w:val="222222"/>
          <w:sz w:val="36"/>
          <w:szCs w:val="36"/>
        </w:rPr>
        <w:t>Maths</w:t>
      </w:r>
      <w:proofErr w:type="spellEnd"/>
      <w:r w:rsidRPr="00C83D7B">
        <w:rPr>
          <w:rFonts w:ascii="Arial" w:eastAsia="Times New Roman" w:hAnsi="Arial" w:cs="Arial"/>
          <w:color w:val="222222"/>
          <w:sz w:val="36"/>
          <w:szCs w:val="36"/>
        </w:rPr>
        <w:t xml:space="preserve"> </w:t>
      </w:r>
      <w:proofErr w:type="gramStart"/>
      <w:r w:rsidRPr="00C83D7B">
        <w:rPr>
          <w:rFonts w:ascii="Arial" w:eastAsia="Times New Roman" w:hAnsi="Arial" w:cs="Arial"/>
          <w:color w:val="222222"/>
          <w:sz w:val="36"/>
          <w:szCs w:val="36"/>
        </w:rPr>
        <w:t>Chapter</w:t>
      </w:r>
      <w:proofErr w:type="gramEnd"/>
      <w:r w:rsidRPr="00C83D7B">
        <w:rPr>
          <w:rFonts w:ascii="Arial" w:eastAsia="Times New Roman" w:hAnsi="Arial" w:cs="Arial"/>
          <w:color w:val="222222"/>
          <w:sz w:val="36"/>
          <w:szCs w:val="36"/>
        </w:rPr>
        <w:t xml:space="preserve"> 7</w:t>
      </w:r>
    </w:p>
    <w:p w:rsidR="00C83D7B" w:rsidRPr="00C83D7B" w:rsidRDefault="00C83D7B" w:rsidP="00C83D7B">
      <w:pPr>
        <w:shd w:val="clear" w:color="auto" w:fill="FFFFFF"/>
        <w:spacing w:after="390" w:line="240" w:lineRule="auto"/>
        <w:rPr>
          <w:rFonts w:ascii="Arial" w:eastAsia="Times New Roman" w:hAnsi="Arial" w:cs="Arial"/>
          <w:color w:val="222222"/>
          <w:sz w:val="24"/>
          <w:szCs w:val="24"/>
        </w:rPr>
      </w:pPr>
      <w:r w:rsidRPr="00C83D7B">
        <w:rPr>
          <w:rFonts w:ascii="Arial" w:eastAsia="Times New Roman" w:hAnsi="Arial" w:cs="Arial"/>
          <w:color w:val="222222"/>
          <w:sz w:val="24"/>
          <w:szCs w:val="24"/>
        </w:rPr>
        <w:t>→ Integration is the inverse process of differentiation. If we are given the derivative of a function and we have to find the function whose derivative is given, the process of finding the primitive or the original function is called the integration or anti-</w:t>
      </w:r>
      <w:proofErr w:type="spellStart"/>
      <w:r w:rsidRPr="00C83D7B">
        <w:rPr>
          <w:rFonts w:ascii="Arial" w:eastAsia="Times New Roman" w:hAnsi="Arial" w:cs="Arial"/>
          <w:color w:val="222222"/>
          <w:sz w:val="24"/>
          <w:szCs w:val="24"/>
        </w:rPr>
        <w:t>differentation</w:t>
      </w:r>
      <w:proofErr w:type="spellEnd"/>
      <w:r w:rsidRPr="00C83D7B">
        <w:rPr>
          <w:rFonts w:ascii="Arial" w:eastAsia="Times New Roman" w:hAnsi="Arial" w:cs="Arial"/>
          <w:color w:val="222222"/>
          <w:sz w:val="24"/>
          <w:szCs w:val="24"/>
        </w:rPr>
        <w:t>.</w:t>
      </w:r>
    </w:p>
    <w:p w:rsidR="00C83D7B" w:rsidRPr="00C83D7B" w:rsidRDefault="00C83D7B" w:rsidP="00C83D7B">
      <w:pPr>
        <w:shd w:val="clear" w:color="auto" w:fill="FFFFFF"/>
        <w:spacing w:after="0" w:line="240" w:lineRule="auto"/>
        <w:rPr>
          <w:rFonts w:ascii="Arial" w:eastAsia="Times New Roman" w:hAnsi="Arial" w:cs="Arial"/>
          <w:color w:val="222222"/>
          <w:sz w:val="24"/>
          <w:szCs w:val="24"/>
        </w:rPr>
      </w:pPr>
      <w:r w:rsidRPr="00C83D7B">
        <w:rPr>
          <w:rFonts w:ascii="Arial" w:eastAsia="Times New Roman" w:hAnsi="Arial" w:cs="Arial"/>
          <w:color w:val="222222"/>
          <w:sz w:val="24"/>
          <w:szCs w:val="24"/>
        </w:rPr>
        <w:t>Let </w:t>
      </w:r>
      <w:proofErr w:type="spellStart"/>
      <w:proofErr w:type="gramStart"/>
      <w:r w:rsidRPr="00C83D7B">
        <w:rPr>
          <w:rFonts w:ascii="MathJax_Math-italic" w:eastAsia="Times New Roman" w:hAnsi="MathJax_Math-italic" w:cs="Arial"/>
          <w:color w:val="222222"/>
          <w:sz w:val="21"/>
          <w:szCs w:val="21"/>
          <w:bdr w:val="none" w:sz="0" w:space="0" w:color="auto" w:frame="1"/>
        </w:rPr>
        <w:t>ddx</w:t>
      </w:r>
      <w:proofErr w:type="spellEnd"/>
      <w:r w:rsidRPr="00C83D7B">
        <w:rPr>
          <w:rFonts w:ascii="Arial" w:eastAsia="Times New Roman" w:hAnsi="Arial" w:cs="Arial"/>
          <w:color w:val="222222"/>
          <w:sz w:val="24"/>
          <w:szCs w:val="24"/>
        </w:rPr>
        <w:t>[</w:t>
      </w:r>
      <w:proofErr w:type="gramEnd"/>
      <w:r w:rsidRPr="00C83D7B">
        <w:rPr>
          <w:rFonts w:ascii="Arial" w:eastAsia="Times New Roman" w:hAnsi="Arial" w:cs="Arial"/>
          <w:color w:val="222222"/>
          <w:sz w:val="24"/>
          <w:szCs w:val="24"/>
        </w:rPr>
        <w:t>F(x) + c] = F ‘(x) = f(x)</w:t>
      </w:r>
      <w:r w:rsidRPr="00C83D7B">
        <w:rPr>
          <w:rFonts w:ascii="Arial" w:eastAsia="Times New Roman" w:hAnsi="Arial" w:cs="Arial"/>
          <w:color w:val="222222"/>
          <w:sz w:val="24"/>
          <w:szCs w:val="24"/>
        </w:rPr>
        <w:br/>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F(x) + c is the </w:t>
      </w:r>
      <w:proofErr w:type="spellStart"/>
      <w:r w:rsidRPr="00C83D7B">
        <w:rPr>
          <w:rFonts w:ascii="Arial" w:eastAsia="Times New Roman" w:hAnsi="Arial" w:cs="Arial"/>
          <w:color w:val="222222"/>
          <w:sz w:val="24"/>
          <w:szCs w:val="24"/>
        </w:rPr>
        <w:t>antiderivative</w:t>
      </w:r>
      <w:proofErr w:type="spellEnd"/>
      <w:r w:rsidRPr="00C83D7B">
        <w:rPr>
          <w:rFonts w:ascii="Arial" w:eastAsia="Times New Roman" w:hAnsi="Arial" w:cs="Arial"/>
          <w:color w:val="222222"/>
          <w:sz w:val="24"/>
          <w:szCs w:val="24"/>
        </w:rPr>
        <w:t xml:space="preserve"> or </w:t>
      </w:r>
      <w:proofErr w:type="spellStart"/>
      <w:r w:rsidRPr="00C83D7B">
        <w:rPr>
          <w:rFonts w:ascii="Arial" w:eastAsia="Times New Roman" w:hAnsi="Arial" w:cs="Arial"/>
          <w:color w:val="222222"/>
          <w:sz w:val="24"/>
          <w:szCs w:val="24"/>
        </w:rPr>
        <w:t>integal</w:t>
      </w:r>
      <w:proofErr w:type="spellEnd"/>
      <w:r w:rsidRPr="00C83D7B">
        <w:rPr>
          <w:rFonts w:ascii="Arial" w:eastAsia="Times New Roman" w:hAnsi="Arial" w:cs="Arial"/>
          <w:color w:val="222222"/>
          <w:sz w:val="24"/>
          <w:szCs w:val="24"/>
        </w:rPr>
        <w:t xml:space="preserve"> of f(x). This may be written as ∫f(x</w:t>
      </w:r>
      <w:proofErr w:type="gramStart"/>
      <w:r w:rsidRPr="00C83D7B">
        <w:rPr>
          <w:rFonts w:ascii="Arial" w:eastAsia="Times New Roman" w:hAnsi="Arial" w:cs="Arial"/>
          <w:color w:val="222222"/>
          <w:sz w:val="24"/>
          <w:szCs w:val="24"/>
        </w:rPr>
        <w:t>)dx</w:t>
      </w:r>
      <w:proofErr w:type="gramEnd"/>
      <w:r w:rsidRPr="00C83D7B">
        <w:rPr>
          <w:rFonts w:ascii="Arial" w:eastAsia="Times New Roman" w:hAnsi="Arial" w:cs="Arial"/>
          <w:color w:val="222222"/>
          <w:sz w:val="24"/>
          <w:szCs w:val="24"/>
        </w:rPr>
        <w:t xml:space="preserve"> = F(x) + c,</w:t>
      </w:r>
      <w:r w:rsidRPr="00C83D7B">
        <w:rPr>
          <w:rFonts w:ascii="Arial" w:eastAsia="Times New Roman" w:hAnsi="Arial" w:cs="Arial"/>
          <w:color w:val="222222"/>
          <w:sz w:val="24"/>
          <w:szCs w:val="24"/>
        </w:rPr>
        <w:br/>
        <w:t>where c is an arbitrary constant called constant of integration.</w:t>
      </w:r>
      <w:r w:rsidRPr="00C83D7B">
        <w:rPr>
          <w:rFonts w:ascii="Arial" w:eastAsia="Times New Roman" w:hAnsi="Arial" w:cs="Arial"/>
          <w:color w:val="222222"/>
          <w:sz w:val="24"/>
          <w:szCs w:val="24"/>
        </w:rPr>
        <w:br/>
        <w:t>∫f(x) dx is called indefinite integral.</w:t>
      </w:r>
    </w:p>
    <w:p w:rsidR="00C83D7B" w:rsidRPr="00C83D7B" w:rsidRDefault="00C83D7B" w:rsidP="00C83D7B">
      <w:pPr>
        <w:shd w:val="clear" w:color="auto" w:fill="FFFFFF"/>
        <w:spacing w:after="390" w:line="240" w:lineRule="auto"/>
        <w:rPr>
          <w:rFonts w:ascii="Arial" w:eastAsia="Times New Roman" w:hAnsi="Arial" w:cs="Arial"/>
          <w:color w:val="222222"/>
          <w:sz w:val="24"/>
          <w:szCs w:val="24"/>
        </w:rPr>
      </w:pPr>
      <w:proofErr w:type="gramStart"/>
      <w:r w:rsidRPr="00C83D7B">
        <w:rPr>
          <w:rFonts w:ascii="Arial" w:eastAsia="Times New Roman" w:hAnsi="Arial" w:cs="Arial"/>
          <w:b/>
          <w:bCs/>
          <w:color w:val="222222"/>
          <w:sz w:val="24"/>
          <w:szCs w:val="24"/>
        </w:rPr>
        <w:t>Properties of Indefinite Integral.</w:t>
      </w:r>
      <w:proofErr w:type="gramEnd"/>
    </w:p>
    <w:p w:rsidR="00C83D7B" w:rsidRPr="00C83D7B" w:rsidRDefault="00C83D7B" w:rsidP="00C83D7B">
      <w:pPr>
        <w:numPr>
          <w:ilvl w:val="0"/>
          <w:numId w:val="21"/>
        </w:numPr>
        <w:shd w:val="clear" w:color="auto" w:fill="FFFFFF"/>
        <w:spacing w:beforeAutospacing="1" w:after="0" w:afterAutospacing="1" w:line="240" w:lineRule="auto"/>
        <w:ind w:left="600"/>
        <w:rPr>
          <w:ins w:id="256" w:author="Unknown"/>
          <w:rFonts w:ascii="Arial" w:eastAsia="Times New Roman" w:hAnsi="Arial" w:cs="Arial"/>
          <w:color w:val="222222"/>
          <w:sz w:val="24"/>
          <w:szCs w:val="24"/>
        </w:rPr>
      </w:pPr>
      <w:ins w:id="257" w:author="Unknown">
        <w:r w:rsidRPr="00C83D7B">
          <w:rPr>
            <w:rFonts w:ascii="Arial" w:eastAsia="Times New Roman" w:hAnsi="Arial" w:cs="Arial"/>
            <w:color w:val="222222"/>
            <w:sz w:val="24"/>
            <w:szCs w:val="24"/>
          </w:rPr>
          <w:t>The processes of differentiation and integration are inverse processes of each other, i.e.</w:t>
        </w:r>
        <w:proofErr w:type="gramStart"/>
        <w:r w:rsidRPr="00C83D7B">
          <w:rPr>
            <w:rFonts w:ascii="Arial" w:eastAsia="Times New Roman" w:hAnsi="Arial" w:cs="Arial"/>
            <w:color w:val="222222"/>
            <w:sz w:val="24"/>
            <w:szCs w:val="24"/>
          </w:rPr>
          <w:t>,</w:t>
        </w:r>
        <w:proofErr w:type="gramEnd"/>
        <w:r w:rsidRPr="00C83D7B">
          <w:rPr>
            <w:rFonts w:ascii="Arial" w:eastAsia="Times New Roman" w:hAnsi="Arial" w:cs="Arial"/>
            <w:color w:val="222222"/>
            <w:sz w:val="24"/>
            <w:szCs w:val="24"/>
          </w:rPr>
          <w:br/>
        </w:r>
        <w:proofErr w:type="spellStart"/>
        <w:r w:rsidRPr="00C83D7B">
          <w:rPr>
            <w:rFonts w:ascii="MathJax_Math-italic" w:eastAsia="Times New Roman" w:hAnsi="MathJax_Math-italic" w:cs="Arial"/>
            <w:color w:val="222222"/>
            <w:sz w:val="21"/>
            <w:szCs w:val="21"/>
            <w:bdr w:val="none" w:sz="0" w:space="0" w:color="auto" w:frame="1"/>
          </w:rPr>
          <w:t>ddx</w:t>
        </w:r>
        <w:r w:rsidRPr="00C83D7B">
          <w:rPr>
            <w:rFonts w:ascii="Arial" w:eastAsia="Times New Roman" w:hAnsi="Arial" w:cs="Arial"/>
            <w:color w:val="222222"/>
            <w:sz w:val="24"/>
            <w:szCs w:val="24"/>
          </w:rPr>
          <w:t>∫f</w:t>
        </w:r>
        <w:proofErr w:type="spellEnd"/>
        <w:r w:rsidRPr="00C83D7B">
          <w:rPr>
            <w:rFonts w:ascii="Arial" w:eastAsia="Times New Roman" w:hAnsi="Arial" w:cs="Arial"/>
            <w:color w:val="222222"/>
            <w:sz w:val="24"/>
            <w:szCs w:val="24"/>
          </w:rPr>
          <w:t>(x) dx = f(x).</w:t>
        </w:r>
      </w:ins>
    </w:p>
    <w:p w:rsidR="00C83D7B" w:rsidRPr="00C83D7B" w:rsidRDefault="00C83D7B" w:rsidP="00C83D7B">
      <w:pPr>
        <w:numPr>
          <w:ilvl w:val="0"/>
          <w:numId w:val="21"/>
        </w:numPr>
        <w:shd w:val="clear" w:color="auto" w:fill="FFFFFF"/>
        <w:spacing w:before="100" w:beforeAutospacing="1" w:after="100" w:afterAutospacing="1" w:line="240" w:lineRule="auto"/>
        <w:ind w:left="600"/>
        <w:rPr>
          <w:ins w:id="258" w:author="Unknown"/>
          <w:rFonts w:ascii="Arial" w:eastAsia="Times New Roman" w:hAnsi="Arial" w:cs="Arial"/>
          <w:color w:val="222222"/>
          <w:sz w:val="24"/>
          <w:szCs w:val="24"/>
        </w:rPr>
      </w:pPr>
      <w:ins w:id="259" w:author="Unknown">
        <w:r w:rsidRPr="00C83D7B">
          <w:rPr>
            <w:rFonts w:ascii="Arial" w:eastAsia="Times New Roman" w:hAnsi="Arial" w:cs="Arial"/>
            <w:color w:val="222222"/>
            <w:sz w:val="24"/>
            <w:szCs w:val="24"/>
          </w:rPr>
          <w:t>Indefinite integrals with the same derivatives belong to the same family of curves and so they are equivalent, i.e.</w:t>
        </w:r>
        <w:proofErr w:type="gramStart"/>
        <w:r w:rsidRPr="00C83D7B">
          <w:rPr>
            <w:rFonts w:ascii="Arial" w:eastAsia="Times New Roman" w:hAnsi="Arial" w:cs="Arial"/>
            <w:color w:val="222222"/>
            <w:sz w:val="24"/>
            <w:szCs w:val="24"/>
          </w:rPr>
          <w:t>,</w:t>
        </w:r>
        <w:proofErr w:type="gramEnd"/>
        <w:r w:rsidRPr="00C83D7B">
          <w:rPr>
            <w:rFonts w:ascii="Arial" w:eastAsia="Times New Roman" w:hAnsi="Arial" w:cs="Arial"/>
            <w:color w:val="222222"/>
            <w:sz w:val="24"/>
            <w:szCs w:val="24"/>
          </w:rPr>
          <w:br/>
          <w:t xml:space="preserve">in ∫f(x) dx = F(x) + c, [F(x) + c] denotes the same family of indefinite integrals </w:t>
        </w:r>
        <w:proofErr w:type="spellStart"/>
        <w:r w:rsidRPr="00C83D7B">
          <w:rPr>
            <w:rFonts w:ascii="Arial" w:eastAsia="Times New Roman" w:hAnsi="Arial" w:cs="Arial"/>
            <w:color w:val="222222"/>
            <w:sz w:val="24"/>
            <w:szCs w:val="24"/>
          </w:rPr>
          <w:t>of f</w:t>
        </w:r>
        <w:proofErr w:type="spellEnd"/>
        <w:r w:rsidRPr="00C83D7B">
          <w:rPr>
            <w:rFonts w:ascii="Arial" w:eastAsia="Times New Roman" w:hAnsi="Arial" w:cs="Arial"/>
            <w:color w:val="222222"/>
            <w:sz w:val="24"/>
            <w:szCs w:val="24"/>
          </w:rPr>
          <w:t>(x).</w:t>
        </w:r>
      </w:ins>
    </w:p>
    <w:p w:rsidR="00C83D7B" w:rsidRPr="00C83D7B" w:rsidRDefault="00C83D7B" w:rsidP="00C83D7B">
      <w:pPr>
        <w:numPr>
          <w:ilvl w:val="0"/>
          <w:numId w:val="21"/>
        </w:numPr>
        <w:shd w:val="clear" w:color="auto" w:fill="FFFFFF"/>
        <w:spacing w:before="100" w:beforeAutospacing="1" w:after="100" w:afterAutospacing="1" w:line="240" w:lineRule="auto"/>
        <w:ind w:left="600"/>
        <w:rPr>
          <w:ins w:id="260" w:author="Unknown"/>
          <w:rFonts w:ascii="Arial" w:eastAsia="Times New Roman" w:hAnsi="Arial" w:cs="Arial"/>
          <w:color w:val="222222"/>
          <w:sz w:val="24"/>
          <w:szCs w:val="24"/>
        </w:rPr>
      </w:pPr>
      <w:proofErr w:type="gramStart"/>
      <w:ins w:id="261" w:author="Unknown">
        <w:r w:rsidRPr="00C83D7B">
          <w:rPr>
            <w:rFonts w:ascii="Arial" w:eastAsia="Times New Roman" w:hAnsi="Arial" w:cs="Arial"/>
            <w:color w:val="222222"/>
            <w:sz w:val="24"/>
            <w:szCs w:val="24"/>
          </w:rPr>
          <w:t>∫[</w:t>
        </w:r>
        <w:proofErr w:type="gramEnd"/>
        <w:r w:rsidRPr="00C83D7B">
          <w:rPr>
            <w:rFonts w:ascii="Arial" w:eastAsia="Times New Roman" w:hAnsi="Arial" w:cs="Arial"/>
            <w:color w:val="222222"/>
            <w:sz w:val="24"/>
            <w:szCs w:val="24"/>
          </w:rPr>
          <w:t>f(x) + g(x)] dx = ∫f(x) dx + ∫g(x) dx.</w:t>
        </w:r>
      </w:ins>
    </w:p>
    <w:p w:rsidR="00C83D7B" w:rsidRPr="00C83D7B" w:rsidRDefault="00C83D7B" w:rsidP="00C83D7B">
      <w:pPr>
        <w:numPr>
          <w:ilvl w:val="0"/>
          <w:numId w:val="21"/>
        </w:numPr>
        <w:shd w:val="clear" w:color="auto" w:fill="FFFFFF"/>
        <w:spacing w:before="100" w:beforeAutospacing="1" w:after="100" w:afterAutospacing="1" w:line="240" w:lineRule="auto"/>
        <w:ind w:left="600"/>
        <w:rPr>
          <w:ins w:id="262" w:author="Unknown"/>
          <w:rFonts w:ascii="Arial" w:eastAsia="Times New Roman" w:hAnsi="Arial" w:cs="Arial"/>
          <w:color w:val="222222"/>
          <w:sz w:val="24"/>
          <w:szCs w:val="24"/>
        </w:rPr>
      </w:pPr>
      <w:ins w:id="263" w:author="Unknown">
        <w:r w:rsidRPr="00C83D7B">
          <w:rPr>
            <w:rFonts w:ascii="Arial" w:eastAsia="Times New Roman" w:hAnsi="Arial" w:cs="Arial"/>
            <w:color w:val="222222"/>
            <w:sz w:val="24"/>
            <w:szCs w:val="24"/>
          </w:rPr>
          <w:t>∫k f(x) dx = k ∫f(x) dx, where k is real number.</w:t>
        </w:r>
      </w:ins>
    </w:p>
    <w:p w:rsidR="00C83D7B" w:rsidRPr="00C83D7B" w:rsidRDefault="00C83D7B" w:rsidP="00C83D7B">
      <w:pPr>
        <w:numPr>
          <w:ilvl w:val="0"/>
          <w:numId w:val="21"/>
        </w:numPr>
        <w:shd w:val="clear" w:color="auto" w:fill="FFFFFF"/>
        <w:spacing w:before="100" w:beforeAutospacing="1" w:after="100" w:afterAutospacing="1" w:line="240" w:lineRule="auto"/>
        <w:ind w:left="600"/>
        <w:rPr>
          <w:ins w:id="264" w:author="Unknown"/>
          <w:rFonts w:ascii="Arial" w:eastAsia="Times New Roman" w:hAnsi="Arial" w:cs="Arial"/>
          <w:color w:val="222222"/>
          <w:sz w:val="24"/>
          <w:szCs w:val="24"/>
        </w:rPr>
      </w:pPr>
      <w:ins w:id="265" w:author="Unknown">
        <w:r w:rsidRPr="00C83D7B">
          <w:rPr>
            <w:rFonts w:ascii="Arial" w:eastAsia="Times New Roman" w:hAnsi="Arial" w:cs="Arial"/>
            <w:color w:val="222222"/>
            <w:sz w:val="24"/>
            <w:szCs w:val="24"/>
          </w:rPr>
          <w:t>If k</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t>, k</w:t>
        </w:r>
        <w:r w:rsidRPr="00C83D7B">
          <w:rPr>
            <w:rFonts w:ascii="Arial" w:eastAsia="Times New Roman" w:hAnsi="Arial" w:cs="Arial"/>
            <w:color w:val="222222"/>
            <w:sz w:val="18"/>
            <w:szCs w:val="18"/>
            <w:vertAlign w:val="subscript"/>
          </w:rPr>
          <w:t>2</w:t>
        </w:r>
        <w:r w:rsidRPr="00C83D7B">
          <w:rPr>
            <w:rFonts w:ascii="Arial" w:eastAsia="Times New Roman" w:hAnsi="Arial" w:cs="Arial"/>
            <w:color w:val="222222"/>
            <w:sz w:val="24"/>
            <w:szCs w:val="24"/>
          </w:rPr>
          <w:t xml:space="preserve">,………… </w:t>
        </w:r>
        <w:proofErr w:type="spellStart"/>
        <w:r w:rsidRPr="00C83D7B">
          <w:rPr>
            <w:rFonts w:ascii="Arial" w:eastAsia="Times New Roman" w:hAnsi="Arial" w:cs="Arial"/>
            <w:color w:val="222222"/>
            <w:sz w:val="24"/>
            <w:szCs w:val="24"/>
          </w:rPr>
          <w:t>k</w:t>
        </w:r>
        <w:r w:rsidRPr="00C83D7B">
          <w:rPr>
            <w:rFonts w:ascii="Arial" w:eastAsia="Times New Roman" w:hAnsi="Arial" w:cs="Arial"/>
            <w:color w:val="222222"/>
            <w:sz w:val="18"/>
            <w:szCs w:val="18"/>
            <w:vertAlign w:val="subscript"/>
          </w:rPr>
          <w:t>n</w:t>
        </w:r>
        <w:proofErr w:type="spellEnd"/>
        <w:r w:rsidRPr="00C83D7B">
          <w:rPr>
            <w:rFonts w:ascii="Arial" w:eastAsia="Times New Roman" w:hAnsi="Arial" w:cs="Arial"/>
            <w:color w:val="222222"/>
            <w:sz w:val="24"/>
            <w:szCs w:val="24"/>
          </w:rPr>
          <w:t> are the real numbers, then ∫[k</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t> f</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t>(x)+ k</w:t>
        </w:r>
        <w:r w:rsidRPr="00C83D7B">
          <w:rPr>
            <w:rFonts w:ascii="Arial" w:eastAsia="Times New Roman" w:hAnsi="Arial" w:cs="Arial"/>
            <w:color w:val="222222"/>
            <w:sz w:val="18"/>
            <w:szCs w:val="18"/>
            <w:vertAlign w:val="subscript"/>
          </w:rPr>
          <w:t>2 </w:t>
        </w:r>
        <w:r w:rsidRPr="00C83D7B">
          <w:rPr>
            <w:rFonts w:ascii="Arial" w:eastAsia="Times New Roman" w:hAnsi="Arial" w:cs="Arial"/>
            <w:color w:val="222222"/>
            <w:sz w:val="24"/>
            <w:szCs w:val="24"/>
          </w:rPr>
          <w:t>f</w:t>
        </w:r>
        <w:r w:rsidRPr="00C83D7B">
          <w:rPr>
            <w:rFonts w:ascii="Arial" w:eastAsia="Times New Roman" w:hAnsi="Arial" w:cs="Arial"/>
            <w:color w:val="222222"/>
            <w:sz w:val="18"/>
            <w:szCs w:val="18"/>
            <w:vertAlign w:val="subscript"/>
          </w:rPr>
          <w:t>2</w:t>
        </w:r>
        <w:r w:rsidRPr="00C83D7B">
          <w:rPr>
            <w:rFonts w:ascii="Arial" w:eastAsia="Times New Roman" w:hAnsi="Arial" w:cs="Arial"/>
            <w:color w:val="222222"/>
            <w:sz w:val="24"/>
            <w:szCs w:val="24"/>
          </w:rPr>
          <w:t xml:space="preserve">(x) +………..+ </w:t>
        </w:r>
        <w:proofErr w:type="spellStart"/>
        <w:r w:rsidRPr="00C83D7B">
          <w:rPr>
            <w:rFonts w:ascii="Arial" w:eastAsia="Times New Roman" w:hAnsi="Arial" w:cs="Arial"/>
            <w:color w:val="222222"/>
            <w:sz w:val="24"/>
            <w:szCs w:val="24"/>
          </w:rPr>
          <w:t>k</w:t>
        </w:r>
        <w:r w:rsidRPr="00C83D7B">
          <w:rPr>
            <w:rFonts w:ascii="Arial" w:eastAsia="Times New Roman" w:hAnsi="Arial" w:cs="Arial"/>
            <w:color w:val="222222"/>
            <w:sz w:val="18"/>
            <w:szCs w:val="18"/>
            <w:vertAlign w:val="subscript"/>
          </w:rPr>
          <w:t>n</w:t>
        </w:r>
        <w:r w:rsidRPr="00C83D7B">
          <w:rPr>
            <w:rFonts w:ascii="Arial" w:eastAsia="Times New Roman" w:hAnsi="Arial" w:cs="Arial"/>
            <w:color w:val="222222"/>
            <w:sz w:val="24"/>
            <w:szCs w:val="24"/>
          </w:rPr>
          <w:t>f</w:t>
        </w:r>
        <w:r w:rsidRPr="00C83D7B">
          <w:rPr>
            <w:rFonts w:ascii="Arial" w:eastAsia="Times New Roman" w:hAnsi="Arial" w:cs="Arial"/>
            <w:color w:val="222222"/>
            <w:sz w:val="18"/>
            <w:szCs w:val="18"/>
            <w:vertAlign w:val="subscript"/>
          </w:rPr>
          <w:t>n</w:t>
        </w:r>
        <w:proofErr w:type="spellEnd"/>
        <w:r w:rsidRPr="00C83D7B">
          <w:rPr>
            <w:rFonts w:ascii="Arial" w:eastAsia="Times New Roman" w:hAnsi="Arial" w:cs="Arial"/>
            <w:color w:val="222222"/>
            <w:sz w:val="24"/>
            <w:szCs w:val="24"/>
          </w:rPr>
          <w:t>(x)] dx = k</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t>∫f</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t>(x)dx +k</w:t>
        </w:r>
        <w:r w:rsidRPr="00C83D7B">
          <w:rPr>
            <w:rFonts w:ascii="Arial" w:eastAsia="Times New Roman" w:hAnsi="Arial" w:cs="Arial"/>
            <w:color w:val="222222"/>
            <w:sz w:val="18"/>
            <w:szCs w:val="18"/>
            <w:vertAlign w:val="subscript"/>
          </w:rPr>
          <w:t>2 </w:t>
        </w:r>
        <w:r w:rsidRPr="00C83D7B">
          <w:rPr>
            <w:rFonts w:ascii="Arial" w:eastAsia="Times New Roman" w:hAnsi="Arial" w:cs="Arial"/>
            <w:color w:val="222222"/>
            <w:sz w:val="24"/>
            <w:szCs w:val="24"/>
          </w:rPr>
          <w:t>∫f</w:t>
        </w:r>
        <w:r w:rsidRPr="00C83D7B">
          <w:rPr>
            <w:rFonts w:ascii="Arial" w:eastAsia="Times New Roman" w:hAnsi="Arial" w:cs="Arial"/>
            <w:color w:val="222222"/>
            <w:sz w:val="18"/>
            <w:szCs w:val="18"/>
            <w:vertAlign w:val="subscript"/>
          </w:rPr>
          <w:t>2</w:t>
        </w:r>
        <w:r w:rsidRPr="00C83D7B">
          <w:rPr>
            <w:rFonts w:ascii="Arial" w:eastAsia="Times New Roman" w:hAnsi="Arial" w:cs="Arial"/>
            <w:color w:val="222222"/>
            <w:sz w:val="24"/>
            <w:szCs w:val="24"/>
          </w:rPr>
          <w:t>(x) dx + +</w:t>
        </w:r>
        <w:proofErr w:type="spellStart"/>
        <w:r w:rsidRPr="00C83D7B">
          <w:rPr>
            <w:rFonts w:ascii="Arial" w:eastAsia="Times New Roman" w:hAnsi="Arial" w:cs="Arial"/>
            <w:color w:val="222222"/>
            <w:sz w:val="24"/>
            <w:szCs w:val="24"/>
          </w:rPr>
          <w:t>k</w:t>
        </w:r>
        <w:r w:rsidRPr="00C83D7B">
          <w:rPr>
            <w:rFonts w:ascii="Arial" w:eastAsia="Times New Roman" w:hAnsi="Arial" w:cs="Arial"/>
            <w:color w:val="222222"/>
            <w:sz w:val="18"/>
            <w:szCs w:val="18"/>
            <w:vertAlign w:val="subscript"/>
          </w:rPr>
          <w:t>n</w:t>
        </w:r>
        <w:r w:rsidRPr="00C83D7B">
          <w:rPr>
            <w:rFonts w:ascii="Arial" w:eastAsia="Times New Roman" w:hAnsi="Arial" w:cs="Arial"/>
            <w:color w:val="222222"/>
            <w:sz w:val="24"/>
            <w:szCs w:val="24"/>
          </w:rPr>
          <w:t>∫f</w:t>
        </w:r>
        <w:r w:rsidRPr="00C83D7B">
          <w:rPr>
            <w:rFonts w:ascii="Arial" w:eastAsia="Times New Roman" w:hAnsi="Arial" w:cs="Arial"/>
            <w:color w:val="222222"/>
            <w:sz w:val="18"/>
            <w:szCs w:val="18"/>
            <w:vertAlign w:val="subscript"/>
          </w:rPr>
          <w:t>n</w:t>
        </w:r>
        <w:proofErr w:type="spellEnd"/>
        <w:r w:rsidRPr="00C83D7B">
          <w:rPr>
            <w:rFonts w:ascii="Arial" w:eastAsia="Times New Roman" w:hAnsi="Arial" w:cs="Arial"/>
            <w:color w:val="222222"/>
            <w:sz w:val="24"/>
            <w:szCs w:val="24"/>
          </w:rPr>
          <w:t>(x)dx.</w:t>
        </w:r>
      </w:ins>
    </w:p>
    <w:p w:rsidR="00C83D7B" w:rsidRPr="00C83D7B" w:rsidRDefault="00C83D7B" w:rsidP="00C83D7B">
      <w:pPr>
        <w:shd w:val="clear" w:color="auto" w:fill="FFFFFF"/>
        <w:spacing w:after="390" w:line="240" w:lineRule="auto"/>
        <w:rPr>
          <w:ins w:id="266" w:author="Unknown"/>
          <w:rFonts w:ascii="Arial" w:eastAsia="Times New Roman" w:hAnsi="Arial" w:cs="Arial"/>
          <w:color w:val="222222"/>
          <w:sz w:val="24"/>
          <w:szCs w:val="24"/>
        </w:rPr>
      </w:pPr>
      <w:ins w:id="267" w:author="Unknown">
        <w:r w:rsidRPr="00C83D7B">
          <w:rPr>
            <w:rFonts w:ascii="Arial" w:eastAsia="Times New Roman" w:hAnsi="Arial" w:cs="Arial"/>
            <w:color w:val="222222"/>
            <w:sz w:val="24"/>
            <w:szCs w:val="24"/>
          </w:rPr>
          <w:t xml:space="preserve">→ </w:t>
        </w:r>
        <w:proofErr w:type="gramStart"/>
        <w:r w:rsidRPr="00C83D7B">
          <w:rPr>
            <w:rFonts w:ascii="Arial" w:eastAsia="Times New Roman" w:hAnsi="Arial" w:cs="Arial"/>
            <w:color w:val="222222"/>
            <w:sz w:val="24"/>
            <w:szCs w:val="24"/>
          </w:rPr>
          <w:t>We</w:t>
        </w:r>
        <w:proofErr w:type="gramEnd"/>
        <w:r w:rsidRPr="00C83D7B">
          <w:rPr>
            <w:rFonts w:ascii="Arial" w:eastAsia="Times New Roman" w:hAnsi="Arial" w:cs="Arial"/>
            <w:color w:val="222222"/>
            <w:sz w:val="24"/>
            <w:szCs w:val="24"/>
          </w:rPr>
          <w:t xml:space="preserve"> know the formulae for the derivatives of many functions. Corresponding integrals are given below:</w:t>
        </w:r>
      </w:ins>
    </w:p>
    <w:tbl>
      <w:tblPr>
        <w:tblW w:w="11250" w:type="dxa"/>
        <w:tblCellMar>
          <w:top w:w="15" w:type="dxa"/>
          <w:left w:w="15" w:type="dxa"/>
          <w:bottom w:w="15" w:type="dxa"/>
          <w:right w:w="15" w:type="dxa"/>
        </w:tblCellMar>
        <w:tblLook w:val="04A0" w:firstRow="1" w:lastRow="0" w:firstColumn="1" w:lastColumn="0" w:noHBand="0" w:noVBand="1"/>
      </w:tblPr>
      <w:tblGrid>
        <w:gridCol w:w="5395"/>
        <w:gridCol w:w="5855"/>
      </w:tblGrid>
      <w:tr w:rsidR="00C83D7B" w:rsidRPr="00C83D7B" w:rsidTr="00C83D7B">
        <w:tc>
          <w:tcPr>
            <w:tcW w:w="423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600" w:line="480" w:lineRule="auto"/>
              <w:jc w:val="center"/>
              <w:rPr>
                <w:rFonts w:ascii="Times New Roman" w:eastAsia="Times New Roman" w:hAnsi="Times New Roman" w:cs="Times New Roman"/>
                <w:sz w:val="24"/>
                <w:szCs w:val="24"/>
              </w:rPr>
            </w:pPr>
            <w:r w:rsidRPr="00C83D7B">
              <w:rPr>
                <w:rFonts w:ascii="Times New Roman" w:eastAsia="Times New Roman" w:hAnsi="Times New Roman" w:cs="Times New Roman"/>
                <w:b/>
                <w:bCs/>
                <w:sz w:val="24"/>
                <w:szCs w:val="24"/>
              </w:rPr>
              <w:lastRenderedPageBreak/>
              <w:t>Derivatives</w:t>
            </w:r>
          </w:p>
        </w:tc>
        <w:tc>
          <w:tcPr>
            <w:tcW w:w="459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600" w:line="480" w:lineRule="auto"/>
              <w:jc w:val="center"/>
              <w:rPr>
                <w:rFonts w:ascii="Times New Roman" w:eastAsia="Times New Roman" w:hAnsi="Times New Roman" w:cs="Times New Roman"/>
                <w:sz w:val="24"/>
                <w:szCs w:val="24"/>
              </w:rPr>
            </w:pPr>
            <w:r w:rsidRPr="00C83D7B">
              <w:rPr>
                <w:rFonts w:ascii="Times New Roman" w:eastAsia="Times New Roman" w:hAnsi="Times New Roman" w:cs="Times New Roman"/>
                <w:b/>
                <w:bCs/>
                <w:sz w:val="24"/>
                <w:szCs w:val="24"/>
              </w:rPr>
              <w:t>Integrals</w:t>
            </w:r>
          </w:p>
        </w:tc>
      </w:tr>
      <w:tr w:rsidR="00C83D7B" w:rsidRPr="00C83D7B" w:rsidTr="00C83D7B">
        <w:tc>
          <w:tcPr>
            <w:tcW w:w="423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1. </w:t>
            </w:r>
            <w:proofErr w:type="spellStart"/>
            <w:r w:rsidRPr="00C83D7B">
              <w:rPr>
                <w:rFonts w:ascii="MathJax_Math-italic" w:eastAsia="Times New Roman" w:hAnsi="MathJax_Math-italic" w:cs="Times New Roman"/>
                <w:sz w:val="21"/>
                <w:szCs w:val="21"/>
                <w:bdr w:val="none" w:sz="0" w:space="0" w:color="auto" w:frame="1"/>
              </w:rPr>
              <w:t>ddx</w:t>
            </w:r>
            <w:proofErr w:type="spellEnd"/>
            <w:r w:rsidRPr="00C83D7B">
              <w:rPr>
                <w:rFonts w:ascii="MathJax_Size2" w:eastAsia="Times New Roman" w:hAnsi="MathJax_Size2" w:cs="Times New Roman"/>
                <w:sz w:val="29"/>
                <w:szCs w:val="29"/>
                <w:bdr w:val="none" w:sz="0" w:space="0" w:color="auto" w:frame="1"/>
              </w:rPr>
              <w:t>(</w:t>
            </w:r>
            <w:r w:rsidRPr="00C83D7B">
              <w:rPr>
                <w:rFonts w:ascii="MathJax_Math-italic" w:eastAsia="Times New Roman" w:hAnsi="MathJax_Math-italic" w:cs="Times New Roman"/>
                <w:sz w:val="21"/>
                <w:szCs w:val="21"/>
                <w:bdr w:val="none" w:sz="0" w:space="0" w:color="auto" w:frame="1"/>
              </w:rPr>
              <w:t>x</w:t>
            </w:r>
            <w:r w:rsidRPr="00C83D7B">
              <w:rPr>
                <w:rFonts w:ascii="MathJax_Math-italic" w:eastAsia="Times New Roman" w:hAnsi="MathJax_Math-italic" w:cs="Times New Roman"/>
                <w:sz w:val="15"/>
                <w:szCs w:val="15"/>
                <w:bdr w:val="none" w:sz="0" w:space="0" w:color="auto" w:frame="1"/>
              </w:rPr>
              <w:t>n</w:t>
            </w:r>
            <w:r w:rsidRPr="00C83D7B">
              <w:rPr>
                <w:rFonts w:ascii="MathJax_Main" w:eastAsia="Times New Roman" w:hAnsi="MathJax_Main" w:cs="Times New Roman"/>
                <w:sz w:val="15"/>
                <w:szCs w:val="15"/>
                <w:bdr w:val="none" w:sz="0" w:space="0" w:color="auto" w:frame="1"/>
              </w:rPr>
              <w:t>+1</w:t>
            </w:r>
            <w:r w:rsidRPr="00C83D7B">
              <w:rPr>
                <w:rFonts w:ascii="MathJax_Math-italic" w:eastAsia="Times New Roman" w:hAnsi="MathJax_Math-italic" w:cs="Times New Roman"/>
                <w:sz w:val="21"/>
                <w:szCs w:val="21"/>
                <w:bdr w:val="none" w:sz="0" w:space="0" w:color="auto" w:frame="1"/>
              </w:rPr>
              <w:t>n</w:t>
            </w:r>
            <w:r w:rsidRPr="00C83D7B">
              <w:rPr>
                <w:rFonts w:ascii="MathJax_Main" w:eastAsia="Times New Roman" w:hAnsi="MathJax_Main" w:cs="Times New Roman"/>
                <w:sz w:val="21"/>
                <w:szCs w:val="21"/>
                <w:bdr w:val="none" w:sz="0" w:space="0" w:color="auto" w:frame="1"/>
              </w:rPr>
              <w:t>+1</w:t>
            </w:r>
            <w:r w:rsidRPr="00C83D7B">
              <w:rPr>
                <w:rFonts w:ascii="MathJax_Size2" w:eastAsia="Times New Roman" w:hAnsi="MathJax_Size2" w:cs="Times New Roman"/>
                <w:sz w:val="29"/>
                <w:szCs w:val="29"/>
                <w:bdr w:val="none" w:sz="0" w:space="0" w:color="auto" w:frame="1"/>
              </w:rPr>
              <w:t>)</w:t>
            </w:r>
            <w:r w:rsidRPr="00C83D7B">
              <w:rPr>
                <w:rFonts w:ascii="Times New Roman" w:eastAsia="Times New Roman" w:hAnsi="Times New Roman" w:cs="Times New Roman"/>
                <w:sz w:val="24"/>
                <w:szCs w:val="24"/>
              </w:rPr>
              <w:br/>
              <w:t>Where n = 0, </w:t>
            </w:r>
            <w:proofErr w:type="spellStart"/>
            <w:r w:rsidRPr="00C83D7B">
              <w:rPr>
                <w:rFonts w:ascii="MathJax_Math-italic" w:eastAsia="Times New Roman" w:hAnsi="MathJax_Math-italic" w:cs="Times New Roman"/>
                <w:sz w:val="21"/>
                <w:szCs w:val="21"/>
                <w:bdr w:val="none" w:sz="0" w:space="0" w:color="auto" w:frame="1"/>
              </w:rPr>
              <w:t>ddx</w:t>
            </w:r>
            <w:proofErr w:type="spellEnd"/>
            <w:r w:rsidRPr="00C83D7B">
              <w:rPr>
                <w:rFonts w:ascii="Times New Roman" w:eastAsia="Times New Roman" w:hAnsi="Times New Roman" w:cs="Times New Roman"/>
                <w:sz w:val="24"/>
                <w:szCs w:val="24"/>
              </w:rPr>
              <w:t>(x) = 1</w:t>
            </w:r>
          </w:p>
        </w:tc>
        <w:tc>
          <w:tcPr>
            <w:tcW w:w="459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1. ∫</w:t>
            </w:r>
            <w:proofErr w:type="spellStart"/>
            <w:r w:rsidRPr="00C83D7B">
              <w:rPr>
                <w:rFonts w:ascii="Times New Roman" w:eastAsia="Times New Roman" w:hAnsi="Times New Roman" w:cs="Times New Roman"/>
                <w:sz w:val="24"/>
                <w:szCs w:val="24"/>
              </w:rPr>
              <w:t>x</w:t>
            </w:r>
            <w:r w:rsidRPr="00C83D7B">
              <w:rPr>
                <w:rFonts w:ascii="Times New Roman" w:eastAsia="Times New Roman" w:hAnsi="Times New Roman" w:cs="Times New Roman"/>
                <w:sz w:val="18"/>
                <w:szCs w:val="18"/>
                <w:vertAlign w:val="superscript"/>
              </w:rPr>
              <w:t>n</w:t>
            </w:r>
            <w:proofErr w:type="spellEnd"/>
            <w:r w:rsidRPr="00C83D7B">
              <w:rPr>
                <w:rFonts w:ascii="Times New Roman" w:eastAsia="Times New Roman" w:hAnsi="Times New Roman" w:cs="Times New Roman"/>
                <w:sz w:val="24"/>
                <w:szCs w:val="24"/>
              </w:rPr>
              <w:t> dx = </w:t>
            </w:r>
            <w:r w:rsidRPr="00C83D7B">
              <w:rPr>
                <w:rFonts w:ascii="MathJax_Math-italic" w:eastAsia="Times New Roman" w:hAnsi="MathJax_Math-italic" w:cs="Times New Roman"/>
                <w:sz w:val="21"/>
                <w:szCs w:val="21"/>
                <w:bdr w:val="none" w:sz="0" w:space="0" w:color="auto" w:frame="1"/>
              </w:rPr>
              <w:t>x</w:t>
            </w:r>
            <w:r w:rsidRPr="00C83D7B">
              <w:rPr>
                <w:rFonts w:ascii="MathJax_Math-italic" w:eastAsia="Times New Roman" w:hAnsi="MathJax_Math-italic" w:cs="Times New Roman"/>
                <w:sz w:val="15"/>
                <w:szCs w:val="15"/>
                <w:bdr w:val="none" w:sz="0" w:space="0" w:color="auto" w:frame="1"/>
              </w:rPr>
              <w:t>n</w:t>
            </w:r>
            <w:r w:rsidRPr="00C83D7B">
              <w:rPr>
                <w:rFonts w:ascii="MathJax_Main" w:eastAsia="Times New Roman" w:hAnsi="MathJax_Main" w:cs="Times New Roman"/>
                <w:sz w:val="15"/>
                <w:szCs w:val="15"/>
                <w:bdr w:val="none" w:sz="0" w:space="0" w:color="auto" w:frame="1"/>
              </w:rPr>
              <w:t>+1</w:t>
            </w:r>
            <w:r w:rsidRPr="00C83D7B">
              <w:rPr>
                <w:rFonts w:ascii="MathJax_Math-italic" w:eastAsia="Times New Roman" w:hAnsi="MathJax_Math-italic" w:cs="Times New Roman"/>
                <w:sz w:val="21"/>
                <w:szCs w:val="21"/>
                <w:bdr w:val="none" w:sz="0" w:space="0" w:color="auto" w:frame="1"/>
              </w:rPr>
              <w:t>n</w:t>
            </w:r>
            <w:r w:rsidRPr="00C83D7B">
              <w:rPr>
                <w:rFonts w:ascii="MathJax_Main" w:eastAsia="Times New Roman" w:hAnsi="MathJax_Main" w:cs="Times New Roman"/>
                <w:sz w:val="21"/>
                <w:szCs w:val="21"/>
                <w:bdr w:val="none" w:sz="0" w:space="0" w:color="auto" w:frame="1"/>
              </w:rPr>
              <w:t>+1</w:t>
            </w:r>
            <w:r w:rsidRPr="00C83D7B">
              <w:rPr>
                <w:rFonts w:ascii="Times New Roman" w:eastAsia="Times New Roman" w:hAnsi="Times New Roman" w:cs="Times New Roman"/>
                <w:sz w:val="24"/>
                <w:szCs w:val="24"/>
              </w:rPr>
              <w:t> + C</w:t>
            </w:r>
            <w:r w:rsidRPr="00C83D7B">
              <w:rPr>
                <w:rFonts w:ascii="Times New Roman" w:eastAsia="Times New Roman" w:hAnsi="Times New Roman" w:cs="Times New Roman"/>
                <w:sz w:val="24"/>
                <w:szCs w:val="24"/>
              </w:rPr>
              <w:br/>
              <w:t>∫dx = x + C</w:t>
            </w:r>
          </w:p>
        </w:tc>
      </w:tr>
      <w:tr w:rsidR="00C83D7B" w:rsidRPr="00C83D7B" w:rsidTr="00C83D7B">
        <w:tc>
          <w:tcPr>
            <w:tcW w:w="423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Trigonometric Functions</w:t>
            </w:r>
            <w:r w:rsidRPr="00C83D7B">
              <w:rPr>
                <w:rFonts w:ascii="Times New Roman" w:eastAsia="Times New Roman" w:hAnsi="Times New Roman" w:cs="Times New Roman"/>
                <w:sz w:val="24"/>
                <w:szCs w:val="24"/>
              </w:rPr>
              <w:br/>
              <w:t>2. </w:t>
            </w:r>
            <w:proofErr w:type="spellStart"/>
            <w:r w:rsidRPr="00C83D7B">
              <w:rPr>
                <w:rFonts w:ascii="MathJax_Math-italic" w:eastAsia="Times New Roman" w:hAnsi="MathJax_Math-italic" w:cs="Times New Roman"/>
                <w:sz w:val="21"/>
                <w:szCs w:val="21"/>
                <w:bdr w:val="none" w:sz="0" w:space="0" w:color="auto" w:frame="1"/>
              </w:rPr>
              <w:t>ddx</w:t>
            </w:r>
            <w:proofErr w:type="spellEnd"/>
            <w:r w:rsidRPr="00C83D7B">
              <w:rPr>
                <w:rFonts w:ascii="Times New Roman" w:eastAsia="Times New Roman" w:hAnsi="Times New Roman" w:cs="Times New Roman"/>
                <w:sz w:val="24"/>
                <w:szCs w:val="24"/>
              </w:rPr>
              <w:t xml:space="preserve">(sin x) = </w:t>
            </w:r>
            <w:proofErr w:type="spellStart"/>
            <w:r w:rsidRPr="00C83D7B">
              <w:rPr>
                <w:rFonts w:ascii="Times New Roman" w:eastAsia="Times New Roman" w:hAnsi="Times New Roman" w:cs="Times New Roman"/>
                <w:sz w:val="24"/>
                <w:szCs w:val="24"/>
              </w:rPr>
              <w:t>cos</w:t>
            </w:r>
            <w:proofErr w:type="spellEnd"/>
            <w:r w:rsidRPr="00C83D7B">
              <w:rPr>
                <w:rFonts w:ascii="Times New Roman" w:eastAsia="Times New Roman" w:hAnsi="Times New Roman" w:cs="Times New Roman"/>
                <w:sz w:val="24"/>
                <w:szCs w:val="24"/>
              </w:rPr>
              <w:t xml:space="preserve"> x</w:t>
            </w:r>
          </w:p>
        </w:tc>
        <w:tc>
          <w:tcPr>
            <w:tcW w:w="459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2. ∫</w:t>
            </w:r>
            <w:proofErr w:type="spellStart"/>
            <w:r w:rsidRPr="00C83D7B">
              <w:rPr>
                <w:rFonts w:ascii="Times New Roman" w:eastAsia="Times New Roman" w:hAnsi="Times New Roman" w:cs="Times New Roman"/>
                <w:sz w:val="24"/>
                <w:szCs w:val="24"/>
              </w:rPr>
              <w:t>cos</w:t>
            </w:r>
            <w:proofErr w:type="spellEnd"/>
            <w:r w:rsidRPr="00C83D7B">
              <w:rPr>
                <w:rFonts w:ascii="Times New Roman" w:eastAsia="Times New Roman" w:hAnsi="Times New Roman" w:cs="Times New Roman"/>
                <w:sz w:val="24"/>
                <w:szCs w:val="24"/>
              </w:rPr>
              <w:t xml:space="preserve"> x dx = sin x + C</w:t>
            </w:r>
          </w:p>
        </w:tc>
      </w:tr>
      <w:tr w:rsidR="00C83D7B" w:rsidRPr="00C83D7B" w:rsidTr="00C83D7B">
        <w:tc>
          <w:tcPr>
            <w:tcW w:w="423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3. </w:t>
            </w:r>
            <w:proofErr w:type="spellStart"/>
            <w:r w:rsidRPr="00C83D7B">
              <w:rPr>
                <w:rFonts w:ascii="MathJax_Math-italic" w:eastAsia="Times New Roman" w:hAnsi="MathJax_Math-italic" w:cs="Times New Roman"/>
                <w:sz w:val="21"/>
                <w:szCs w:val="21"/>
                <w:bdr w:val="none" w:sz="0" w:space="0" w:color="auto" w:frame="1"/>
              </w:rPr>
              <w:t>ddx</w:t>
            </w:r>
            <w:proofErr w:type="spellEnd"/>
            <w:r w:rsidRPr="00C83D7B">
              <w:rPr>
                <w:rFonts w:ascii="Times New Roman" w:eastAsia="Times New Roman" w:hAnsi="Times New Roman" w:cs="Times New Roman"/>
                <w:sz w:val="24"/>
                <w:szCs w:val="24"/>
              </w:rPr>
              <w:t>(tan x ) = sin x</w:t>
            </w:r>
          </w:p>
        </w:tc>
        <w:tc>
          <w:tcPr>
            <w:tcW w:w="459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 xml:space="preserve">3. ∫sin x dx = – </w:t>
            </w:r>
            <w:proofErr w:type="spellStart"/>
            <w:r w:rsidRPr="00C83D7B">
              <w:rPr>
                <w:rFonts w:ascii="Times New Roman" w:eastAsia="Times New Roman" w:hAnsi="Times New Roman" w:cs="Times New Roman"/>
                <w:sz w:val="24"/>
                <w:szCs w:val="24"/>
              </w:rPr>
              <w:t>cos</w:t>
            </w:r>
            <w:proofErr w:type="spellEnd"/>
            <w:r w:rsidRPr="00C83D7B">
              <w:rPr>
                <w:rFonts w:ascii="Times New Roman" w:eastAsia="Times New Roman" w:hAnsi="Times New Roman" w:cs="Times New Roman"/>
                <w:sz w:val="24"/>
                <w:szCs w:val="24"/>
              </w:rPr>
              <w:t xml:space="preserve"> x + C</w:t>
            </w:r>
          </w:p>
        </w:tc>
      </w:tr>
      <w:tr w:rsidR="00C83D7B" w:rsidRPr="00C83D7B" w:rsidTr="00C83D7B">
        <w:tc>
          <w:tcPr>
            <w:tcW w:w="423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4. </w:t>
            </w:r>
            <w:proofErr w:type="spellStart"/>
            <w:r w:rsidRPr="00C83D7B">
              <w:rPr>
                <w:rFonts w:ascii="MathJax_Math-italic" w:eastAsia="Times New Roman" w:hAnsi="MathJax_Math-italic" w:cs="Times New Roman"/>
                <w:sz w:val="21"/>
                <w:szCs w:val="21"/>
                <w:bdr w:val="none" w:sz="0" w:space="0" w:color="auto" w:frame="1"/>
              </w:rPr>
              <w:t>ddx</w:t>
            </w:r>
            <w:proofErr w:type="spellEnd"/>
            <w:r w:rsidRPr="00C83D7B">
              <w:rPr>
                <w:rFonts w:ascii="Times New Roman" w:eastAsia="Times New Roman" w:hAnsi="Times New Roman" w:cs="Times New Roman"/>
                <w:sz w:val="24"/>
                <w:szCs w:val="24"/>
              </w:rPr>
              <w:t>(- cosec x) = cosec x cot x</w:t>
            </w:r>
          </w:p>
        </w:tc>
        <w:tc>
          <w:tcPr>
            <w:tcW w:w="459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4. ∫sec</w:t>
            </w:r>
            <w:r w:rsidRPr="00C83D7B">
              <w:rPr>
                <w:rFonts w:ascii="Times New Roman" w:eastAsia="Times New Roman" w:hAnsi="Times New Roman" w:cs="Times New Roman"/>
                <w:sz w:val="18"/>
                <w:szCs w:val="18"/>
                <w:vertAlign w:val="superscript"/>
              </w:rPr>
              <w:t>2</w:t>
            </w:r>
            <w:r w:rsidRPr="00C83D7B">
              <w:rPr>
                <w:rFonts w:ascii="Times New Roman" w:eastAsia="Times New Roman" w:hAnsi="Times New Roman" w:cs="Times New Roman"/>
                <w:sz w:val="24"/>
                <w:szCs w:val="24"/>
              </w:rPr>
              <w:t> x dx = tan x + C</w:t>
            </w:r>
          </w:p>
        </w:tc>
      </w:tr>
      <w:tr w:rsidR="00C83D7B" w:rsidRPr="00C83D7B" w:rsidTr="00C83D7B">
        <w:tc>
          <w:tcPr>
            <w:tcW w:w="423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5. </w:t>
            </w:r>
            <w:proofErr w:type="spellStart"/>
            <w:r w:rsidRPr="00C83D7B">
              <w:rPr>
                <w:rFonts w:ascii="MathJax_Math-italic" w:eastAsia="Times New Roman" w:hAnsi="MathJax_Math-italic" w:cs="Times New Roman"/>
                <w:sz w:val="21"/>
                <w:szCs w:val="21"/>
                <w:bdr w:val="none" w:sz="0" w:space="0" w:color="auto" w:frame="1"/>
              </w:rPr>
              <w:t>ddx</w:t>
            </w:r>
            <w:proofErr w:type="spellEnd"/>
            <w:r w:rsidRPr="00C83D7B">
              <w:rPr>
                <w:rFonts w:ascii="Times New Roman" w:eastAsia="Times New Roman" w:hAnsi="Times New Roman" w:cs="Times New Roman"/>
                <w:sz w:val="24"/>
                <w:szCs w:val="24"/>
              </w:rPr>
              <w:t>(- cosec x) = cosec x cot x</w:t>
            </w:r>
          </w:p>
        </w:tc>
        <w:tc>
          <w:tcPr>
            <w:tcW w:w="459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5. ∫cosec x cot x dx = – cosec x + C</w:t>
            </w:r>
          </w:p>
        </w:tc>
      </w:tr>
      <w:tr w:rsidR="00C83D7B" w:rsidRPr="00C83D7B" w:rsidTr="00C83D7B">
        <w:tc>
          <w:tcPr>
            <w:tcW w:w="423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6. </w:t>
            </w:r>
            <w:proofErr w:type="spellStart"/>
            <w:r w:rsidRPr="00C83D7B">
              <w:rPr>
                <w:rFonts w:ascii="MathJax_Math-italic" w:eastAsia="Times New Roman" w:hAnsi="MathJax_Math-italic" w:cs="Times New Roman"/>
                <w:sz w:val="21"/>
                <w:szCs w:val="21"/>
                <w:bdr w:val="none" w:sz="0" w:space="0" w:color="auto" w:frame="1"/>
              </w:rPr>
              <w:t>ddx</w:t>
            </w:r>
            <w:proofErr w:type="spellEnd"/>
            <w:r w:rsidRPr="00C83D7B">
              <w:rPr>
                <w:rFonts w:ascii="Times New Roman" w:eastAsia="Times New Roman" w:hAnsi="Times New Roman" w:cs="Times New Roman"/>
                <w:sz w:val="24"/>
                <w:szCs w:val="24"/>
              </w:rPr>
              <w:t>(sec x) = sec x tan x</w:t>
            </w:r>
          </w:p>
        </w:tc>
        <w:tc>
          <w:tcPr>
            <w:tcW w:w="459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6. ∫sec x tan x dx = sec x + C</w:t>
            </w:r>
          </w:p>
        </w:tc>
      </w:tr>
      <w:tr w:rsidR="00C83D7B" w:rsidRPr="00C83D7B" w:rsidTr="00C83D7B">
        <w:tc>
          <w:tcPr>
            <w:tcW w:w="423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7. </w:t>
            </w:r>
            <w:proofErr w:type="spellStart"/>
            <w:r w:rsidRPr="00C83D7B">
              <w:rPr>
                <w:rFonts w:ascii="MathJax_Math-italic" w:eastAsia="Times New Roman" w:hAnsi="MathJax_Math-italic" w:cs="Times New Roman"/>
                <w:sz w:val="21"/>
                <w:szCs w:val="21"/>
                <w:bdr w:val="none" w:sz="0" w:space="0" w:color="auto" w:frame="1"/>
              </w:rPr>
              <w:t>ddx</w:t>
            </w:r>
            <w:proofErr w:type="spellEnd"/>
            <w:r w:rsidRPr="00C83D7B">
              <w:rPr>
                <w:rFonts w:ascii="Times New Roman" w:eastAsia="Times New Roman" w:hAnsi="Times New Roman" w:cs="Times New Roman"/>
                <w:sz w:val="24"/>
                <w:szCs w:val="24"/>
              </w:rPr>
              <w:t>(- cot x) = cosec</w:t>
            </w:r>
            <w:r w:rsidRPr="00C83D7B">
              <w:rPr>
                <w:rFonts w:ascii="Times New Roman" w:eastAsia="Times New Roman" w:hAnsi="Times New Roman" w:cs="Times New Roman"/>
                <w:sz w:val="18"/>
                <w:szCs w:val="18"/>
                <w:vertAlign w:val="superscript"/>
              </w:rPr>
              <w:t>2</w:t>
            </w:r>
            <w:r w:rsidRPr="00C83D7B">
              <w:rPr>
                <w:rFonts w:ascii="Times New Roman" w:eastAsia="Times New Roman" w:hAnsi="Times New Roman" w:cs="Times New Roman"/>
                <w:sz w:val="24"/>
                <w:szCs w:val="24"/>
              </w:rPr>
              <w:t> x</w:t>
            </w:r>
          </w:p>
        </w:tc>
        <w:tc>
          <w:tcPr>
            <w:tcW w:w="459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7. ∫cosec</w:t>
            </w:r>
            <w:r w:rsidRPr="00C83D7B">
              <w:rPr>
                <w:rFonts w:ascii="Times New Roman" w:eastAsia="Times New Roman" w:hAnsi="Times New Roman" w:cs="Times New Roman"/>
                <w:sz w:val="18"/>
                <w:szCs w:val="18"/>
                <w:vertAlign w:val="superscript"/>
              </w:rPr>
              <w:t>2</w:t>
            </w:r>
            <w:r w:rsidRPr="00C83D7B">
              <w:rPr>
                <w:rFonts w:ascii="Times New Roman" w:eastAsia="Times New Roman" w:hAnsi="Times New Roman" w:cs="Times New Roman"/>
                <w:sz w:val="24"/>
                <w:szCs w:val="24"/>
              </w:rPr>
              <w:t> x dx = – cot x + C</w:t>
            </w:r>
          </w:p>
        </w:tc>
      </w:tr>
      <w:tr w:rsidR="00C83D7B" w:rsidRPr="00C83D7B" w:rsidTr="00C83D7B">
        <w:tc>
          <w:tcPr>
            <w:tcW w:w="423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Inverse Trigonometric Functions</w:t>
            </w:r>
            <w:r w:rsidRPr="00C83D7B">
              <w:rPr>
                <w:rFonts w:ascii="Times New Roman" w:eastAsia="Times New Roman" w:hAnsi="Times New Roman" w:cs="Times New Roman"/>
                <w:sz w:val="24"/>
                <w:szCs w:val="24"/>
              </w:rPr>
              <w:br/>
              <w:t>8. </w:t>
            </w:r>
            <w:proofErr w:type="spellStart"/>
            <w:r w:rsidRPr="00C83D7B">
              <w:rPr>
                <w:rFonts w:ascii="MathJax_Math-italic" w:eastAsia="Times New Roman" w:hAnsi="MathJax_Math-italic" w:cs="Times New Roman"/>
                <w:sz w:val="21"/>
                <w:szCs w:val="21"/>
                <w:bdr w:val="none" w:sz="0" w:space="0" w:color="auto" w:frame="1"/>
              </w:rPr>
              <w:t>ddx</w:t>
            </w:r>
            <w:proofErr w:type="spellEnd"/>
            <w:r w:rsidRPr="00C83D7B">
              <w:rPr>
                <w:rFonts w:ascii="Times New Roman" w:eastAsia="Times New Roman" w:hAnsi="Times New Roman" w:cs="Times New Roman"/>
                <w:sz w:val="24"/>
                <w:szCs w:val="24"/>
              </w:rPr>
              <w:t>(sin</w:t>
            </w:r>
            <w:r w:rsidRPr="00C83D7B">
              <w:rPr>
                <w:rFonts w:ascii="Times New Roman" w:eastAsia="Times New Roman" w:hAnsi="Times New Roman" w:cs="Times New Roman"/>
                <w:sz w:val="18"/>
                <w:szCs w:val="18"/>
                <w:vertAlign w:val="superscript"/>
              </w:rPr>
              <w:t>-1 </w:t>
            </w:r>
            <w:r w:rsidRPr="00C83D7B">
              <w:rPr>
                <w:rFonts w:ascii="Times New Roman" w:eastAsia="Times New Roman" w:hAnsi="Times New Roman" w:cs="Times New Roman"/>
                <w:sz w:val="24"/>
                <w:szCs w:val="24"/>
              </w:rPr>
              <w:t>x) = </w:t>
            </w:r>
            <w:r w:rsidRPr="00C83D7B">
              <w:rPr>
                <w:rFonts w:ascii="MathJax_Main" w:eastAsia="Times New Roman" w:hAnsi="MathJax_Main" w:cs="Times New Roman"/>
                <w:sz w:val="21"/>
                <w:szCs w:val="21"/>
                <w:bdr w:val="none" w:sz="0" w:space="0" w:color="auto" w:frame="1"/>
              </w:rPr>
              <w:t>11−</w:t>
            </w:r>
            <w:r w:rsidRPr="00C83D7B">
              <w:rPr>
                <w:rFonts w:ascii="MathJax_Math-italic" w:eastAsia="Times New Roman" w:hAnsi="MathJax_Math-italic" w:cs="Times New Roman"/>
                <w:sz w:val="21"/>
                <w:szCs w:val="21"/>
                <w:bdr w:val="none" w:sz="0" w:space="0" w:color="auto" w:frame="1"/>
              </w:rPr>
              <w:t>x</w:t>
            </w:r>
            <w:r w:rsidRPr="00C83D7B">
              <w:rPr>
                <w:rFonts w:ascii="MathJax_Main" w:eastAsia="Times New Roman" w:hAnsi="MathJax_Main" w:cs="Times New Roman"/>
                <w:sz w:val="15"/>
                <w:szCs w:val="15"/>
                <w:bdr w:val="none" w:sz="0" w:space="0" w:color="auto" w:frame="1"/>
              </w:rPr>
              <w:t>2</w:t>
            </w:r>
            <w:r w:rsidRPr="00C83D7B">
              <w:rPr>
                <w:rFonts w:ascii="MathJax_Size1" w:eastAsia="Times New Roman" w:hAnsi="MathJax_Size1" w:cs="Times New Roman"/>
                <w:sz w:val="21"/>
                <w:szCs w:val="21"/>
                <w:bdr w:val="none" w:sz="0" w:space="0" w:color="auto" w:frame="1"/>
              </w:rPr>
              <w:t>√</w:t>
            </w:r>
          </w:p>
        </w:tc>
        <w:tc>
          <w:tcPr>
            <w:tcW w:w="459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8. ∫</w:t>
            </w:r>
            <w:r w:rsidRPr="00C83D7B">
              <w:rPr>
                <w:rFonts w:ascii="MathJax_Main" w:eastAsia="Times New Roman" w:hAnsi="MathJax_Main" w:cs="Times New Roman"/>
                <w:sz w:val="21"/>
                <w:szCs w:val="21"/>
                <w:bdr w:val="none" w:sz="0" w:space="0" w:color="auto" w:frame="1"/>
              </w:rPr>
              <w:t>11−</w:t>
            </w:r>
            <w:r w:rsidRPr="00C83D7B">
              <w:rPr>
                <w:rFonts w:ascii="MathJax_Math-italic" w:eastAsia="Times New Roman" w:hAnsi="MathJax_Math-italic" w:cs="Times New Roman"/>
                <w:sz w:val="21"/>
                <w:szCs w:val="21"/>
                <w:bdr w:val="none" w:sz="0" w:space="0" w:color="auto" w:frame="1"/>
              </w:rPr>
              <w:t>x</w:t>
            </w:r>
            <w:r w:rsidRPr="00C83D7B">
              <w:rPr>
                <w:rFonts w:ascii="MathJax_Main" w:eastAsia="Times New Roman" w:hAnsi="MathJax_Main" w:cs="Times New Roman"/>
                <w:sz w:val="15"/>
                <w:szCs w:val="15"/>
                <w:bdr w:val="none" w:sz="0" w:space="0" w:color="auto" w:frame="1"/>
              </w:rPr>
              <w:t>2</w:t>
            </w:r>
            <w:r w:rsidRPr="00C83D7B">
              <w:rPr>
                <w:rFonts w:ascii="MathJax_Size1" w:eastAsia="Times New Roman" w:hAnsi="MathJax_Size1" w:cs="Times New Roman"/>
                <w:sz w:val="21"/>
                <w:szCs w:val="21"/>
                <w:bdr w:val="none" w:sz="0" w:space="0" w:color="auto" w:frame="1"/>
              </w:rPr>
              <w:t>√</w:t>
            </w:r>
            <w:r w:rsidRPr="00C83D7B">
              <w:rPr>
                <w:rFonts w:ascii="Times New Roman" w:eastAsia="Times New Roman" w:hAnsi="Times New Roman" w:cs="Times New Roman"/>
                <w:sz w:val="24"/>
                <w:szCs w:val="24"/>
              </w:rPr>
              <w:t> dx = sin</w:t>
            </w:r>
            <w:r w:rsidRPr="00C83D7B">
              <w:rPr>
                <w:rFonts w:ascii="Times New Roman" w:eastAsia="Times New Roman" w:hAnsi="Times New Roman" w:cs="Times New Roman"/>
                <w:sz w:val="18"/>
                <w:szCs w:val="18"/>
                <w:vertAlign w:val="superscript"/>
              </w:rPr>
              <w:t>-1 </w:t>
            </w:r>
            <w:r w:rsidRPr="00C83D7B">
              <w:rPr>
                <w:rFonts w:ascii="Times New Roman" w:eastAsia="Times New Roman" w:hAnsi="Times New Roman" w:cs="Times New Roman"/>
                <w:sz w:val="24"/>
                <w:szCs w:val="24"/>
              </w:rPr>
              <w:t> x + C</w:t>
            </w:r>
          </w:p>
        </w:tc>
      </w:tr>
      <w:tr w:rsidR="00C83D7B" w:rsidRPr="00C83D7B" w:rsidTr="00C83D7B">
        <w:tc>
          <w:tcPr>
            <w:tcW w:w="423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9. </w:t>
            </w:r>
            <w:proofErr w:type="spellStart"/>
            <w:r w:rsidRPr="00C83D7B">
              <w:rPr>
                <w:rFonts w:ascii="MathJax_Math-italic" w:eastAsia="Times New Roman" w:hAnsi="MathJax_Math-italic" w:cs="Times New Roman"/>
                <w:sz w:val="21"/>
                <w:szCs w:val="21"/>
                <w:bdr w:val="none" w:sz="0" w:space="0" w:color="auto" w:frame="1"/>
              </w:rPr>
              <w:t>ddx</w:t>
            </w:r>
            <w:proofErr w:type="spellEnd"/>
            <w:r w:rsidRPr="00C83D7B">
              <w:rPr>
                <w:rFonts w:ascii="Times New Roman" w:eastAsia="Times New Roman" w:hAnsi="Times New Roman" w:cs="Times New Roman"/>
                <w:sz w:val="24"/>
                <w:szCs w:val="24"/>
              </w:rPr>
              <w:t>(- cos</w:t>
            </w:r>
            <w:r w:rsidRPr="00C83D7B">
              <w:rPr>
                <w:rFonts w:ascii="Times New Roman" w:eastAsia="Times New Roman" w:hAnsi="Times New Roman" w:cs="Times New Roman"/>
                <w:sz w:val="18"/>
                <w:szCs w:val="18"/>
                <w:vertAlign w:val="superscript"/>
              </w:rPr>
              <w:t>-1 </w:t>
            </w:r>
            <w:r w:rsidRPr="00C83D7B">
              <w:rPr>
                <w:rFonts w:ascii="Times New Roman" w:eastAsia="Times New Roman" w:hAnsi="Times New Roman" w:cs="Times New Roman"/>
                <w:sz w:val="24"/>
                <w:szCs w:val="24"/>
              </w:rPr>
              <w:t>x) = + </w:t>
            </w:r>
            <w:r w:rsidRPr="00C83D7B">
              <w:rPr>
                <w:rFonts w:ascii="MathJax_Main" w:eastAsia="Times New Roman" w:hAnsi="MathJax_Main" w:cs="Times New Roman"/>
                <w:sz w:val="21"/>
                <w:szCs w:val="21"/>
                <w:bdr w:val="none" w:sz="0" w:space="0" w:color="auto" w:frame="1"/>
              </w:rPr>
              <w:t>11−</w:t>
            </w:r>
            <w:r w:rsidRPr="00C83D7B">
              <w:rPr>
                <w:rFonts w:ascii="MathJax_Math-italic" w:eastAsia="Times New Roman" w:hAnsi="MathJax_Math-italic" w:cs="Times New Roman"/>
                <w:sz w:val="21"/>
                <w:szCs w:val="21"/>
                <w:bdr w:val="none" w:sz="0" w:space="0" w:color="auto" w:frame="1"/>
              </w:rPr>
              <w:t>x</w:t>
            </w:r>
            <w:r w:rsidRPr="00C83D7B">
              <w:rPr>
                <w:rFonts w:ascii="MathJax_Main" w:eastAsia="Times New Roman" w:hAnsi="MathJax_Main" w:cs="Times New Roman"/>
                <w:sz w:val="15"/>
                <w:szCs w:val="15"/>
                <w:bdr w:val="none" w:sz="0" w:space="0" w:color="auto" w:frame="1"/>
              </w:rPr>
              <w:t>2</w:t>
            </w:r>
            <w:r w:rsidRPr="00C83D7B">
              <w:rPr>
                <w:rFonts w:ascii="MathJax_Size1" w:eastAsia="Times New Roman" w:hAnsi="MathJax_Size1" w:cs="Times New Roman"/>
                <w:sz w:val="21"/>
                <w:szCs w:val="21"/>
                <w:bdr w:val="none" w:sz="0" w:space="0" w:color="auto" w:frame="1"/>
              </w:rPr>
              <w:t>√</w:t>
            </w:r>
          </w:p>
        </w:tc>
        <w:tc>
          <w:tcPr>
            <w:tcW w:w="459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9. ∫</w:t>
            </w:r>
            <w:r w:rsidRPr="00C83D7B">
              <w:rPr>
                <w:rFonts w:ascii="MathJax_Main" w:eastAsia="Times New Roman" w:hAnsi="MathJax_Main" w:cs="Times New Roman"/>
                <w:sz w:val="21"/>
                <w:szCs w:val="21"/>
                <w:bdr w:val="none" w:sz="0" w:space="0" w:color="auto" w:frame="1"/>
              </w:rPr>
              <w:t>11−</w:t>
            </w:r>
            <w:r w:rsidRPr="00C83D7B">
              <w:rPr>
                <w:rFonts w:ascii="MathJax_Math-italic" w:eastAsia="Times New Roman" w:hAnsi="MathJax_Math-italic" w:cs="Times New Roman"/>
                <w:sz w:val="21"/>
                <w:szCs w:val="21"/>
                <w:bdr w:val="none" w:sz="0" w:space="0" w:color="auto" w:frame="1"/>
              </w:rPr>
              <w:t>x</w:t>
            </w:r>
            <w:r w:rsidRPr="00C83D7B">
              <w:rPr>
                <w:rFonts w:ascii="MathJax_Main" w:eastAsia="Times New Roman" w:hAnsi="MathJax_Main" w:cs="Times New Roman"/>
                <w:sz w:val="15"/>
                <w:szCs w:val="15"/>
                <w:bdr w:val="none" w:sz="0" w:space="0" w:color="auto" w:frame="1"/>
              </w:rPr>
              <w:t>2</w:t>
            </w:r>
            <w:r w:rsidRPr="00C83D7B">
              <w:rPr>
                <w:rFonts w:ascii="MathJax_Size1" w:eastAsia="Times New Roman" w:hAnsi="MathJax_Size1" w:cs="Times New Roman"/>
                <w:sz w:val="21"/>
                <w:szCs w:val="21"/>
                <w:bdr w:val="none" w:sz="0" w:space="0" w:color="auto" w:frame="1"/>
              </w:rPr>
              <w:t>√</w:t>
            </w:r>
            <w:r w:rsidRPr="00C83D7B">
              <w:rPr>
                <w:rFonts w:ascii="Times New Roman" w:eastAsia="Times New Roman" w:hAnsi="Times New Roman" w:cs="Times New Roman"/>
                <w:sz w:val="24"/>
                <w:szCs w:val="24"/>
              </w:rPr>
              <w:t> dx = – cos</w:t>
            </w:r>
            <w:r w:rsidRPr="00C83D7B">
              <w:rPr>
                <w:rFonts w:ascii="Times New Roman" w:eastAsia="Times New Roman" w:hAnsi="Times New Roman" w:cs="Times New Roman"/>
                <w:sz w:val="18"/>
                <w:szCs w:val="18"/>
                <w:vertAlign w:val="superscript"/>
              </w:rPr>
              <w:t>-1 </w:t>
            </w:r>
            <w:r w:rsidRPr="00C83D7B">
              <w:rPr>
                <w:rFonts w:ascii="Times New Roman" w:eastAsia="Times New Roman" w:hAnsi="Times New Roman" w:cs="Times New Roman"/>
                <w:sz w:val="24"/>
                <w:szCs w:val="24"/>
              </w:rPr>
              <w:t>x + C</w:t>
            </w:r>
          </w:p>
        </w:tc>
      </w:tr>
      <w:tr w:rsidR="00C83D7B" w:rsidRPr="00C83D7B" w:rsidTr="00C83D7B">
        <w:tc>
          <w:tcPr>
            <w:tcW w:w="423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10. </w:t>
            </w:r>
            <w:proofErr w:type="spellStart"/>
            <w:r w:rsidRPr="00C83D7B">
              <w:rPr>
                <w:rFonts w:ascii="MathJax_Math-italic" w:eastAsia="Times New Roman" w:hAnsi="MathJax_Math-italic" w:cs="Times New Roman"/>
                <w:sz w:val="21"/>
                <w:szCs w:val="21"/>
                <w:bdr w:val="none" w:sz="0" w:space="0" w:color="auto" w:frame="1"/>
              </w:rPr>
              <w:t>ddx</w:t>
            </w:r>
            <w:proofErr w:type="spellEnd"/>
            <w:r w:rsidRPr="00C83D7B">
              <w:rPr>
                <w:rFonts w:ascii="Times New Roman" w:eastAsia="Times New Roman" w:hAnsi="Times New Roman" w:cs="Times New Roman"/>
                <w:sz w:val="24"/>
                <w:szCs w:val="24"/>
              </w:rPr>
              <w:t>(tan</w:t>
            </w:r>
            <w:r w:rsidRPr="00C83D7B">
              <w:rPr>
                <w:rFonts w:ascii="Times New Roman" w:eastAsia="Times New Roman" w:hAnsi="Times New Roman" w:cs="Times New Roman"/>
                <w:sz w:val="18"/>
                <w:szCs w:val="18"/>
                <w:vertAlign w:val="superscript"/>
              </w:rPr>
              <w:t>-1 </w:t>
            </w:r>
            <w:r w:rsidRPr="00C83D7B">
              <w:rPr>
                <w:rFonts w:ascii="Times New Roman" w:eastAsia="Times New Roman" w:hAnsi="Times New Roman" w:cs="Times New Roman"/>
                <w:sz w:val="24"/>
                <w:szCs w:val="24"/>
              </w:rPr>
              <w:t>x) = </w:t>
            </w:r>
            <w:r w:rsidRPr="00C83D7B">
              <w:rPr>
                <w:rFonts w:ascii="MathJax_Main" w:eastAsia="Times New Roman" w:hAnsi="MathJax_Main" w:cs="Times New Roman"/>
                <w:sz w:val="21"/>
                <w:szCs w:val="21"/>
                <w:bdr w:val="none" w:sz="0" w:space="0" w:color="auto" w:frame="1"/>
              </w:rPr>
              <w:t>11+</w:t>
            </w:r>
            <w:r w:rsidRPr="00C83D7B">
              <w:rPr>
                <w:rFonts w:ascii="MathJax_Math-italic" w:eastAsia="Times New Roman" w:hAnsi="MathJax_Math-italic" w:cs="Times New Roman"/>
                <w:sz w:val="21"/>
                <w:szCs w:val="21"/>
                <w:bdr w:val="none" w:sz="0" w:space="0" w:color="auto" w:frame="1"/>
              </w:rPr>
              <w:t>x</w:t>
            </w:r>
            <w:r w:rsidRPr="00C83D7B">
              <w:rPr>
                <w:rFonts w:ascii="MathJax_Main" w:eastAsia="Times New Roman" w:hAnsi="MathJax_Main" w:cs="Times New Roman"/>
                <w:sz w:val="15"/>
                <w:szCs w:val="15"/>
                <w:bdr w:val="none" w:sz="0" w:space="0" w:color="auto" w:frame="1"/>
              </w:rPr>
              <w:t>2</w:t>
            </w:r>
          </w:p>
        </w:tc>
        <w:tc>
          <w:tcPr>
            <w:tcW w:w="459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10. ∫</w:t>
            </w:r>
            <w:r w:rsidRPr="00C83D7B">
              <w:rPr>
                <w:rFonts w:ascii="MathJax_Main" w:eastAsia="Times New Roman" w:hAnsi="MathJax_Main" w:cs="Times New Roman"/>
                <w:sz w:val="21"/>
                <w:szCs w:val="21"/>
                <w:bdr w:val="none" w:sz="0" w:space="0" w:color="auto" w:frame="1"/>
              </w:rPr>
              <w:t>11+</w:t>
            </w:r>
            <w:r w:rsidRPr="00C83D7B">
              <w:rPr>
                <w:rFonts w:ascii="MathJax_Math-italic" w:eastAsia="Times New Roman" w:hAnsi="MathJax_Math-italic" w:cs="Times New Roman"/>
                <w:sz w:val="21"/>
                <w:szCs w:val="21"/>
                <w:bdr w:val="none" w:sz="0" w:space="0" w:color="auto" w:frame="1"/>
              </w:rPr>
              <w:t>x</w:t>
            </w:r>
            <w:r w:rsidRPr="00C83D7B">
              <w:rPr>
                <w:rFonts w:ascii="MathJax_Main" w:eastAsia="Times New Roman" w:hAnsi="MathJax_Main" w:cs="Times New Roman"/>
                <w:sz w:val="15"/>
                <w:szCs w:val="15"/>
                <w:bdr w:val="none" w:sz="0" w:space="0" w:color="auto" w:frame="1"/>
              </w:rPr>
              <w:t>2</w:t>
            </w:r>
            <w:r w:rsidRPr="00C83D7B">
              <w:rPr>
                <w:rFonts w:ascii="Times New Roman" w:eastAsia="Times New Roman" w:hAnsi="Times New Roman" w:cs="Times New Roman"/>
                <w:sz w:val="24"/>
                <w:szCs w:val="24"/>
              </w:rPr>
              <w:t> dx = tan</w:t>
            </w:r>
            <w:r w:rsidRPr="00C83D7B">
              <w:rPr>
                <w:rFonts w:ascii="Times New Roman" w:eastAsia="Times New Roman" w:hAnsi="Times New Roman" w:cs="Times New Roman"/>
                <w:sz w:val="18"/>
                <w:szCs w:val="18"/>
                <w:vertAlign w:val="superscript"/>
              </w:rPr>
              <w:t>-1 </w:t>
            </w:r>
            <w:r w:rsidRPr="00C83D7B">
              <w:rPr>
                <w:rFonts w:ascii="Times New Roman" w:eastAsia="Times New Roman" w:hAnsi="Times New Roman" w:cs="Times New Roman"/>
                <w:sz w:val="24"/>
                <w:szCs w:val="24"/>
              </w:rPr>
              <w:t>x + C</w:t>
            </w:r>
          </w:p>
        </w:tc>
      </w:tr>
      <w:tr w:rsidR="00C83D7B" w:rsidRPr="00C83D7B" w:rsidTr="00C83D7B">
        <w:tc>
          <w:tcPr>
            <w:tcW w:w="423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11. </w:t>
            </w:r>
            <w:proofErr w:type="spellStart"/>
            <w:r w:rsidRPr="00C83D7B">
              <w:rPr>
                <w:rFonts w:ascii="MathJax_Math-italic" w:eastAsia="Times New Roman" w:hAnsi="MathJax_Math-italic" w:cs="Times New Roman"/>
                <w:sz w:val="21"/>
                <w:szCs w:val="21"/>
                <w:bdr w:val="none" w:sz="0" w:space="0" w:color="auto" w:frame="1"/>
              </w:rPr>
              <w:t>ddx</w:t>
            </w:r>
            <w:proofErr w:type="spellEnd"/>
            <w:r w:rsidRPr="00C83D7B">
              <w:rPr>
                <w:rFonts w:ascii="Times New Roman" w:eastAsia="Times New Roman" w:hAnsi="Times New Roman" w:cs="Times New Roman"/>
                <w:sz w:val="24"/>
                <w:szCs w:val="24"/>
              </w:rPr>
              <w:t>(- cot</w:t>
            </w:r>
            <w:r w:rsidRPr="00C83D7B">
              <w:rPr>
                <w:rFonts w:ascii="Times New Roman" w:eastAsia="Times New Roman" w:hAnsi="Times New Roman" w:cs="Times New Roman"/>
                <w:sz w:val="18"/>
                <w:szCs w:val="18"/>
                <w:vertAlign w:val="superscript"/>
              </w:rPr>
              <w:t>-1 </w:t>
            </w:r>
            <w:r w:rsidRPr="00C83D7B">
              <w:rPr>
                <w:rFonts w:ascii="Times New Roman" w:eastAsia="Times New Roman" w:hAnsi="Times New Roman" w:cs="Times New Roman"/>
                <w:sz w:val="24"/>
                <w:szCs w:val="24"/>
              </w:rPr>
              <w:t>x) = </w:t>
            </w:r>
            <w:r w:rsidRPr="00C83D7B">
              <w:rPr>
                <w:rFonts w:ascii="MathJax_Main" w:eastAsia="Times New Roman" w:hAnsi="MathJax_Main" w:cs="Times New Roman"/>
                <w:sz w:val="21"/>
                <w:szCs w:val="21"/>
                <w:bdr w:val="none" w:sz="0" w:space="0" w:color="auto" w:frame="1"/>
              </w:rPr>
              <w:t>11+</w:t>
            </w:r>
            <w:r w:rsidRPr="00C83D7B">
              <w:rPr>
                <w:rFonts w:ascii="MathJax_Math-italic" w:eastAsia="Times New Roman" w:hAnsi="MathJax_Math-italic" w:cs="Times New Roman"/>
                <w:sz w:val="21"/>
                <w:szCs w:val="21"/>
                <w:bdr w:val="none" w:sz="0" w:space="0" w:color="auto" w:frame="1"/>
              </w:rPr>
              <w:t>x</w:t>
            </w:r>
            <w:r w:rsidRPr="00C83D7B">
              <w:rPr>
                <w:rFonts w:ascii="MathJax_Main" w:eastAsia="Times New Roman" w:hAnsi="MathJax_Main" w:cs="Times New Roman"/>
                <w:sz w:val="15"/>
                <w:szCs w:val="15"/>
                <w:bdr w:val="none" w:sz="0" w:space="0" w:color="auto" w:frame="1"/>
              </w:rPr>
              <w:t>2</w:t>
            </w:r>
          </w:p>
        </w:tc>
        <w:tc>
          <w:tcPr>
            <w:tcW w:w="459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11. ∫</w:t>
            </w:r>
            <w:r w:rsidRPr="00C83D7B">
              <w:rPr>
                <w:rFonts w:ascii="MathJax_Main" w:eastAsia="Times New Roman" w:hAnsi="MathJax_Main" w:cs="Times New Roman"/>
                <w:sz w:val="21"/>
                <w:szCs w:val="21"/>
                <w:bdr w:val="none" w:sz="0" w:space="0" w:color="auto" w:frame="1"/>
              </w:rPr>
              <w:t>11+</w:t>
            </w:r>
            <w:r w:rsidRPr="00C83D7B">
              <w:rPr>
                <w:rFonts w:ascii="MathJax_Math-italic" w:eastAsia="Times New Roman" w:hAnsi="MathJax_Math-italic" w:cs="Times New Roman"/>
                <w:sz w:val="21"/>
                <w:szCs w:val="21"/>
                <w:bdr w:val="none" w:sz="0" w:space="0" w:color="auto" w:frame="1"/>
              </w:rPr>
              <w:t>x</w:t>
            </w:r>
            <w:r w:rsidRPr="00C83D7B">
              <w:rPr>
                <w:rFonts w:ascii="MathJax_Main" w:eastAsia="Times New Roman" w:hAnsi="MathJax_Main" w:cs="Times New Roman"/>
                <w:sz w:val="15"/>
                <w:szCs w:val="15"/>
                <w:bdr w:val="none" w:sz="0" w:space="0" w:color="auto" w:frame="1"/>
              </w:rPr>
              <w:t>2</w:t>
            </w:r>
            <w:r w:rsidRPr="00C83D7B">
              <w:rPr>
                <w:rFonts w:ascii="Times New Roman" w:eastAsia="Times New Roman" w:hAnsi="Times New Roman" w:cs="Times New Roman"/>
                <w:sz w:val="24"/>
                <w:szCs w:val="24"/>
              </w:rPr>
              <w:t> dx = – cot</w:t>
            </w:r>
            <w:r w:rsidRPr="00C83D7B">
              <w:rPr>
                <w:rFonts w:ascii="Times New Roman" w:eastAsia="Times New Roman" w:hAnsi="Times New Roman" w:cs="Times New Roman"/>
                <w:sz w:val="18"/>
                <w:szCs w:val="18"/>
                <w:vertAlign w:val="superscript"/>
              </w:rPr>
              <w:t>-1 </w:t>
            </w:r>
            <w:r w:rsidRPr="00C83D7B">
              <w:rPr>
                <w:rFonts w:ascii="Times New Roman" w:eastAsia="Times New Roman" w:hAnsi="Times New Roman" w:cs="Times New Roman"/>
                <w:sz w:val="24"/>
                <w:szCs w:val="24"/>
              </w:rPr>
              <w:t>x + C</w:t>
            </w:r>
          </w:p>
        </w:tc>
      </w:tr>
      <w:tr w:rsidR="00C83D7B" w:rsidRPr="00C83D7B" w:rsidTr="00C83D7B">
        <w:tc>
          <w:tcPr>
            <w:tcW w:w="423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12. </w:t>
            </w:r>
            <w:proofErr w:type="spellStart"/>
            <w:r w:rsidRPr="00C83D7B">
              <w:rPr>
                <w:rFonts w:ascii="MathJax_Math-italic" w:eastAsia="Times New Roman" w:hAnsi="MathJax_Math-italic" w:cs="Times New Roman"/>
                <w:sz w:val="21"/>
                <w:szCs w:val="21"/>
                <w:bdr w:val="none" w:sz="0" w:space="0" w:color="auto" w:frame="1"/>
              </w:rPr>
              <w:t>ddx</w:t>
            </w:r>
            <w:proofErr w:type="spellEnd"/>
            <w:r w:rsidRPr="00C83D7B">
              <w:rPr>
                <w:rFonts w:ascii="Times New Roman" w:eastAsia="Times New Roman" w:hAnsi="Times New Roman" w:cs="Times New Roman"/>
                <w:sz w:val="24"/>
                <w:szCs w:val="24"/>
              </w:rPr>
              <w:t>(sec</w:t>
            </w:r>
            <w:r w:rsidRPr="00C83D7B">
              <w:rPr>
                <w:rFonts w:ascii="Times New Roman" w:eastAsia="Times New Roman" w:hAnsi="Times New Roman" w:cs="Times New Roman"/>
                <w:sz w:val="18"/>
                <w:szCs w:val="18"/>
                <w:vertAlign w:val="superscript"/>
              </w:rPr>
              <w:t>-1 </w:t>
            </w:r>
            <w:r w:rsidRPr="00C83D7B">
              <w:rPr>
                <w:rFonts w:ascii="Times New Roman" w:eastAsia="Times New Roman" w:hAnsi="Times New Roman" w:cs="Times New Roman"/>
                <w:sz w:val="24"/>
                <w:szCs w:val="24"/>
              </w:rPr>
              <w:t>x) = </w:t>
            </w:r>
            <w:r w:rsidRPr="00C83D7B">
              <w:rPr>
                <w:rFonts w:ascii="MathJax_Main" w:eastAsia="Times New Roman" w:hAnsi="MathJax_Main" w:cs="Times New Roman"/>
                <w:sz w:val="21"/>
                <w:szCs w:val="21"/>
                <w:bdr w:val="none" w:sz="0" w:space="0" w:color="auto" w:frame="1"/>
              </w:rPr>
              <w:t>1</w:t>
            </w:r>
            <w:r w:rsidRPr="00C83D7B">
              <w:rPr>
                <w:rFonts w:ascii="MathJax_Math-italic" w:eastAsia="Times New Roman" w:hAnsi="MathJax_Math-italic" w:cs="Times New Roman"/>
                <w:sz w:val="21"/>
                <w:szCs w:val="21"/>
                <w:bdr w:val="none" w:sz="0" w:space="0" w:color="auto" w:frame="1"/>
              </w:rPr>
              <w:t>xx</w:t>
            </w:r>
            <w:r w:rsidRPr="00C83D7B">
              <w:rPr>
                <w:rFonts w:ascii="MathJax_Main" w:eastAsia="Times New Roman" w:hAnsi="MathJax_Main" w:cs="Times New Roman"/>
                <w:sz w:val="15"/>
                <w:szCs w:val="15"/>
                <w:bdr w:val="none" w:sz="0" w:space="0" w:color="auto" w:frame="1"/>
              </w:rPr>
              <w:t>2</w:t>
            </w:r>
            <w:r w:rsidRPr="00C83D7B">
              <w:rPr>
                <w:rFonts w:ascii="MathJax_Main" w:eastAsia="Times New Roman" w:hAnsi="MathJax_Main" w:cs="Times New Roman"/>
                <w:sz w:val="21"/>
                <w:szCs w:val="21"/>
                <w:bdr w:val="none" w:sz="0" w:space="0" w:color="auto" w:frame="1"/>
              </w:rPr>
              <w:t>−1</w:t>
            </w:r>
            <w:r w:rsidRPr="00C83D7B">
              <w:rPr>
                <w:rFonts w:ascii="MathJax_Size1" w:eastAsia="Times New Roman" w:hAnsi="MathJax_Size1" w:cs="Times New Roman"/>
                <w:sz w:val="21"/>
                <w:szCs w:val="21"/>
                <w:bdr w:val="none" w:sz="0" w:space="0" w:color="auto" w:frame="1"/>
              </w:rPr>
              <w:t>√</w:t>
            </w:r>
          </w:p>
        </w:tc>
        <w:tc>
          <w:tcPr>
            <w:tcW w:w="459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12. ∫</w:t>
            </w:r>
            <w:r w:rsidRPr="00C83D7B">
              <w:rPr>
                <w:rFonts w:ascii="MathJax_Main" w:eastAsia="Times New Roman" w:hAnsi="MathJax_Main" w:cs="Times New Roman"/>
                <w:sz w:val="21"/>
                <w:szCs w:val="21"/>
                <w:bdr w:val="none" w:sz="0" w:space="0" w:color="auto" w:frame="1"/>
              </w:rPr>
              <w:t>1</w:t>
            </w:r>
            <w:r w:rsidRPr="00C83D7B">
              <w:rPr>
                <w:rFonts w:ascii="MathJax_Math-italic" w:eastAsia="Times New Roman" w:hAnsi="MathJax_Math-italic" w:cs="Times New Roman"/>
                <w:sz w:val="21"/>
                <w:szCs w:val="21"/>
                <w:bdr w:val="none" w:sz="0" w:space="0" w:color="auto" w:frame="1"/>
              </w:rPr>
              <w:t>xx</w:t>
            </w:r>
            <w:r w:rsidRPr="00C83D7B">
              <w:rPr>
                <w:rFonts w:ascii="MathJax_Main" w:eastAsia="Times New Roman" w:hAnsi="MathJax_Main" w:cs="Times New Roman"/>
                <w:sz w:val="15"/>
                <w:szCs w:val="15"/>
                <w:bdr w:val="none" w:sz="0" w:space="0" w:color="auto" w:frame="1"/>
              </w:rPr>
              <w:t>2</w:t>
            </w:r>
            <w:r w:rsidRPr="00C83D7B">
              <w:rPr>
                <w:rFonts w:ascii="MathJax_Main" w:eastAsia="Times New Roman" w:hAnsi="MathJax_Main" w:cs="Times New Roman"/>
                <w:sz w:val="21"/>
                <w:szCs w:val="21"/>
                <w:bdr w:val="none" w:sz="0" w:space="0" w:color="auto" w:frame="1"/>
              </w:rPr>
              <w:t>−1</w:t>
            </w:r>
            <w:r w:rsidRPr="00C83D7B">
              <w:rPr>
                <w:rFonts w:ascii="MathJax_Size1" w:eastAsia="Times New Roman" w:hAnsi="MathJax_Size1" w:cs="Times New Roman"/>
                <w:sz w:val="21"/>
                <w:szCs w:val="21"/>
                <w:bdr w:val="none" w:sz="0" w:space="0" w:color="auto" w:frame="1"/>
              </w:rPr>
              <w:t>√</w:t>
            </w:r>
            <w:r w:rsidRPr="00C83D7B">
              <w:rPr>
                <w:rFonts w:ascii="Times New Roman" w:eastAsia="Times New Roman" w:hAnsi="Times New Roman" w:cs="Times New Roman"/>
                <w:sz w:val="24"/>
                <w:szCs w:val="24"/>
              </w:rPr>
              <w:t> dx = sec</w:t>
            </w:r>
            <w:r w:rsidRPr="00C83D7B">
              <w:rPr>
                <w:rFonts w:ascii="Times New Roman" w:eastAsia="Times New Roman" w:hAnsi="Times New Roman" w:cs="Times New Roman"/>
                <w:sz w:val="18"/>
                <w:szCs w:val="18"/>
                <w:vertAlign w:val="superscript"/>
              </w:rPr>
              <w:t>-1 </w:t>
            </w:r>
            <w:r w:rsidRPr="00C83D7B">
              <w:rPr>
                <w:rFonts w:ascii="Times New Roman" w:eastAsia="Times New Roman" w:hAnsi="Times New Roman" w:cs="Times New Roman"/>
                <w:sz w:val="24"/>
                <w:szCs w:val="24"/>
              </w:rPr>
              <w:t>x + C</w:t>
            </w:r>
          </w:p>
        </w:tc>
      </w:tr>
      <w:tr w:rsidR="00C83D7B" w:rsidRPr="00C83D7B" w:rsidTr="00C83D7B">
        <w:tc>
          <w:tcPr>
            <w:tcW w:w="423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13. </w:t>
            </w:r>
            <w:proofErr w:type="spellStart"/>
            <w:r w:rsidRPr="00C83D7B">
              <w:rPr>
                <w:rFonts w:ascii="MathJax_Math-italic" w:eastAsia="Times New Roman" w:hAnsi="MathJax_Math-italic" w:cs="Times New Roman"/>
                <w:sz w:val="21"/>
                <w:szCs w:val="21"/>
                <w:bdr w:val="none" w:sz="0" w:space="0" w:color="auto" w:frame="1"/>
              </w:rPr>
              <w:t>ddx</w:t>
            </w:r>
            <w:proofErr w:type="spellEnd"/>
            <w:r w:rsidRPr="00C83D7B">
              <w:rPr>
                <w:rFonts w:ascii="Times New Roman" w:eastAsia="Times New Roman" w:hAnsi="Times New Roman" w:cs="Times New Roman"/>
                <w:sz w:val="24"/>
                <w:szCs w:val="24"/>
              </w:rPr>
              <w:t>(- cosec</w:t>
            </w:r>
            <w:r w:rsidRPr="00C83D7B">
              <w:rPr>
                <w:rFonts w:ascii="Times New Roman" w:eastAsia="Times New Roman" w:hAnsi="Times New Roman" w:cs="Times New Roman"/>
                <w:sz w:val="18"/>
                <w:szCs w:val="18"/>
                <w:vertAlign w:val="superscript"/>
              </w:rPr>
              <w:t>-1 </w:t>
            </w:r>
            <w:r w:rsidRPr="00C83D7B">
              <w:rPr>
                <w:rFonts w:ascii="Times New Roman" w:eastAsia="Times New Roman" w:hAnsi="Times New Roman" w:cs="Times New Roman"/>
                <w:sz w:val="24"/>
                <w:szCs w:val="24"/>
              </w:rPr>
              <w:t> x) = </w:t>
            </w:r>
            <w:r w:rsidRPr="00C83D7B">
              <w:rPr>
                <w:rFonts w:ascii="MathJax_Main" w:eastAsia="Times New Roman" w:hAnsi="MathJax_Main" w:cs="Times New Roman"/>
                <w:sz w:val="21"/>
                <w:szCs w:val="21"/>
                <w:bdr w:val="none" w:sz="0" w:space="0" w:color="auto" w:frame="1"/>
              </w:rPr>
              <w:t>1</w:t>
            </w:r>
            <w:r w:rsidRPr="00C83D7B">
              <w:rPr>
                <w:rFonts w:ascii="MathJax_Math-italic" w:eastAsia="Times New Roman" w:hAnsi="MathJax_Math-italic" w:cs="Times New Roman"/>
                <w:sz w:val="21"/>
                <w:szCs w:val="21"/>
                <w:bdr w:val="none" w:sz="0" w:space="0" w:color="auto" w:frame="1"/>
              </w:rPr>
              <w:t>xx</w:t>
            </w:r>
            <w:r w:rsidRPr="00C83D7B">
              <w:rPr>
                <w:rFonts w:ascii="MathJax_Main" w:eastAsia="Times New Roman" w:hAnsi="MathJax_Main" w:cs="Times New Roman"/>
                <w:sz w:val="15"/>
                <w:szCs w:val="15"/>
                <w:bdr w:val="none" w:sz="0" w:space="0" w:color="auto" w:frame="1"/>
              </w:rPr>
              <w:t>2</w:t>
            </w:r>
            <w:r w:rsidRPr="00C83D7B">
              <w:rPr>
                <w:rFonts w:ascii="MathJax_Main" w:eastAsia="Times New Roman" w:hAnsi="MathJax_Main" w:cs="Times New Roman"/>
                <w:sz w:val="21"/>
                <w:szCs w:val="21"/>
                <w:bdr w:val="none" w:sz="0" w:space="0" w:color="auto" w:frame="1"/>
              </w:rPr>
              <w:t>−1</w:t>
            </w:r>
            <w:r w:rsidRPr="00C83D7B">
              <w:rPr>
                <w:rFonts w:ascii="MathJax_Size1" w:eastAsia="Times New Roman" w:hAnsi="MathJax_Size1" w:cs="Times New Roman"/>
                <w:sz w:val="21"/>
                <w:szCs w:val="21"/>
                <w:bdr w:val="none" w:sz="0" w:space="0" w:color="auto" w:frame="1"/>
              </w:rPr>
              <w:t>√</w:t>
            </w:r>
          </w:p>
        </w:tc>
        <w:tc>
          <w:tcPr>
            <w:tcW w:w="459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13. ∫</w:t>
            </w:r>
            <w:r w:rsidRPr="00C83D7B">
              <w:rPr>
                <w:rFonts w:ascii="MathJax_Main" w:eastAsia="Times New Roman" w:hAnsi="MathJax_Main" w:cs="Times New Roman"/>
                <w:sz w:val="21"/>
                <w:szCs w:val="21"/>
                <w:bdr w:val="none" w:sz="0" w:space="0" w:color="auto" w:frame="1"/>
              </w:rPr>
              <w:t>1</w:t>
            </w:r>
            <w:r w:rsidRPr="00C83D7B">
              <w:rPr>
                <w:rFonts w:ascii="MathJax_Math-italic" w:eastAsia="Times New Roman" w:hAnsi="MathJax_Math-italic" w:cs="Times New Roman"/>
                <w:sz w:val="21"/>
                <w:szCs w:val="21"/>
                <w:bdr w:val="none" w:sz="0" w:space="0" w:color="auto" w:frame="1"/>
              </w:rPr>
              <w:t>xx</w:t>
            </w:r>
            <w:r w:rsidRPr="00C83D7B">
              <w:rPr>
                <w:rFonts w:ascii="MathJax_Main" w:eastAsia="Times New Roman" w:hAnsi="MathJax_Main" w:cs="Times New Roman"/>
                <w:sz w:val="15"/>
                <w:szCs w:val="15"/>
                <w:bdr w:val="none" w:sz="0" w:space="0" w:color="auto" w:frame="1"/>
              </w:rPr>
              <w:t>2</w:t>
            </w:r>
            <w:r w:rsidRPr="00C83D7B">
              <w:rPr>
                <w:rFonts w:ascii="MathJax_Main" w:eastAsia="Times New Roman" w:hAnsi="MathJax_Main" w:cs="Times New Roman"/>
                <w:sz w:val="21"/>
                <w:szCs w:val="21"/>
                <w:bdr w:val="none" w:sz="0" w:space="0" w:color="auto" w:frame="1"/>
              </w:rPr>
              <w:t>−1</w:t>
            </w:r>
            <w:r w:rsidRPr="00C83D7B">
              <w:rPr>
                <w:rFonts w:ascii="MathJax_Size1" w:eastAsia="Times New Roman" w:hAnsi="MathJax_Size1" w:cs="Times New Roman"/>
                <w:sz w:val="21"/>
                <w:szCs w:val="21"/>
                <w:bdr w:val="none" w:sz="0" w:space="0" w:color="auto" w:frame="1"/>
              </w:rPr>
              <w:t>√</w:t>
            </w:r>
            <w:r w:rsidRPr="00C83D7B">
              <w:rPr>
                <w:rFonts w:ascii="Times New Roman" w:eastAsia="Times New Roman" w:hAnsi="Times New Roman" w:cs="Times New Roman"/>
                <w:sz w:val="24"/>
                <w:szCs w:val="24"/>
              </w:rPr>
              <w:t> dx = – cosec</w:t>
            </w:r>
            <w:r w:rsidRPr="00C83D7B">
              <w:rPr>
                <w:rFonts w:ascii="Times New Roman" w:eastAsia="Times New Roman" w:hAnsi="Times New Roman" w:cs="Times New Roman"/>
                <w:sz w:val="18"/>
                <w:szCs w:val="18"/>
                <w:vertAlign w:val="superscript"/>
              </w:rPr>
              <w:t>-1 </w:t>
            </w:r>
            <w:r w:rsidRPr="00C83D7B">
              <w:rPr>
                <w:rFonts w:ascii="Times New Roman" w:eastAsia="Times New Roman" w:hAnsi="Times New Roman" w:cs="Times New Roman"/>
                <w:sz w:val="24"/>
                <w:szCs w:val="24"/>
              </w:rPr>
              <w:t>x + C</w:t>
            </w:r>
          </w:p>
        </w:tc>
      </w:tr>
      <w:tr w:rsidR="00C83D7B" w:rsidRPr="00C83D7B" w:rsidTr="00C83D7B">
        <w:tc>
          <w:tcPr>
            <w:tcW w:w="423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Exponential Functions</w:t>
            </w:r>
            <w:r w:rsidRPr="00C83D7B">
              <w:rPr>
                <w:rFonts w:ascii="Times New Roman" w:eastAsia="Times New Roman" w:hAnsi="Times New Roman" w:cs="Times New Roman"/>
                <w:sz w:val="24"/>
                <w:szCs w:val="24"/>
              </w:rPr>
              <w:br/>
              <w:t>14. </w:t>
            </w:r>
            <w:proofErr w:type="spellStart"/>
            <w:r w:rsidRPr="00C83D7B">
              <w:rPr>
                <w:rFonts w:ascii="MathJax_Math-italic" w:eastAsia="Times New Roman" w:hAnsi="MathJax_Math-italic" w:cs="Times New Roman"/>
                <w:sz w:val="21"/>
                <w:szCs w:val="21"/>
                <w:bdr w:val="none" w:sz="0" w:space="0" w:color="auto" w:frame="1"/>
              </w:rPr>
              <w:t>ddx</w:t>
            </w:r>
            <w:r w:rsidRPr="00C83D7B">
              <w:rPr>
                <w:rFonts w:ascii="Times New Roman" w:eastAsia="Times New Roman" w:hAnsi="Times New Roman" w:cs="Times New Roman"/>
                <w:sz w:val="24"/>
                <w:szCs w:val="24"/>
              </w:rPr>
              <w:t>e</w:t>
            </w:r>
            <w:r w:rsidRPr="00C83D7B">
              <w:rPr>
                <w:rFonts w:ascii="Times New Roman" w:eastAsia="Times New Roman" w:hAnsi="Times New Roman" w:cs="Times New Roman"/>
                <w:sz w:val="18"/>
                <w:szCs w:val="18"/>
                <w:vertAlign w:val="superscript"/>
              </w:rPr>
              <w:t>x</w:t>
            </w:r>
            <w:proofErr w:type="spellEnd"/>
            <w:r w:rsidRPr="00C83D7B">
              <w:rPr>
                <w:rFonts w:ascii="Times New Roman" w:eastAsia="Times New Roman" w:hAnsi="Times New Roman" w:cs="Times New Roman"/>
                <w:sz w:val="24"/>
                <w:szCs w:val="24"/>
              </w:rPr>
              <w:t> = e</w:t>
            </w:r>
            <w:r w:rsidRPr="00C83D7B">
              <w:rPr>
                <w:rFonts w:ascii="Times New Roman" w:eastAsia="Times New Roman" w:hAnsi="Times New Roman" w:cs="Times New Roman"/>
                <w:sz w:val="18"/>
                <w:szCs w:val="18"/>
                <w:vertAlign w:val="superscript"/>
              </w:rPr>
              <w:t>x</w:t>
            </w:r>
          </w:p>
        </w:tc>
        <w:tc>
          <w:tcPr>
            <w:tcW w:w="459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14. ∫e</w:t>
            </w:r>
            <w:r w:rsidRPr="00C83D7B">
              <w:rPr>
                <w:rFonts w:ascii="Times New Roman" w:eastAsia="Times New Roman" w:hAnsi="Times New Roman" w:cs="Times New Roman"/>
                <w:sz w:val="18"/>
                <w:szCs w:val="18"/>
                <w:vertAlign w:val="superscript"/>
              </w:rPr>
              <w:t>x</w:t>
            </w:r>
            <w:r w:rsidRPr="00C83D7B">
              <w:rPr>
                <w:rFonts w:ascii="Times New Roman" w:eastAsia="Times New Roman" w:hAnsi="Times New Roman" w:cs="Times New Roman"/>
                <w:sz w:val="24"/>
                <w:szCs w:val="24"/>
              </w:rPr>
              <w:t> dx = e</w:t>
            </w:r>
            <w:r w:rsidRPr="00C83D7B">
              <w:rPr>
                <w:rFonts w:ascii="Times New Roman" w:eastAsia="Times New Roman" w:hAnsi="Times New Roman" w:cs="Times New Roman"/>
                <w:sz w:val="18"/>
                <w:szCs w:val="18"/>
                <w:vertAlign w:val="superscript"/>
              </w:rPr>
              <w:t>x</w:t>
            </w:r>
            <w:r w:rsidRPr="00C83D7B">
              <w:rPr>
                <w:rFonts w:ascii="Times New Roman" w:eastAsia="Times New Roman" w:hAnsi="Times New Roman" w:cs="Times New Roman"/>
                <w:sz w:val="24"/>
                <w:szCs w:val="24"/>
              </w:rPr>
              <w:t> + C</w:t>
            </w:r>
          </w:p>
        </w:tc>
      </w:tr>
      <w:tr w:rsidR="00C83D7B" w:rsidRPr="00C83D7B" w:rsidTr="00C83D7B">
        <w:tc>
          <w:tcPr>
            <w:tcW w:w="423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15. </w:t>
            </w:r>
            <w:proofErr w:type="spellStart"/>
            <w:r w:rsidRPr="00C83D7B">
              <w:rPr>
                <w:rFonts w:ascii="MathJax_Math-italic" w:eastAsia="Times New Roman" w:hAnsi="MathJax_Math-italic" w:cs="Times New Roman"/>
                <w:sz w:val="21"/>
                <w:szCs w:val="21"/>
                <w:bdr w:val="none" w:sz="0" w:space="0" w:color="auto" w:frame="1"/>
              </w:rPr>
              <w:t>ddx</w:t>
            </w:r>
            <w:proofErr w:type="spellEnd"/>
            <w:r w:rsidRPr="00C83D7B">
              <w:rPr>
                <w:rFonts w:ascii="MathJax_Size2" w:eastAsia="Times New Roman" w:hAnsi="MathJax_Size2" w:cs="Times New Roman"/>
                <w:sz w:val="29"/>
                <w:szCs w:val="29"/>
                <w:bdr w:val="none" w:sz="0" w:space="0" w:color="auto" w:frame="1"/>
              </w:rPr>
              <w:t>(</w:t>
            </w:r>
            <w:proofErr w:type="spellStart"/>
            <w:r w:rsidRPr="00C83D7B">
              <w:rPr>
                <w:rFonts w:ascii="MathJax_Math-italic" w:eastAsia="Times New Roman" w:hAnsi="MathJax_Math-italic" w:cs="Times New Roman"/>
                <w:sz w:val="21"/>
                <w:szCs w:val="21"/>
                <w:bdr w:val="none" w:sz="0" w:space="0" w:color="auto" w:frame="1"/>
              </w:rPr>
              <w:t>a</w:t>
            </w:r>
            <w:r w:rsidRPr="00C83D7B">
              <w:rPr>
                <w:rFonts w:ascii="MathJax_Math-italic" w:eastAsia="Times New Roman" w:hAnsi="MathJax_Math-italic" w:cs="Times New Roman"/>
                <w:sz w:val="15"/>
                <w:szCs w:val="15"/>
                <w:bdr w:val="none" w:sz="0" w:space="0" w:color="auto" w:frame="1"/>
              </w:rPr>
              <w:t>x</w:t>
            </w:r>
            <w:r w:rsidRPr="00C83D7B">
              <w:rPr>
                <w:rFonts w:ascii="MathJax_Main" w:eastAsia="Times New Roman" w:hAnsi="MathJax_Main" w:cs="Times New Roman"/>
                <w:sz w:val="21"/>
                <w:szCs w:val="21"/>
                <w:bdr w:val="none" w:sz="0" w:space="0" w:color="auto" w:frame="1"/>
              </w:rPr>
              <w:t>log</w:t>
            </w:r>
            <w:r w:rsidRPr="00C83D7B">
              <w:rPr>
                <w:rFonts w:ascii="MathJax_Math-italic" w:eastAsia="Times New Roman" w:hAnsi="MathJax_Math-italic" w:cs="Times New Roman"/>
                <w:sz w:val="21"/>
                <w:szCs w:val="21"/>
                <w:bdr w:val="none" w:sz="0" w:space="0" w:color="auto" w:frame="1"/>
              </w:rPr>
              <w:t>a</w:t>
            </w:r>
            <w:proofErr w:type="spellEnd"/>
            <w:r w:rsidRPr="00C83D7B">
              <w:rPr>
                <w:rFonts w:ascii="MathJax_Size2" w:eastAsia="Times New Roman" w:hAnsi="MathJax_Size2" w:cs="Times New Roman"/>
                <w:sz w:val="29"/>
                <w:szCs w:val="29"/>
                <w:bdr w:val="none" w:sz="0" w:space="0" w:color="auto" w:frame="1"/>
              </w:rPr>
              <w:t>)</w:t>
            </w:r>
            <w:r w:rsidRPr="00C83D7B">
              <w:rPr>
                <w:rFonts w:ascii="Times New Roman" w:eastAsia="Times New Roman" w:hAnsi="Times New Roman" w:cs="Times New Roman"/>
                <w:sz w:val="24"/>
                <w:szCs w:val="24"/>
              </w:rPr>
              <w:t>  =ax</w:t>
            </w:r>
          </w:p>
        </w:tc>
        <w:tc>
          <w:tcPr>
            <w:tcW w:w="459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15. ∫ax dx = </w:t>
            </w:r>
            <w:proofErr w:type="spellStart"/>
            <w:r w:rsidRPr="00C83D7B">
              <w:rPr>
                <w:rFonts w:ascii="MathJax_Math-italic" w:eastAsia="Times New Roman" w:hAnsi="MathJax_Math-italic" w:cs="Times New Roman"/>
                <w:sz w:val="21"/>
                <w:szCs w:val="21"/>
                <w:bdr w:val="none" w:sz="0" w:space="0" w:color="auto" w:frame="1"/>
              </w:rPr>
              <w:t>a</w:t>
            </w:r>
            <w:r w:rsidRPr="00C83D7B">
              <w:rPr>
                <w:rFonts w:ascii="MathJax_Math-italic" w:eastAsia="Times New Roman" w:hAnsi="MathJax_Math-italic" w:cs="Times New Roman"/>
                <w:sz w:val="15"/>
                <w:szCs w:val="15"/>
                <w:bdr w:val="none" w:sz="0" w:space="0" w:color="auto" w:frame="1"/>
              </w:rPr>
              <w:t>x</w:t>
            </w:r>
            <w:r w:rsidRPr="00C83D7B">
              <w:rPr>
                <w:rFonts w:ascii="MathJax_Main" w:eastAsia="Times New Roman" w:hAnsi="MathJax_Main" w:cs="Times New Roman"/>
                <w:sz w:val="21"/>
                <w:szCs w:val="21"/>
                <w:bdr w:val="none" w:sz="0" w:space="0" w:color="auto" w:frame="1"/>
              </w:rPr>
              <w:t>log</w:t>
            </w:r>
            <w:r w:rsidRPr="00C83D7B">
              <w:rPr>
                <w:rFonts w:ascii="MathJax_Math-italic" w:eastAsia="Times New Roman" w:hAnsi="MathJax_Math-italic" w:cs="Times New Roman"/>
                <w:sz w:val="21"/>
                <w:szCs w:val="21"/>
                <w:bdr w:val="none" w:sz="0" w:space="0" w:color="auto" w:frame="1"/>
              </w:rPr>
              <w:t>a</w:t>
            </w:r>
            <w:proofErr w:type="spellEnd"/>
            <w:r w:rsidRPr="00C83D7B">
              <w:rPr>
                <w:rFonts w:ascii="Times New Roman" w:eastAsia="Times New Roman" w:hAnsi="Times New Roman" w:cs="Times New Roman"/>
                <w:sz w:val="24"/>
                <w:szCs w:val="24"/>
              </w:rPr>
              <w:t> + C</w:t>
            </w:r>
          </w:p>
        </w:tc>
      </w:tr>
      <w:tr w:rsidR="00C83D7B" w:rsidRPr="00C83D7B" w:rsidTr="00C83D7B">
        <w:tc>
          <w:tcPr>
            <w:tcW w:w="423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lastRenderedPageBreak/>
              <w:t>Logarithmic Functions</w:t>
            </w:r>
            <w:r w:rsidRPr="00C83D7B">
              <w:rPr>
                <w:rFonts w:ascii="Times New Roman" w:eastAsia="Times New Roman" w:hAnsi="Times New Roman" w:cs="Times New Roman"/>
                <w:sz w:val="24"/>
                <w:szCs w:val="24"/>
              </w:rPr>
              <w:br/>
              <w:t>16. </w:t>
            </w:r>
            <w:proofErr w:type="spellStart"/>
            <w:r w:rsidRPr="00C83D7B">
              <w:rPr>
                <w:rFonts w:ascii="MathJax_Math-italic" w:eastAsia="Times New Roman" w:hAnsi="MathJax_Math-italic" w:cs="Times New Roman"/>
                <w:sz w:val="21"/>
                <w:szCs w:val="21"/>
                <w:bdr w:val="none" w:sz="0" w:space="0" w:color="auto" w:frame="1"/>
              </w:rPr>
              <w:t>ddx</w:t>
            </w:r>
            <w:proofErr w:type="spellEnd"/>
            <w:r w:rsidRPr="00C83D7B">
              <w:rPr>
                <w:rFonts w:ascii="Times New Roman" w:eastAsia="Times New Roman" w:hAnsi="Times New Roman" w:cs="Times New Roman"/>
                <w:sz w:val="24"/>
                <w:szCs w:val="24"/>
              </w:rPr>
              <w:t>(log</w:t>
            </w:r>
            <w:r w:rsidRPr="00C83D7B">
              <w:rPr>
                <w:rFonts w:ascii="Times New Roman" w:eastAsia="Times New Roman" w:hAnsi="Times New Roman" w:cs="Times New Roman"/>
                <w:sz w:val="18"/>
                <w:szCs w:val="18"/>
                <w:vertAlign w:val="subscript"/>
              </w:rPr>
              <w:t>e</w:t>
            </w:r>
            <w:r w:rsidRPr="00C83D7B">
              <w:rPr>
                <w:rFonts w:ascii="Times New Roman" w:eastAsia="Times New Roman" w:hAnsi="Times New Roman" w:cs="Times New Roman"/>
                <w:sz w:val="24"/>
                <w:szCs w:val="24"/>
              </w:rPr>
              <w:t> x) = </w:t>
            </w:r>
            <w:r w:rsidRPr="00C83D7B">
              <w:rPr>
                <w:rFonts w:ascii="MathJax_Main" w:eastAsia="Times New Roman" w:hAnsi="MathJax_Main" w:cs="Times New Roman"/>
                <w:sz w:val="21"/>
                <w:szCs w:val="21"/>
                <w:bdr w:val="none" w:sz="0" w:space="0" w:color="auto" w:frame="1"/>
              </w:rPr>
              <w:t>1</w:t>
            </w:r>
            <w:r w:rsidRPr="00C83D7B">
              <w:rPr>
                <w:rFonts w:ascii="MathJax_Math-italic" w:eastAsia="Times New Roman" w:hAnsi="MathJax_Math-italic" w:cs="Times New Roman"/>
                <w:sz w:val="21"/>
                <w:szCs w:val="21"/>
                <w:bdr w:val="none" w:sz="0" w:space="0" w:color="auto" w:frame="1"/>
              </w:rPr>
              <w:t>x</w:t>
            </w:r>
          </w:p>
        </w:tc>
        <w:tc>
          <w:tcPr>
            <w:tcW w:w="459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16. ∫</w:t>
            </w:r>
            <w:r w:rsidRPr="00C83D7B">
              <w:rPr>
                <w:rFonts w:ascii="MathJax_Main" w:eastAsia="Times New Roman" w:hAnsi="MathJax_Main" w:cs="Times New Roman"/>
                <w:sz w:val="21"/>
                <w:szCs w:val="21"/>
                <w:bdr w:val="none" w:sz="0" w:space="0" w:color="auto" w:frame="1"/>
              </w:rPr>
              <w:t>1</w:t>
            </w:r>
            <w:r w:rsidRPr="00C83D7B">
              <w:rPr>
                <w:rFonts w:ascii="MathJax_Math-italic" w:eastAsia="Times New Roman" w:hAnsi="MathJax_Math-italic" w:cs="Times New Roman"/>
                <w:sz w:val="21"/>
                <w:szCs w:val="21"/>
                <w:bdr w:val="none" w:sz="0" w:space="0" w:color="auto" w:frame="1"/>
              </w:rPr>
              <w:t>x</w:t>
            </w:r>
            <w:r w:rsidRPr="00C83D7B">
              <w:rPr>
                <w:rFonts w:ascii="Times New Roman" w:eastAsia="Times New Roman" w:hAnsi="Times New Roman" w:cs="Times New Roman"/>
                <w:sz w:val="24"/>
                <w:szCs w:val="24"/>
              </w:rPr>
              <w:t> dx = log</w:t>
            </w:r>
            <w:r w:rsidRPr="00C83D7B">
              <w:rPr>
                <w:rFonts w:ascii="Times New Roman" w:eastAsia="Times New Roman" w:hAnsi="Times New Roman" w:cs="Times New Roman"/>
                <w:sz w:val="18"/>
                <w:szCs w:val="18"/>
                <w:vertAlign w:val="subscript"/>
              </w:rPr>
              <w:t>e</w:t>
            </w:r>
            <w:r w:rsidRPr="00C83D7B">
              <w:rPr>
                <w:rFonts w:ascii="Times New Roman" w:eastAsia="Times New Roman" w:hAnsi="Times New Roman" w:cs="Times New Roman"/>
                <w:sz w:val="24"/>
                <w:szCs w:val="24"/>
              </w:rPr>
              <w:t> x + C</w:t>
            </w:r>
          </w:p>
        </w:tc>
      </w:tr>
      <w:tr w:rsidR="00C83D7B" w:rsidRPr="00C83D7B" w:rsidTr="00C83D7B">
        <w:tc>
          <w:tcPr>
            <w:tcW w:w="423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17. </w:t>
            </w:r>
            <w:r w:rsidRPr="00C83D7B">
              <w:rPr>
                <w:rFonts w:ascii="MathJax_Main" w:eastAsia="Times New Roman" w:hAnsi="MathJax_Main" w:cs="Times New Roman"/>
                <w:sz w:val="21"/>
                <w:szCs w:val="21"/>
                <w:bdr w:val="none" w:sz="0" w:space="0" w:color="auto" w:frame="1"/>
              </w:rPr>
              <w:t>12</w:t>
            </w:r>
            <w:r w:rsidRPr="00C83D7B">
              <w:rPr>
                <w:rFonts w:ascii="Times New Roman" w:eastAsia="Times New Roman" w:hAnsi="Times New Roman" w:cs="Times New Roman"/>
                <w:sz w:val="24"/>
                <w:szCs w:val="24"/>
              </w:rPr>
              <w:t>(</w:t>
            </w:r>
            <w:proofErr w:type="spellStart"/>
            <w:r w:rsidRPr="00C83D7B">
              <w:rPr>
                <w:rFonts w:ascii="Times New Roman" w:eastAsia="Times New Roman" w:hAnsi="Times New Roman" w:cs="Times New Roman"/>
                <w:sz w:val="24"/>
                <w:szCs w:val="24"/>
              </w:rPr>
              <w:t>log</w:t>
            </w:r>
            <w:r w:rsidRPr="00C83D7B">
              <w:rPr>
                <w:rFonts w:ascii="Times New Roman" w:eastAsia="Times New Roman" w:hAnsi="Times New Roman" w:cs="Times New Roman"/>
                <w:sz w:val="18"/>
                <w:szCs w:val="18"/>
                <w:vertAlign w:val="subscript"/>
              </w:rPr>
              <w:t>a</w:t>
            </w:r>
            <w:proofErr w:type="spellEnd"/>
            <w:r w:rsidRPr="00C83D7B">
              <w:rPr>
                <w:rFonts w:ascii="Times New Roman" w:eastAsia="Times New Roman" w:hAnsi="Times New Roman" w:cs="Times New Roman"/>
                <w:sz w:val="24"/>
                <w:szCs w:val="24"/>
              </w:rPr>
              <w:t> x) = </w:t>
            </w:r>
            <w:r w:rsidRPr="00C83D7B">
              <w:rPr>
                <w:rFonts w:ascii="MathJax_Main" w:eastAsia="Times New Roman" w:hAnsi="MathJax_Main" w:cs="Times New Roman"/>
                <w:sz w:val="21"/>
                <w:szCs w:val="21"/>
                <w:bdr w:val="none" w:sz="0" w:space="0" w:color="auto" w:frame="1"/>
              </w:rPr>
              <w:t>1</w:t>
            </w:r>
            <w:r w:rsidRPr="00C83D7B">
              <w:rPr>
                <w:rFonts w:ascii="MathJax_Math-italic" w:eastAsia="Times New Roman" w:hAnsi="MathJax_Math-italic" w:cs="Times New Roman"/>
                <w:sz w:val="21"/>
                <w:szCs w:val="21"/>
                <w:bdr w:val="none" w:sz="0" w:space="0" w:color="auto" w:frame="1"/>
              </w:rPr>
              <w:t>x</w:t>
            </w:r>
            <w:r w:rsidRPr="00C83D7B">
              <w:rPr>
                <w:rFonts w:ascii="Times New Roman" w:eastAsia="Times New Roman" w:hAnsi="Times New Roman" w:cs="Times New Roman"/>
                <w:sz w:val="24"/>
                <w:szCs w:val="24"/>
              </w:rPr>
              <w:t>log</w:t>
            </w:r>
            <w:r w:rsidRPr="00C83D7B">
              <w:rPr>
                <w:rFonts w:ascii="Times New Roman" w:eastAsia="Times New Roman" w:hAnsi="Times New Roman" w:cs="Times New Roman"/>
                <w:sz w:val="18"/>
                <w:szCs w:val="18"/>
                <w:vertAlign w:val="subscript"/>
              </w:rPr>
              <w:t>a</w:t>
            </w:r>
            <w:r w:rsidRPr="00C83D7B">
              <w:rPr>
                <w:rFonts w:ascii="Times New Roman" w:eastAsia="Times New Roman" w:hAnsi="Times New Roman" w:cs="Times New Roman"/>
                <w:sz w:val="24"/>
                <w:szCs w:val="24"/>
              </w:rPr>
              <w:t> e</w:t>
            </w:r>
          </w:p>
        </w:tc>
        <w:tc>
          <w:tcPr>
            <w:tcW w:w="459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17. ∫</w:t>
            </w:r>
            <w:r w:rsidRPr="00C83D7B">
              <w:rPr>
                <w:rFonts w:ascii="MathJax_Main" w:eastAsia="Times New Roman" w:hAnsi="MathJax_Main" w:cs="Times New Roman"/>
                <w:sz w:val="21"/>
                <w:szCs w:val="21"/>
                <w:bdr w:val="none" w:sz="0" w:space="0" w:color="auto" w:frame="1"/>
              </w:rPr>
              <w:t>1</w:t>
            </w:r>
            <w:r w:rsidRPr="00C83D7B">
              <w:rPr>
                <w:rFonts w:ascii="MathJax_Math-italic" w:eastAsia="Times New Roman" w:hAnsi="MathJax_Math-italic" w:cs="Times New Roman"/>
                <w:sz w:val="21"/>
                <w:szCs w:val="21"/>
                <w:bdr w:val="none" w:sz="0" w:space="0" w:color="auto" w:frame="1"/>
              </w:rPr>
              <w:t>x</w:t>
            </w:r>
            <w:r w:rsidRPr="00C83D7B">
              <w:rPr>
                <w:rFonts w:ascii="Times New Roman" w:eastAsia="Times New Roman" w:hAnsi="Times New Roman" w:cs="Times New Roman"/>
                <w:sz w:val="24"/>
                <w:szCs w:val="24"/>
              </w:rPr>
              <w:t>log</w:t>
            </w:r>
            <w:r w:rsidRPr="00C83D7B">
              <w:rPr>
                <w:rFonts w:ascii="Times New Roman" w:eastAsia="Times New Roman" w:hAnsi="Times New Roman" w:cs="Times New Roman"/>
                <w:sz w:val="18"/>
                <w:szCs w:val="18"/>
                <w:vertAlign w:val="subscript"/>
              </w:rPr>
              <w:t>a</w:t>
            </w:r>
            <w:r w:rsidRPr="00C83D7B">
              <w:rPr>
                <w:rFonts w:ascii="Times New Roman" w:eastAsia="Times New Roman" w:hAnsi="Times New Roman" w:cs="Times New Roman"/>
                <w:sz w:val="24"/>
                <w:szCs w:val="24"/>
              </w:rPr>
              <w:t xml:space="preserve"> e dx = </w:t>
            </w:r>
            <w:proofErr w:type="spellStart"/>
            <w:r w:rsidRPr="00C83D7B">
              <w:rPr>
                <w:rFonts w:ascii="Times New Roman" w:eastAsia="Times New Roman" w:hAnsi="Times New Roman" w:cs="Times New Roman"/>
                <w:sz w:val="24"/>
                <w:szCs w:val="24"/>
              </w:rPr>
              <w:t>log</w:t>
            </w:r>
            <w:r w:rsidRPr="00C83D7B">
              <w:rPr>
                <w:rFonts w:ascii="Times New Roman" w:eastAsia="Times New Roman" w:hAnsi="Times New Roman" w:cs="Times New Roman"/>
                <w:sz w:val="18"/>
                <w:szCs w:val="18"/>
                <w:vertAlign w:val="subscript"/>
              </w:rPr>
              <w:t>a</w:t>
            </w:r>
            <w:proofErr w:type="spellEnd"/>
            <w:r w:rsidRPr="00C83D7B">
              <w:rPr>
                <w:rFonts w:ascii="Times New Roman" w:eastAsia="Times New Roman" w:hAnsi="Times New Roman" w:cs="Times New Roman"/>
                <w:sz w:val="24"/>
                <w:szCs w:val="24"/>
              </w:rPr>
              <w:t> x + C</w:t>
            </w:r>
          </w:p>
        </w:tc>
      </w:tr>
    </w:tbl>
    <w:p w:rsidR="00C83D7B" w:rsidRPr="00C83D7B" w:rsidRDefault="00C83D7B" w:rsidP="00C83D7B">
      <w:pPr>
        <w:shd w:val="clear" w:color="auto" w:fill="FFFFFF"/>
        <w:spacing w:after="390" w:line="240" w:lineRule="auto"/>
        <w:rPr>
          <w:ins w:id="268" w:author="Unknown"/>
          <w:rFonts w:ascii="Arial" w:eastAsia="Times New Roman" w:hAnsi="Arial" w:cs="Arial"/>
          <w:color w:val="222222"/>
          <w:sz w:val="24"/>
          <w:szCs w:val="24"/>
        </w:rPr>
      </w:pPr>
      <w:ins w:id="269" w:author="Unknown">
        <w:r w:rsidRPr="00C83D7B">
          <w:rPr>
            <w:rFonts w:ascii="Arial" w:eastAsia="Times New Roman" w:hAnsi="Arial" w:cs="Arial"/>
            <w:b/>
            <w:bCs/>
            <w:color w:val="222222"/>
            <w:sz w:val="24"/>
            <w:szCs w:val="24"/>
          </w:rPr>
          <w:t>Geometrical Interpretation of Indefinite Integral</w:t>
        </w:r>
        <w:proofErr w:type="gramStart"/>
        <w:r w:rsidRPr="00C83D7B">
          <w:rPr>
            <w:rFonts w:ascii="Arial" w:eastAsia="Times New Roman" w:hAnsi="Arial" w:cs="Arial"/>
            <w:b/>
            <w:bCs/>
            <w:color w:val="222222"/>
            <w:sz w:val="24"/>
            <w:szCs w:val="24"/>
          </w:rPr>
          <w:t>:</w:t>
        </w:r>
        <w:proofErr w:type="gramEnd"/>
        <w:r w:rsidRPr="00C83D7B">
          <w:rPr>
            <w:rFonts w:ascii="Arial" w:eastAsia="Times New Roman" w:hAnsi="Arial" w:cs="Arial"/>
            <w:color w:val="222222"/>
            <w:sz w:val="24"/>
            <w:szCs w:val="24"/>
          </w:rPr>
          <w:br/>
          <w:t>∫f(x) dx = F(x) + C = y (say).</w:t>
        </w:r>
        <w:r w:rsidRPr="00C83D7B">
          <w:rPr>
            <w:rFonts w:ascii="Arial" w:eastAsia="Times New Roman" w:hAnsi="Arial" w:cs="Arial"/>
            <w:color w:val="222222"/>
            <w:sz w:val="24"/>
            <w:szCs w:val="24"/>
          </w:rPr>
          <w:br/>
          <w:t xml:space="preserve">y = F(x) + C represents a family of curves. By giving different values to C, we get different members of family. These members can be obtained by shifting any of the curves parallel to </w:t>
        </w:r>
        <w:proofErr w:type="gramStart"/>
        <w:r w:rsidRPr="00C83D7B">
          <w:rPr>
            <w:rFonts w:ascii="Arial" w:eastAsia="Times New Roman" w:hAnsi="Arial" w:cs="Arial"/>
            <w:color w:val="222222"/>
            <w:sz w:val="24"/>
            <w:szCs w:val="24"/>
          </w:rPr>
          <w:t>itself</w:t>
        </w:r>
        <w:proofErr w:type="gramEnd"/>
        <w:r w:rsidRPr="00C83D7B">
          <w:rPr>
            <w:rFonts w:ascii="Arial" w:eastAsia="Times New Roman" w:hAnsi="Arial" w:cs="Arial"/>
            <w:color w:val="222222"/>
            <w:sz w:val="24"/>
            <w:szCs w:val="24"/>
          </w:rPr>
          <w:t>.</w:t>
        </w:r>
      </w:ins>
    </w:p>
    <w:p w:rsidR="00C83D7B" w:rsidRPr="00C83D7B" w:rsidRDefault="00C83D7B" w:rsidP="00C83D7B">
      <w:pPr>
        <w:shd w:val="clear" w:color="auto" w:fill="FFFFFF"/>
        <w:spacing w:after="390" w:line="240" w:lineRule="auto"/>
        <w:rPr>
          <w:ins w:id="270" w:author="Unknown"/>
          <w:rFonts w:ascii="Arial" w:eastAsia="Times New Roman" w:hAnsi="Arial" w:cs="Arial"/>
          <w:color w:val="222222"/>
          <w:sz w:val="24"/>
          <w:szCs w:val="24"/>
        </w:rPr>
      </w:pPr>
      <w:ins w:id="271" w:author="Unknown">
        <w:r w:rsidRPr="00C83D7B">
          <w:rPr>
            <w:rFonts w:ascii="Arial" w:eastAsia="Times New Roman" w:hAnsi="Arial" w:cs="Arial"/>
            <w:b/>
            <w:bCs/>
            <w:color w:val="222222"/>
            <w:sz w:val="24"/>
            <w:szCs w:val="24"/>
          </w:rPr>
          <w:t>Comparison between Differentiation and Integration:</w:t>
        </w:r>
      </w:ins>
    </w:p>
    <w:tbl>
      <w:tblPr>
        <w:tblW w:w="11250" w:type="dxa"/>
        <w:tblCellMar>
          <w:top w:w="15" w:type="dxa"/>
          <w:left w:w="15" w:type="dxa"/>
          <w:bottom w:w="15" w:type="dxa"/>
          <w:right w:w="15" w:type="dxa"/>
        </w:tblCellMar>
        <w:tblLook w:val="04A0" w:firstRow="1" w:lastRow="0" w:firstColumn="1" w:lastColumn="0" w:noHBand="0" w:noVBand="1"/>
      </w:tblPr>
      <w:tblGrid>
        <w:gridCol w:w="5568"/>
        <w:gridCol w:w="5682"/>
      </w:tblGrid>
      <w:tr w:rsidR="00C83D7B" w:rsidRPr="00C83D7B" w:rsidTr="00C83D7B">
        <w:tc>
          <w:tcPr>
            <w:tcW w:w="441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600" w:line="480" w:lineRule="auto"/>
              <w:jc w:val="center"/>
              <w:rPr>
                <w:rFonts w:ascii="Times New Roman" w:eastAsia="Times New Roman" w:hAnsi="Times New Roman" w:cs="Times New Roman"/>
                <w:sz w:val="24"/>
                <w:szCs w:val="24"/>
              </w:rPr>
            </w:pPr>
            <w:r w:rsidRPr="00C83D7B">
              <w:rPr>
                <w:rFonts w:ascii="Times New Roman" w:eastAsia="Times New Roman" w:hAnsi="Times New Roman" w:cs="Times New Roman"/>
                <w:b/>
                <w:bCs/>
                <w:sz w:val="24"/>
                <w:szCs w:val="24"/>
              </w:rPr>
              <w:t>Differentiation</w:t>
            </w:r>
          </w:p>
        </w:tc>
        <w:tc>
          <w:tcPr>
            <w:tcW w:w="450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600" w:line="480" w:lineRule="auto"/>
              <w:jc w:val="center"/>
              <w:rPr>
                <w:rFonts w:ascii="Times New Roman" w:eastAsia="Times New Roman" w:hAnsi="Times New Roman" w:cs="Times New Roman"/>
                <w:sz w:val="24"/>
                <w:szCs w:val="24"/>
              </w:rPr>
            </w:pPr>
            <w:r w:rsidRPr="00C83D7B">
              <w:rPr>
                <w:rFonts w:ascii="Times New Roman" w:eastAsia="Times New Roman" w:hAnsi="Times New Roman" w:cs="Times New Roman"/>
                <w:b/>
                <w:bCs/>
                <w:sz w:val="24"/>
                <w:szCs w:val="24"/>
              </w:rPr>
              <w:t>Integration</w:t>
            </w:r>
          </w:p>
        </w:tc>
      </w:tr>
      <w:tr w:rsidR="00C83D7B" w:rsidRPr="00C83D7B" w:rsidTr="00C83D7B">
        <w:tc>
          <w:tcPr>
            <w:tcW w:w="441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60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1. It is an operation on function.</w:t>
            </w:r>
          </w:p>
        </w:tc>
        <w:tc>
          <w:tcPr>
            <w:tcW w:w="450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60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1. It is an operation on function.</w:t>
            </w:r>
          </w:p>
        </w:tc>
      </w:tr>
      <w:tr w:rsidR="00C83D7B" w:rsidRPr="00C83D7B" w:rsidTr="00C83D7B">
        <w:tc>
          <w:tcPr>
            <w:tcW w:w="441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2. </w:t>
            </w:r>
            <w:proofErr w:type="spellStart"/>
            <w:r w:rsidRPr="00C83D7B">
              <w:rPr>
                <w:rFonts w:ascii="MathJax_Math-italic" w:eastAsia="Times New Roman" w:hAnsi="MathJax_Math-italic" w:cs="Times New Roman"/>
                <w:sz w:val="29"/>
                <w:szCs w:val="29"/>
                <w:bdr w:val="none" w:sz="0" w:space="0" w:color="auto" w:frame="1"/>
              </w:rPr>
              <w:t>ddx</w:t>
            </w:r>
            <w:proofErr w:type="spellEnd"/>
            <w:r w:rsidRPr="00C83D7B">
              <w:rPr>
                <w:rFonts w:ascii="MathJax_Main" w:eastAsia="Times New Roman" w:hAnsi="MathJax_Main" w:cs="Times New Roman"/>
                <w:sz w:val="29"/>
                <w:szCs w:val="29"/>
                <w:bdr w:val="none" w:sz="0" w:space="0" w:color="auto" w:frame="1"/>
              </w:rPr>
              <w:t>[</w:t>
            </w:r>
            <w:r w:rsidRPr="00C83D7B">
              <w:rPr>
                <w:rFonts w:ascii="MathJax_Math-italic" w:eastAsia="Times New Roman" w:hAnsi="MathJax_Math-italic" w:cs="Times New Roman"/>
                <w:sz w:val="29"/>
                <w:szCs w:val="29"/>
                <w:bdr w:val="none" w:sz="0" w:space="0" w:color="auto" w:frame="1"/>
              </w:rPr>
              <w:t>k</w:t>
            </w:r>
            <w:r w:rsidRPr="00C83D7B">
              <w:rPr>
                <w:rFonts w:ascii="MathJax_Main" w:eastAsia="Times New Roman" w:hAnsi="MathJax_Main" w:cs="Times New Roman"/>
                <w:sz w:val="21"/>
                <w:szCs w:val="21"/>
                <w:bdr w:val="none" w:sz="0" w:space="0" w:color="auto" w:frame="1"/>
              </w:rPr>
              <w:t>1</w:t>
            </w:r>
            <w:r w:rsidRPr="00C83D7B">
              <w:rPr>
                <w:rFonts w:ascii="MathJax_Math-italic" w:eastAsia="Times New Roman" w:hAnsi="MathJax_Math-italic" w:cs="Times New Roman"/>
                <w:sz w:val="29"/>
                <w:szCs w:val="29"/>
                <w:bdr w:val="none" w:sz="0" w:space="0" w:color="auto" w:frame="1"/>
              </w:rPr>
              <w:t>f</w:t>
            </w:r>
            <w:r w:rsidRPr="00C83D7B">
              <w:rPr>
                <w:rFonts w:ascii="MathJax_Main" w:eastAsia="Times New Roman" w:hAnsi="MathJax_Main" w:cs="Times New Roman"/>
                <w:sz w:val="21"/>
                <w:szCs w:val="21"/>
                <w:bdr w:val="none" w:sz="0" w:space="0" w:color="auto" w:frame="1"/>
              </w:rPr>
              <w:t>1</w:t>
            </w:r>
            <w:r w:rsidRPr="00C83D7B">
              <w:rPr>
                <w:rFonts w:ascii="MathJax_Main" w:eastAsia="Times New Roman" w:hAnsi="MathJax_Main" w:cs="Times New Roman"/>
                <w:sz w:val="29"/>
                <w:szCs w:val="29"/>
                <w:bdr w:val="none" w:sz="0" w:space="0" w:color="auto" w:frame="1"/>
              </w:rPr>
              <w:t>(</w:t>
            </w:r>
            <w:r w:rsidRPr="00C83D7B">
              <w:rPr>
                <w:rFonts w:ascii="MathJax_Math-italic" w:eastAsia="Times New Roman" w:hAnsi="MathJax_Math-italic" w:cs="Times New Roman"/>
                <w:sz w:val="29"/>
                <w:szCs w:val="29"/>
                <w:bdr w:val="none" w:sz="0" w:space="0" w:color="auto" w:frame="1"/>
              </w:rPr>
              <w:t>x</w:t>
            </w:r>
            <w:r w:rsidRPr="00C83D7B">
              <w:rPr>
                <w:rFonts w:ascii="MathJax_Main" w:eastAsia="Times New Roman" w:hAnsi="MathJax_Main" w:cs="Times New Roman"/>
                <w:sz w:val="29"/>
                <w:szCs w:val="29"/>
                <w:bdr w:val="none" w:sz="0" w:space="0" w:color="auto" w:frame="1"/>
              </w:rPr>
              <w:t>)+</w:t>
            </w:r>
            <w:r w:rsidRPr="00C83D7B">
              <w:rPr>
                <w:rFonts w:ascii="MathJax_Math-italic" w:eastAsia="Times New Roman" w:hAnsi="MathJax_Math-italic" w:cs="Times New Roman"/>
                <w:sz w:val="29"/>
                <w:szCs w:val="29"/>
                <w:bdr w:val="none" w:sz="0" w:space="0" w:color="auto" w:frame="1"/>
              </w:rPr>
              <w:t>k</w:t>
            </w:r>
            <w:r w:rsidRPr="00C83D7B">
              <w:rPr>
                <w:rFonts w:ascii="MathJax_Main" w:eastAsia="Times New Roman" w:hAnsi="MathJax_Main" w:cs="Times New Roman"/>
                <w:sz w:val="21"/>
                <w:szCs w:val="21"/>
                <w:bdr w:val="none" w:sz="0" w:space="0" w:color="auto" w:frame="1"/>
              </w:rPr>
              <w:t>2</w:t>
            </w:r>
            <w:r w:rsidRPr="00C83D7B">
              <w:rPr>
                <w:rFonts w:ascii="MathJax_Math-italic" w:eastAsia="Times New Roman" w:hAnsi="MathJax_Math-italic" w:cs="Times New Roman"/>
                <w:sz w:val="29"/>
                <w:szCs w:val="29"/>
                <w:bdr w:val="none" w:sz="0" w:space="0" w:color="auto" w:frame="1"/>
              </w:rPr>
              <w:t>f</w:t>
            </w:r>
            <w:r w:rsidRPr="00C83D7B">
              <w:rPr>
                <w:rFonts w:ascii="MathJax_Main" w:eastAsia="Times New Roman" w:hAnsi="MathJax_Main" w:cs="Times New Roman"/>
                <w:sz w:val="21"/>
                <w:szCs w:val="21"/>
                <w:bdr w:val="none" w:sz="0" w:space="0" w:color="auto" w:frame="1"/>
              </w:rPr>
              <w:t>2</w:t>
            </w:r>
            <w:r w:rsidRPr="00C83D7B">
              <w:rPr>
                <w:rFonts w:ascii="MathJax_Main" w:eastAsia="Times New Roman" w:hAnsi="MathJax_Main" w:cs="Times New Roman"/>
                <w:sz w:val="29"/>
                <w:szCs w:val="29"/>
                <w:bdr w:val="none" w:sz="0" w:space="0" w:color="auto" w:frame="1"/>
              </w:rPr>
              <w:t>(</w:t>
            </w:r>
            <w:r w:rsidRPr="00C83D7B">
              <w:rPr>
                <w:rFonts w:ascii="MathJax_Math-italic" w:eastAsia="Times New Roman" w:hAnsi="MathJax_Math-italic" w:cs="Times New Roman"/>
                <w:sz w:val="29"/>
                <w:szCs w:val="29"/>
                <w:bdr w:val="none" w:sz="0" w:space="0" w:color="auto" w:frame="1"/>
              </w:rPr>
              <w:t>x</w:t>
            </w:r>
            <w:r w:rsidRPr="00C83D7B">
              <w:rPr>
                <w:rFonts w:ascii="MathJax_Main" w:eastAsia="Times New Roman" w:hAnsi="MathJax_Main" w:cs="Times New Roman"/>
                <w:sz w:val="29"/>
                <w:szCs w:val="29"/>
                <w:bdr w:val="none" w:sz="0" w:space="0" w:color="auto" w:frame="1"/>
              </w:rPr>
              <w:t>)+…+</w:t>
            </w:r>
            <w:proofErr w:type="spellStart"/>
            <w:r w:rsidRPr="00C83D7B">
              <w:rPr>
                <w:rFonts w:ascii="MathJax_Math-italic" w:eastAsia="Times New Roman" w:hAnsi="MathJax_Math-italic" w:cs="Times New Roman"/>
                <w:sz w:val="29"/>
                <w:szCs w:val="29"/>
                <w:bdr w:val="none" w:sz="0" w:space="0" w:color="auto" w:frame="1"/>
              </w:rPr>
              <w:t>k</w:t>
            </w:r>
            <w:r w:rsidRPr="00C83D7B">
              <w:rPr>
                <w:rFonts w:ascii="MathJax_Math-italic" w:eastAsia="Times New Roman" w:hAnsi="MathJax_Math-italic" w:cs="Times New Roman"/>
                <w:sz w:val="21"/>
                <w:szCs w:val="21"/>
                <w:bdr w:val="none" w:sz="0" w:space="0" w:color="auto" w:frame="1"/>
              </w:rPr>
              <w:t>n</w:t>
            </w:r>
            <w:r w:rsidRPr="00C83D7B">
              <w:rPr>
                <w:rFonts w:ascii="MathJax_Math-italic" w:eastAsia="Times New Roman" w:hAnsi="MathJax_Math-italic" w:cs="Times New Roman"/>
                <w:sz w:val="29"/>
                <w:szCs w:val="29"/>
                <w:bdr w:val="none" w:sz="0" w:space="0" w:color="auto" w:frame="1"/>
              </w:rPr>
              <w:t>f</w:t>
            </w:r>
            <w:r w:rsidRPr="00C83D7B">
              <w:rPr>
                <w:rFonts w:ascii="MathJax_Math-italic" w:eastAsia="Times New Roman" w:hAnsi="MathJax_Math-italic" w:cs="Times New Roman"/>
                <w:sz w:val="21"/>
                <w:szCs w:val="21"/>
                <w:bdr w:val="none" w:sz="0" w:space="0" w:color="auto" w:frame="1"/>
              </w:rPr>
              <w:t>n</w:t>
            </w:r>
            <w:proofErr w:type="spellEnd"/>
            <w:r w:rsidRPr="00C83D7B">
              <w:rPr>
                <w:rFonts w:ascii="MathJax_Main" w:eastAsia="Times New Roman" w:hAnsi="MathJax_Main" w:cs="Times New Roman"/>
                <w:sz w:val="29"/>
                <w:szCs w:val="29"/>
                <w:bdr w:val="none" w:sz="0" w:space="0" w:color="auto" w:frame="1"/>
              </w:rPr>
              <w:t>(</w:t>
            </w:r>
            <w:r w:rsidRPr="00C83D7B">
              <w:rPr>
                <w:rFonts w:ascii="MathJax_Math-italic" w:eastAsia="Times New Roman" w:hAnsi="MathJax_Math-italic" w:cs="Times New Roman"/>
                <w:sz w:val="29"/>
                <w:szCs w:val="29"/>
                <w:bdr w:val="none" w:sz="0" w:space="0" w:color="auto" w:frame="1"/>
              </w:rPr>
              <w:t>x</w:t>
            </w:r>
            <w:r w:rsidRPr="00C83D7B">
              <w:rPr>
                <w:rFonts w:ascii="MathJax_Main" w:eastAsia="Times New Roman" w:hAnsi="MathJax_Main" w:cs="Times New Roman"/>
                <w:sz w:val="29"/>
                <w:szCs w:val="29"/>
                <w:bdr w:val="none" w:sz="0" w:space="0" w:color="auto" w:frame="1"/>
              </w:rPr>
              <w:t>)]</w:t>
            </w:r>
            <w:r w:rsidRPr="00C83D7B">
              <w:rPr>
                <w:rFonts w:ascii="Times New Roman" w:eastAsia="Times New Roman" w:hAnsi="Times New Roman" w:cs="Times New Roman"/>
                <w:sz w:val="24"/>
                <w:szCs w:val="24"/>
              </w:rPr>
              <w:t> = k</w:t>
            </w:r>
            <w:r w:rsidRPr="00C83D7B">
              <w:rPr>
                <w:rFonts w:ascii="Times New Roman" w:eastAsia="Times New Roman" w:hAnsi="Times New Roman" w:cs="Times New Roman"/>
                <w:sz w:val="18"/>
                <w:szCs w:val="18"/>
                <w:vertAlign w:val="subscript"/>
              </w:rPr>
              <w:t>1</w:t>
            </w:r>
            <w:r w:rsidRPr="00C83D7B">
              <w:rPr>
                <w:rFonts w:ascii="Times New Roman" w:eastAsia="Times New Roman" w:hAnsi="Times New Roman" w:cs="Times New Roman"/>
                <w:sz w:val="24"/>
                <w:szCs w:val="24"/>
              </w:rPr>
              <w:t> </w:t>
            </w:r>
            <w:r w:rsidRPr="00C83D7B">
              <w:rPr>
                <w:rFonts w:ascii="MathJax_Math-italic" w:eastAsia="Times New Roman" w:hAnsi="MathJax_Math-italic" w:cs="Times New Roman"/>
                <w:sz w:val="21"/>
                <w:szCs w:val="21"/>
                <w:bdr w:val="none" w:sz="0" w:space="0" w:color="auto" w:frame="1"/>
              </w:rPr>
              <w:t>ddx</w:t>
            </w:r>
            <w:r w:rsidRPr="00C83D7B">
              <w:rPr>
                <w:rFonts w:ascii="Times New Roman" w:eastAsia="Times New Roman" w:hAnsi="Times New Roman" w:cs="Times New Roman"/>
                <w:sz w:val="24"/>
                <w:szCs w:val="24"/>
              </w:rPr>
              <w:t>f</w:t>
            </w:r>
            <w:r w:rsidRPr="00C83D7B">
              <w:rPr>
                <w:rFonts w:ascii="Times New Roman" w:eastAsia="Times New Roman" w:hAnsi="Times New Roman" w:cs="Times New Roman"/>
                <w:sz w:val="18"/>
                <w:szCs w:val="18"/>
                <w:vertAlign w:val="subscript"/>
              </w:rPr>
              <w:t>1</w:t>
            </w:r>
            <w:r w:rsidRPr="00C83D7B">
              <w:rPr>
                <w:rFonts w:ascii="Times New Roman" w:eastAsia="Times New Roman" w:hAnsi="Times New Roman" w:cs="Times New Roman"/>
                <w:sz w:val="24"/>
                <w:szCs w:val="24"/>
              </w:rPr>
              <w:t> (x) + k</w:t>
            </w:r>
            <w:r w:rsidRPr="00C83D7B">
              <w:rPr>
                <w:rFonts w:ascii="Times New Roman" w:eastAsia="Times New Roman" w:hAnsi="Times New Roman" w:cs="Times New Roman"/>
                <w:sz w:val="18"/>
                <w:szCs w:val="18"/>
                <w:vertAlign w:val="subscript"/>
              </w:rPr>
              <w:t>2</w:t>
            </w:r>
            <w:r w:rsidRPr="00C83D7B">
              <w:rPr>
                <w:rFonts w:ascii="Times New Roman" w:eastAsia="Times New Roman" w:hAnsi="Times New Roman" w:cs="Times New Roman"/>
                <w:sz w:val="24"/>
                <w:szCs w:val="24"/>
              </w:rPr>
              <w:t> </w:t>
            </w:r>
            <w:r w:rsidRPr="00C83D7B">
              <w:rPr>
                <w:rFonts w:ascii="MathJax_Math-italic" w:eastAsia="Times New Roman" w:hAnsi="MathJax_Math-italic" w:cs="Times New Roman"/>
                <w:sz w:val="21"/>
                <w:szCs w:val="21"/>
                <w:bdr w:val="none" w:sz="0" w:space="0" w:color="auto" w:frame="1"/>
              </w:rPr>
              <w:t>ddx</w:t>
            </w:r>
            <w:r w:rsidRPr="00C83D7B">
              <w:rPr>
                <w:rFonts w:ascii="Times New Roman" w:eastAsia="Times New Roman" w:hAnsi="Times New Roman" w:cs="Times New Roman"/>
                <w:sz w:val="24"/>
                <w:szCs w:val="24"/>
              </w:rPr>
              <w:t>f</w:t>
            </w:r>
            <w:r w:rsidRPr="00C83D7B">
              <w:rPr>
                <w:rFonts w:ascii="Times New Roman" w:eastAsia="Times New Roman" w:hAnsi="Times New Roman" w:cs="Times New Roman"/>
                <w:sz w:val="18"/>
                <w:szCs w:val="18"/>
                <w:vertAlign w:val="subscript"/>
              </w:rPr>
              <w:t>2</w:t>
            </w:r>
            <w:r w:rsidRPr="00C83D7B">
              <w:rPr>
                <w:rFonts w:ascii="Times New Roman" w:eastAsia="Times New Roman" w:hAnsi="Times New Roman" w:cs="Times New Roman"/>
                <w:sz w:val="24"/>
                <w:szCs w:val="24"/>
              </w:rPr>
              <w:t xml:space="preserve">(x) + ……….+ </w:t>
            </w:r>
            <w:proofErr w:type="spellStart"/>
            <w:r w:rsidRPr="00C83D7B">
              <w:rPr>
                <w:rFonts w:ascii="Times New Roman" w:eastAsia="Times New Roman" w:hAnsi="Times New Roman" w:cs="Times New Roman"/>
                <w:sz w:val="24"/>
                <w:szCs w:val="24"/>
              </w:rPr>
              <w:t>k</w:t>
            </w:r>
            <w:r w:rsidRPr="00C83D7B">
              <w:rPr>
                <w:rFonts w:ascii="Times New Roman" w:eastAsia="Times New Roman" w:hAnsi="Times New Roman" w:cs="Times New Roman"/>
                <w:sz w:val="18"/>
                <w:szCs w:val="18"/>
                <w:vertAlign w:val="subscript"/>
              </w:rPr>
              <w:t>n</w:t>
            </w:r>
            <w:proofErr w:type="spellEnd"/>
            <w:r w:rsidRPr="00C83D7B">
              <w:rPr>
                <w:rFonts w:ascii="Times New Roman" w:eastAsia="Times New Roman" w:hAnsi="Times New Roman" w:cs="Times New Roman"/>
                <w:sz w:val="24"/>
                <w:szCs w:val="24"/>
              </w:rPr>
              <w:t> </w:t>
            </w:r>
            <w:proofErr w:type="spellStart"/>
            <w:r w:rsidRPr="00C83D7B">
              <w:rPr>
                <w:rFonts w:ascii="MathJax_Math-italic" w:eastAsia="Times New Roman" w:hAnsi="MathJax_Math-italic" w:cs="Times New Roman"/>
                <w:sz w:val="21"/>
                <w:szCs w:val="21"/>
                <w:bdr w:val="none" w:sz="0" w:space="0" w:color="auto" w:frame="1"/>
              </w:rPr>
              <w:t>ddx</w:t>
            </w:r>
            <w:r w:rsidRPr="00C83D7B">
              <w:rPr>
                <w:rFonts w:ascii="Times New Roman" w:eastAsia="Times New Roman" w:hAnsi="Times New Roman" w:cs="Times New Roman"/>
                <w:sz w:val="24"/>
                <w:szCs w:val="24"/>
              </w:rPr>
              <w:t>f</w:t>
            </w:r>
            <w:r w:rsidRPr="00C83D7B">
              <w:rPr>
                <w:rFonts w:ascii="Times New Roman" w:eastAsia="Times New Roman" w:hAnsi="Times New Roman" w:cs="Times New Roman"/>
                <w:sz w:val="18"/>
                <w:szCs w:val="18"/>
                <w:vertAlign w:val="subscript"/>
              </w:rPr>
              <w:t>n</w:t>
            </w:r>
            <w:proofErr w:type="spellEnd"/>
            <w:r w:rsidRPr="00C83D7B">
              <w:rPr>
                <w:rFonts w:ascii="Times New Roman" w:eastAsia="Times New Roman" w:hAnsi="Times New Roman" w:cs="Times New Roman"/>
                <w:sz w:val="24"/>
                <w:szCs w:val="24"/>
              </w:rPr>
              <w:t> (x)</w:t>
            </w:r>
          </w:p>
        </w:tc>
        <w:tc>
          <w:tcPr>
            <w:tcW w:w="450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2. ∫ k</w:t>
            </w:r>
            <w:r w:rsidRPr="00C83D7B">
              <w:rPr>
                <w:rFonts w:ascii="Times New Roman" w:eastAsia="Times New Roman" w:hAnsi="Times New Roman" w:cs="Times New Roman"/>
                <w:sz w:val="18"/>
                <w:szCs w:val="18"/>
                <w:vertAlign w:val="subscript"/>
              </w:rPr>
              <w:t>1</w:t>
            </w:r>
            <w:r w:rsidRPr="00C83D7B">
              <w:rPr>
                <w:rFonts w:ascii="Times New Roman" w:eastAsia="Times New Roman" w:hAnsi="Times New Roman" w:cs="Times New Roman"/>
                <w:sz w:val="24"/>
                <w:szCs w:val="24"/>
              </w:rPr>
              <w:t> </w:t>
            </w:r>
            <w:r w:rsidRPr="00C83D7B">
              <w:rPr>
                <w:rFonts w:ascii="MathJax_Math-italic" w:eastAsia="Times New Roman" w:hAnsi="MathJax_Math-italic" w:cs="Times New Roman"/>
                <w:sz w:val="21"/>
                <w:szCs w:val="21"/>
                <w:bdr w:val="none" w:sz="0" w:space="0" w:color="auto" w:frame="1"/>
              </w:rPr>
              <w:t>ddx</w:t>
            </w:r>
            <w:r w:rsidRPr="00C83D7B">
              <w:rPr>
                <w:rFonts w:ascii="Times New Roman" w:eastAsia="Times New Roman" w:hAnsi="Times New Roman" w:cs="Times New Roman"/>
                <w:sz w:val="24"/>
                <w:szCs w:val="24"/>
              </w:rPr>
              <w:t>f</w:t>
            </w:r>
            <w:r w:rsidRPr="00C83D7B">
              <w:rPr>
                <w:rFonts w:ascii="Times New Roman" w:eastAsia="Times New Roman" w:hAnsi="Times New Roman" w:cs="Times New Roman"/>
                <w:sz w:val="18"/>
                <w:szCs w:val="18"/>
                <w:vertAlign w:val="subscript"/>
              </w:rPr>
              <w:t>1</w:t>
            </w:r>
            <w:r w:rsidRPr="00C83D7B">
              <w:rPr>
                <w:rFonts w:ascii="Times New Roman" w:eastAsia="Times New Roman" w:hAnsi="Times New Roman" w:cs="Times New Roman"/>
                <w:sz w:val="24"/>
                <w:szCs w:val="24"/>
              </w:rPr>
              <w:t> (x) + k</w:t>
            </w:r>
            <w:r w:rsidRPr="00C83D7B">
              <w:rPr>
                <w:rFonts w:ascii="Times New Roman" w:eastAsia="Times New Roman" w:hAnsi="Times New Roman" w:cs="Times New Roman"/>
                <w:sz w:val="18"/>
                <w:szCs w:val="18"/>
                <w:vertAlign w:val="subscript"/>
              </w:rPr>
              <w:t>2</w:t>
            </w:r>
            <w:r w:rsidRPr="00C83D7B">
              <w:rPr>
                <w:rFonts w:ascii="Times New Roman" w:eastAsia="Times New Roman" w:hAnsi="Times New Roman" w:cs="Times New Roman"/>
                <w:sz w:val="24"/>
                <w:szCs w:val="24"/>
              </w:rPr>
              <w:t> </w:t>
            </w:r>
            <w:r w:rsidRPr="00C83D7B">
              <w:rPr>
                <w:rFonts w:ascii="MathJax_Math-italic" w:eastAsia="Times New Roman" w:hAnsi="MathJax_Math-italic" w:cs="Times New Roman"/>
                <w:sz w:val="21"/>
                <w:szCs w:val="21"/>
                <w:bdr w:val="none" w:sz="0" w:space="0" w:color="auto" w:frame="1"/>
              </w:rPr>
              <w:t>ddx</w:t>
            </w:r>
            <w:r w:rsidRPr="00C83D7B">
              <w:rPr>
                <w:rFonts w:ascii="Times New Roman" w:eastAsia="Times New Roman" w:hAnsi="Times New Roman" w:cs="Times New Roman"/>
                <w:sz w:val="24"/>
                <w:szCs w:val="24"/>
              </w:rPr>
              <w:t>f</w:t>
            </w:r>
            <w:r w:rsidRPr="00C83D7B">
              <w:rPr>
                <w:rFonts w:ascii="Times New Roman" w:eastAsia="Times New Roman" w:hAnsi="Times New Roman" w:cs="Times New Roman"/>
                <w:sz w:val="18"/>
                <w:szCs w:val="18"/>
                <w:vertAlign w:val="subscript"/>
              </w:rPr>
              <w:t>2</w:t>
            </w:r>
            <w:r w:rsidRPr="00C83D7B">
              <w:rPr>
                <w:rFonts w:ascii="Times New Roman" w:eastAsia="Times New Roman" w:hAnsi="Times New Roman" w:cs="Times New Roman"/>
                <w:sz w:val="24"/>
                <w:szCs w:val="24"/>
              </w:rPr>
              <w:t xml:space="preserve"> (x) + ……….+ </w:t>
            </w:r>
            <w:proofErr w:type="spellStart"/>
            <w:r w:rsidRPr="00C83D7B">
              <w:rPr>
                <w:rFonts w:ascii="Times New Roman" w:eastAsia="Times New Roman" w:hAnsi="Times New Roman" w:cs="Times New Roman"/>
                <w:sz w:val="24"/>
                <w:szCs w:val="24"/>
              </w:rPr>
              <w:t>k</w:t>
            </w:r>
            <w:r w:rsidRPr="00C83D7B">
              <w:rPr>
                <w:rFonts w:ascii="Times New Roman" w:eastAsia="Times New Roman" w:hAnsi="Times New Roman" w:cs="Times New Roman"/>
                <w:sz w:val="18"/>
                <w:szCs w:val="18"/>
                <w:vertAlign w:val="subscript"/>
              </w:rPr>
              <w:t>n</w:t>
            </w:r>
            <w:proofErr w:type="spellEnd"/>
            <w:r w:rsidRPr="00C83D7B">
              <w:rPr>
                <w:rFonts w:ascii="Times New Roman" w:eastAsia="Times New Roman" w:hAnsi="Times New Roman" w:cs="Times New Roman"/>
                <w:sz w:val="24"/>
                <w:szCs w:val="24"/>
              </w:rPr>
              <w:t> </w:t>
            </w:r>
            <w:proofErr w:type="spellStart"/>
            <w:r w:rsidRPr="00C83D7B">
              <w:rPr>
                <w:rFonts w:ascii="MathJax_Math-italic" w:eastAsia="Times New Roman" w:hAnsi="MathJax_Math-italic" w:cs="Times New Roman"/>
                <w:sz w:val="21"/>
                <w:szCs w:val="21"/>
                <w:bdr w:val="none" w:sz="0" w:space="0" w:color="auto" w:frame="1"/>
              </w:rPr>
              <w:t>ddx</w:t>
            </w:r>
            <w:r w:rsidRPr="00C83D7B">
              <w:rPr>
                <w:rFonts w:ascii="Times New Roman" w:eastAsia="Times New Roman" w:hAnsi="Times New Roman" w:cs="Times New Roman"/>
                <w:sz w:val="24"/>
                <w:szCs w:val="24"/>
              </w:rPr>
              <w:t>f</w:t>
            </w:r>
            <w:r w:rsidRPr="00C83D7B">
              <w:rPr>
                <w:rFonts w:ascii="Times New Roman" w:eastAsia="Times New Roman" w:hAnsi="Times New Roman" w:cs="Times New Roman"/>
                <w:sz w:val="18"/>
                <w:szCs w:val="18"/>
                <w:vertAlign w:val="subscript"/>
              </w:rPr>
              <w:t>n</w:t>
            </w:r>
            <w:proofErr w:type="spellEnd"/>
            <w:r w:rsidRPr="00C83D7B">
              <w:rPr>
                <w:rFonts w:ascii="Times New Roman" w:eastAsia="Times New Roman" w:hAnsi="Times New Roman" w:cs="Times New Roman"/>
                <w:sz w:val="24"/>
                <w:szCs w:val="24"/>
              </w:rPr>
              <w:t> (x) = k</w:t>
            </w:r>
            <w:r w:rsidRPr="00C83D7B">
              <w:rPr>
                <w:rFonts w:ascii="Times New Roman" w:eastAsia="Times New Roman" w:hAnsi="Times New Roman" w:cs="Times New Roman"/>
                <w:sz w:val="18"/>
                <w:szCs w:val="18"/>
                <w:vertAlign w:val="subscript"/>
              </w:rPr>
              <w:t>1</w:t>
            </w:r>
            <w:r w:rsidRPr="00C83D7B">
              <w:rPr>
                <w:rFonts w:ascii="Times New Roman" w:eastAsia="Times New Roman" w:hAnsi="Times New Roman" w:cs="Times New Roman"/>
                <w:sz w:val="24"/>
                <w:szCs w:val="24"/>
              </w:rPr>
              <w:t>∫f</w:t>
            </w:r>
            <w:r w:rsidRPr="00C83D7B">
              <w:rPr>
                <w:rFonts w:ascii="Times New Roman" w:eastAsia="Times New Roman" w:hAnsi="Times New Roman" w:cs="Times New Roman"/>
                <w:sz w:val="18"/>
                <w:szCs w:val="18"/>
                <w:vertAlign w:val="subscript"/>
              </w:rPr>
              <w:t>2</w:t>
            </w:r>
            <w:r w:rsidRPr="00C83D7B">
              <w:rPr>
                <w:rFonts w:ascii="Times New Roman" w:eastAsia="Times New Roman" w:hAnsi="Times New Roman" w:cs="Times New Roman"/>
                <w:sz w:val="24"/>
                <w:szCs w:val="24"/>
              </w:rPr>
              <w:t>1(x) dx + k</w:t>
            </w:r>
            <w:r w:rsidRPr="00C83D7B">
              <w:rPr>
                <w:rFonts w:ascii="Times New Roman" w:eastAsia="Times New Roman" w:hAnsi="Times New Roman" w:cs="Times New Roman"/>
                <w:sz w:val="18"/>
                <w:szCs w:val="18"/>
                <w:vertAlign w:val="subscript"/>
              </w:rPr>
              <w:t>2</w:t>
            </w:r>
            <w:r w:rsidRPr="00C83D7B">
              <w:rPr>
                <w:rFonts w:ascii="Times New Roman" w:eastAsia="Times New Roman" w:hAnsi="Times New Roman" w:cs="Times New Roman"/>
                <w:sz w:val="24"/>
                <w:szCs w:val="24"/>
              </w:rPr>
              <w:t>∫f</w:t>
            </w:r>
            <w:r w:rsidRPr="00C83D7B">
              <w:rPr>
                <w:rFonts w:ascii="Times New Roman" w:eastAsia="Times New Roman" w:hAnsi="Times New Roman" w:cs="Times New Roman"/>
                <w:sz w:val="18"/>
                <w:szCs w:val="18"/>
                <w:vertAlign w:val="subscript"/>
              </w:rPr>
              <w:t>2</w:t>
            </w:r>
            <w:r w:rsidRPr="00C83D7B">
              <w:rPr>
                <w:rFonts w:ascii="Times New Roman" w:eastAsia="Times New Roman" w:hAnsi="Times New Roman" w:cs="Times New Roman"/>
                <w:sz w:val="24"/>
                <w:szCs w:val="24"/>
              </w:rPr>
              <w:t xml:space="preserve"> (x) dx + ……… + </w:t>
            </w:r>
            <w:proofErr w:type="spellStart"/>
            <w:r w:rsidRPr="00C83D7B">
              <w:rPr>
                <w:rFonts w:ascii="Times New Roman" w:eastAsia="Times New Roman" w:hAnsi="Times New Roman" w:cs="Times New Roman"/>
                <w:sz w:val="24"/>
                <w:szCs w:val="24"/>
              </w:rPr>
              <w:t>k</w:t>
            </w:r>
            <w:r w:rsidRPr="00C83D7B">
              <w:rPr>
                <w:rFonts w:ascii="Times New Roman" w:eastAsia="Times New Roman" w:hAnsi="Times New Roman" w:cs="Times New Roman"/>
                <w:sz w:val="18"/>
                <w:szCs w:val="18"/>
                <w:vertAlign w:val="subscript"/>
              </w:rPr>
              <w:t>n</w:t>
            </w:r>
            <w:r w:rsidRPr="00C83D7B">
              <w:rPr>
                <w:rFonts w:ascii="Times New Roman" w:eastAsia="Times New Roman" w:hAnsi="Times New Roman" w:cs="Times New Roman"/>
                <w:sz w:val="24"/>
                <w:szCs w:val="24"/>
              </w:rPr>
              <w:t>∫f</w:t>
            </w:r>
            <w:r w:rsidRPr="00C83D7B">
              <w:rPr>
                <w:rFonts w:ascii="Times New Roman" w:eastAsia="Times New Roman" w:hAnsi="Times New Roman" w:cs="Times New Roman"/>
                <w:sz w:val="18"/>
                <w:szCs w:val="18"/>
                <w:vertAlign w:val="subscript"/>
              </w:rPr>
              <w:t>n</w:t>
            </w:r>
            <w:proofErr w:type="spellEnd"/>
            <w:r w:rsidRPr="00C83D7B">
              <w:rPr>
                <w:rFonts w:ascii="Times New Roman" w:eastAsia="Times New Roman" w:hAnsi="Times New Roman" w:cs="Times New Roman"/>
                <w:sz w:val="24"/>
                <w:szCs w:val="24"/>
              </w:rPr>
              <w:t> (x) dx</w:t>
            </w:r>
          </w:p>
        </w:tc>
      </w:tr>
      <w:tr w:rsidR="00C83D7B" w:rsidRPr="00C83D7B" w:rsidTr="00C83D7B">
        <w:tc>
          <w:tcPr>
            <w:tcW w:w="441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3. Some functions are not differentiable.</w:t>
            </w:r>
          </w:p>
        </w:tc>
        <w:tc>
          <w:tcPr>
            <w:tcW w:w="450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 xml:space="preserve">3. All functions are not </w:t>
            </w:r>
            <w:proofErr w:type="spellStart"/>
            <w:r w:rsidRPr="00C83D7B">
              <w:rPr>
                <w:rFonts w:ascii="Times New Roman" w:eastAsia="Times New Roman" w:hAnsi="Times New Roman" w:cs="Times New Roman"/>
                <w:sz w:val="24"/>
                <w:szCs w:val="24"/>
              </w:rPr>
              <w:t>integrable</w:t>
            </w:r>
            <w:proofErr w:type="spellEnd"/>
            <w:r w:rsidRPr="00C83D7B">
              <w:rPr>
                <w:rFonts w:ascii="Times New Roman" w:eastAsia="Times New Roman" w:hAnsi="Times New Roman" w:cs="Times New Roman"/>
                <w:sz w:val="24"/>
                <w:szCs w:val="24"/>
              </w:rPr>
              <w:t>.</w:t>
            </w:r>
          </w:p>
        </w:tc>
      </w:tr>
      <w:tr w:rsidR="00C83D7B" w:rsidRPr="00C83D7B" w:rsidTr="00C83D7B">
        <w:tc>
          <w:tcPr>
            <w:tcW w:w="441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4. The derivative of a function, if it exists, is unique.</w:t>
            </w:r>
          </w:p>
        </w:tc>
        <w:tc>
          <w:tcPr>
            <w:tcW w:w="450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4. The integral of a function is not unique.</w:t>
            </w:r>
          </w:p>
        </w:tc>
      </w:tr>
      <w:tr w:rsidR="00C83D7B" w:rsidRPr="00C83D7B" w:rsidTr="00C83D7B">
        <w:tc>
          <w:tcPr>
            <w:tcW w:w="441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 xml:space="preserve">5. ¡f a polynomial function of a degree n is </w:t>
            </w:r>
            <w:proofErr w:type="gramStart"/>
            <w:r w:rsidRPr="00C83D7B">
              <w:rPr>
                <w:rFonts w:ascii="Times New Roman" w:eastAsia="Times New Roman" w:hAnsi="Times New Roman" w:cs="Times New Roman"/>
                <w:sz w:val="24"/>
                <w:szCs w:val="24"/>
              </w:rPr>
              <w:t>differentiated,</w:t>
            </w:r>
            <w:proofErr w:type="gramEnd"/>
            <w:r w:rsidRPr="00C83D7B">
              <w:rPr>
                <w:rFonts w:ascii="Times New Roman" w:eastAsia="Times New Roman" w:hAnsi="Times New Roman" w:cs="Times New Roman"/>
                <w:sz w:val="24"/>
                <w:szCs w:val="24"/>
              </w:rPr>
              <w:t xml:space="preserve"> we obtain a polynomial of degree n – 1.</w:t>
            </w:r>
          </w:p>
        </w:tc>
        <w:tc>
          <w:tcPr>
            <w:tcW w:w="450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5. If a polynomial function of a degree n is integrated, we get a polynomial of degree n + 1.</w:t>
            </w:r>
          </w:p>
        </w:tc>
      </w:tr>
      <w:tr w:rsidR="00C83D7B" w:rsidRPr="00C83D7B" w:rsidTr="00C83D7B">
        <w:tc>
          <w:tcPr>
            <w:tcW w:w="441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6. We can obtain a derivative at a point.</w:t>
            </w:r>
          </w:p>
        </w:tc>
        <w:tc>
          <w:tcPr>
            <w:tcW w:w="450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6. Integral of a function may be obtained over an interval in which f is defined.</w:t>
            </w:r>
          </w:p>
        </w:tc>
      </w:tr>
      <w:tr w:rsidR="00C83D7B" w:rsidRPr="00C83D7B" w:rsidTr="00C83D7B">
        <w:tc>
          <w:tcPr>
            <w:tcW w:w="441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7. Slope of tangent at a point x = x</w:t>
            </w:r>
            <w:r w:rsidRPr="00C83D7B">
              <w:rPr>
                <w:rFonts w:ascii="Times New Roman" w:eastAsia="Times New Roman" w:hAnsi="Times New Roman" w:cs="Times New Roman"/>
                <w:sz w:val="18"/>
                <w:szCs w:val="18"/>
                <w:vertAlign w:val="subscript"/>
              </w:rPr>
              <w:t>1</w:t>
            </w:r>
            <w:r w:rsidRPr="00C83D7B">
              <w:rPr>
                <w:rFonts w:ascii="Times New Roman" w:eastAsia="Times New Roman" w:hAnsi="Times New Roman" w:cs="Times New Roman"/>
                <w:sz w:val="24"/>
                <w:szCs w:val="24"/>
              </w:rPr>
              <w:t> is f ‘(x</w:t>
            </w:r>
            <w:r w:rsidRPr="00C83D7B">
              <w:rPr>
                <w:rFonts w:ascii="Times New Roman" w:eastAsia="Times New Roman" w:hAnsi="Times New Roman" w:cs="Times New Roman"/>
                <w:sz w:val="18"/>
                <w:szCs w:val="18"/>
                <w:vertAlign w:val="subscript"/>
              </w:rPr>
              <w:t>1</w:t>
            </w:r>
            <w:r w:rsidRPr="00C83D7B">
              <w:rPr>
                <w:rFonts w:ascii="Times New Roman" w:eastAsia="Times New Roman" w:hAnsi="Times New Roman" w:cs="Times New Roman"/>
                <w:sz w:val="24"/>
                <w:szCs w:val="24"/>
              </w:rPr>
              <w:t>).</w:t>
            </w:r>
          </w:p>
        </w:tc>
        <w:tc>
          <w:tcPr>
            <w:tcW w:w="450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7. Integral of a function represents a family of curves.</w:t>
            </w:r>
          </w:p>
        </w:tc>
      </w:tr>
      <w:tr w:rsidR="00C83D7B" w:rsidRPr="00C83D7B" w:rsidTr="00C83D7B">
        <w:tc>
          <w:tcPr>
            <w:tcW w:w="441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 xml:space="preserve">8. If the distance traversed at any time f is known, we can </w:t>
            </w:r>
            <w:r w:rsidRPr="00C83D7B">
              <w:rPr>
                <w:rFonts w:ascii="Times New Roman" w:eastAsia="Times New Roman" w:hAnsi="Times New Roman" w:cs="Times New Roman"/>
                <w:sz w:val="24"/>
                <w:szCs w:val="24"/>
              </w:rPr>
              <w:lastRenderedPageBreak/>
              <w:t>find velocity and acceleration.</w:t>
            </w:r>
          </w:p>
        </w:tc>
        <w:tc>
          <w:tcPr>
            <w:tcW w:w="450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lastRenderedPageBreak/>
              <w:t xml:space="preserve">8. When the velocity or acceleration at any time t is </w:t>
            </w:r>
            <w:r w:rsidRPr="00C83D7B">
              <w:rPr>
                <w:rFonts w:ascii="Times New Roman" w:eastAsia="Times New Roman" w:hAnsi="Times New Roman" w:cs="Times New Roman"/>
                <w:sz w:val="24"/>
                <w:szCs w:val="24"/>
              </w:rPr>
              <w:lastRenderedPageBreak/>
              <w:t>known, we can find the distance traversed in time t,</w:t>
            </w:r>
          </w:p>
        </w:tc>
      </w:tr>
      <w:tr w:rsidR="00C83D7B" w:rsidRPr="00C83D7B" w:rsidTr="00C83D7B">
        <w:tc>
          <w:tcPr>
            <w:tcW w:w="441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lastRenderedPageBreak/>
              <w:t>9. Differentiation is a process involving limits.</w:t>
            </w:r>
          </w:p>
        </w:tc>
        <w:tc>
          <w:tcPr>
            <w:tcW w:w="4500" w:type="dxa"/>
            <w:tcBorders>
              <w:top w:val="single" w:sz="6" w:space="0" w:color="DDDDDD"/>
              <w:left w:val="outset" w:sz="6" w:space="0" w:color="auto"/>
              <w:bottom w:val="outset" w:sz="6" w:space="0" w:color="auto"/>
              <w:right w:val="outset" w:sz="6" w:space="0" w:color="auto"/>
            </w:tcBorders>
            <w:vAlign w:val="center"/>
            <w:hideMark/>
          </w:tcPr>
          <w:p w:rsidR="00C83D7B" w:rsidRPr="00C83D7B" w:rsidRDefault="00C83D7B" w:rsidP="00C83D7B">
            <w:pPr>
              <w:spacing w:after="0" w:line="480" w:lineRule="auto"/>
              <w:rPr>
                <w:rFonts w:ascii="Times New Roman" w:eastAsia="Times New Roman" w:hAnsi="Times New Roman" w:cs="Times New Roman"/>
                <w:sz w:val="24"/>
                <w:szCs w:val="24"/>
              </w:rPr>
            </w:pPr>
            <w:r w:rsidRPr="00C83D7B">
              <w:rPr>
                <w:rFonts w:ascii="Times New Roman" w:eastAsia="Times New Roman" w:hAnsi="Times New Roman" w:cs="Times New Roman"/>
                <w:sz w:val="24"/>
                <w:szCs w:val="24"/>
              </w:rPr>
              <w:t>9. Integration too involves limits.</w:t>
            </w:r>
          </w:p>
        </w:tc>
      </w:tr>
    </w:tbl>
    <w:p w:rsidR="00C83D7B" w:rsidRPr="00C83D7B" w:rsidRDefault="00C83D7B" w:rsidP="00C83D7B">
      <w:pPr>
        <w:shd w:val="clear" w:color="auto" w:fill="FFFFFF"/>
        <w:spacing w:after="0" w:line="240" w:lineRule="auto"/>
        <w:rPr>
          <w:ins w:id="272" w:author="Unknown"/>
          <w:rFonts w:ascii="Arial" w:eastAsia="Times New Roman" w:hAnsi="Arial" w:cs="Arial"/>
          <w:color w:val="222222"/>
          <w:sz w:val="24"/>
          <w:szCs w:val="24"/>
        </w:rPr>
      </w:pPr>
      <w:ins w:id="273" w:author="Unknown">
        <w:r w:rsidRPr="00C83D7B">
          <w:rPr>
            <w:rFonts w:ascii="Arial" w:eastAsia="Times New Roman" w:hAnsi="Arial" w:cs="Arial"/>
            <w:b/>
            <w:bCs/>
            <w:color w:val="222222"/>
            <w:sz w:val="24"/>
            <w:szCs w:val="24"/>
          </w:rPr>
          <w:t>Integration by Substitution</w:t>
        </w:r>
        <w:proofErr w:type="gramStart"/>
        <w:r w:rsidRPr="00C83D7B">
          <w:rPr>
            <w:rFonts w:ascii="Arial" w:eastAsia="Times New Roman" w:hAnsi="Arial" w:cs="Arial"/>
            <w:b/>
            <w:bCs/>
            <w:color w:val="222222"/>
            <w:sz w:val="24"/>
            <w:szCs w:val="24"/>
          </w:rPr>
          <w:t>:</w:t>
        </w:r>
        <w:proofErr w:type="gramEnd"/>
        <w:r w:rsidRPr="00C83D7B">
          <w:rPr>
            <w:rFonts w:ascii="Arial" w:eastAsia="Times New Roman" w:hAnsi="Arial" w:cs="Arial"/>
            <w:color w:val="222222"/>
            <w:sz w:val="24"/>
            <w:szCs w:val="24"/>
          </w:rPr>
          <w:br/>
          <w:t>Let I = ∫f(x) dx. This integral can be transformed into another form by changing the independent variable x to t by putting x=</w:t>
        </w:r>
        <w:proofErr w:type="gramStart"/>
        <w:r w:rsidRPr="00C83D7B">
          <w:rPr>
            <w:rFonts w:ascii="Arial" w:eastAsia="Times New Roman" w:hAnsi="Arial" w:cs="Arial"/>
            <w:color w:val="222222"/>
            <w:sz w:val="24"/>
            <w:szCs w:val="24"/>
          </w:rPr>
          <w:t>g(</w:t>
        </w:r>
        <w:proofErr w:type="gramEnd"/>
        <w:r w:rsidRPr="00C83D7B">
          <w:rPr>
            <w:rFonts w:ascii="Arial" w:eastAsia="Times New Roman" w:hAnsi="Arial" w:cs="Arial"/>
            <w:color w:val="222222"/>
            <w:sz w:val="24"/>
            <w:szCs w:val="24"/>
          </w:rPr>
          <w:t>t).</w:t>
        </w:r>
        <w:r w:rsidRPr="00C83D7B">
          <w:rPr>
            <w:rFonts w:ascii="Arial" w:eastAsia="Times New Roman" w:hAnsi="Arial" w:cs="Arial"/>
            <w:color w:val="222222"/>
            <w:sz w:val="24"/>
            <w:szCs w:val="24"/>
          </w:rPr>
          <w:br/>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w:t>
        </w:r>
        <w:proofErr w:type="spellStart"/>
        <w:proofErr w:type="gramStart"/>
        <w:r w:rsidRPr="00C83D7B">
          <w:rPr>
            <w:rFonts w:ascii="MathJax_Math-italic" w:eastAsia="Times New Roman" w:hAnsi="MathJax_Math-italic" w:cs="Arial"/>
            <w:color w:val="222222"/>
            <w:sz w:val="21"/>
            <w:szCs w:val="21"/>
            <w:bdr w:val="none" w:sz="0" w:space="0" w:color="auto" w:frame="1"/>
          </w:rPr>
          <w:t>dxdt</w:t>
        </w:r>
        <w:proofErr w:type="spellEnd"/>
        <w:proofErr w:type="gramEnd"/>
        <w:r w:rsidRPr="00C83D7B">
          <w:rPr>
            <w:rFonts w:ascii="Arial" w:eastAsia="Times New Roman" w:hAnsi="Arial" w:cs="Arial"/>
            <w:color w:val="222222"/>
            <w:sz w:val="24"/>
            <w:szCs w:val="24"/>
          </w:rPr>
          <w:t xml:space="preserve"> = g'(t) or dx = g'(t) </w:t>
        </w:r>
        <w:proofErr w:type="spellStart"/>
        <w:r w:rsidRPr="00C83D7B">
          <w:rPr>
            <w:rFonts w:ascii="Arial" w:eastAsia="Times New Roman" w:hAnsi="Arial" w:cs="Arial"/>
            <w:color w:val="222222"/>
            <w:sz w:val="24"/>
            <w:szCs w:val="24"/>
          </w:rPr>
          <w:t>dt</w:t>
        </w:r>
        <w:proofErr w:type="spellEnd"/>
        <w:r w:rsidRPr="00C83D7B">
          <w:rPr>
            <w:rFonts w:ascii="Arial" w:eastAsia="Times New Roman" w:hAnsi="Arial" w:cs="Arial"/>
            <w:color w:val="222222"/>
            <w:sz w:val="24"/>
            <w:szCs w:val="24"/>
          </w:rPr>
          <w:br/>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I = ∫f[g(t)]g'(t) </w:t>
        </w:r>
        <w:proofErr w:type="spellStart"/>
        <w:r w:rsidRPr="00C83D7B">
          <w:rPr>
            <w:rFonts w:ascii="Arial" w:eastAsia="Times New Roman" w:hAnsi="Arial" w:cs="Arial"/>
            <w:color w:val="222222"/>
            <w:sz w:val="24"/>
            <w:szCs w:val="24"/>
          </w:rPr>
          <w:t>dt</w:t>
        </w:r>
        <w:proofErr w:type="spellEnd"/>
      </w:ins>
    </w:p>
    <w:p w:rsidR="00C83D7B" w:rsidRPr="00C83D7B" w:rsidRDefault="00C83D7B" w:rsidP="00C83D7B">
      <w:pPr>
        <w:shd w:val="clear" w:color="auto" w:fill="FFFFFF"/>
        <w:spacing w:after="390" w:line="240" w:lineRule="auto"/>
        <w:rPr>
          <w:ins w:id="274" w:author="Unknown"/>
          <w:rFonts w:ascii="Arial" w:eastAsia="Times New Roman" w:hAnsi="Arial" w:cs="Arial"/>
          <w:color w:val="222222"/>
          <w:sz w:val="24"/>
          <w:szCs w:val="24"/>
        </w:rPr>
      </w:pPr>
      <w:ins w:id="275" w:author="Unknown">
        <w:r w:rsidRPr="00C83D7B">
          <w:rPr>
            <w:rFonts w:ascii="Arial" w:eastAsia="Times New Roman" w:hAnsi="Arial" w:cs="Arial"/>
            <w:color w:val="222222"/>
            <w:sz w:val="24"/>
            <w:szCs w:val="24"/>
          </w:rPr>
          <w:t xml:space="preserve">Note: While making a substitution, it should be kept in mind that the </w:t>
        </w:r>
        <w:proofErr w:type="gramStart"/>
        <w:r w:rsidRPr="00C83D7B">
          <w:rPr>
            <w:rFonts w:ascii="Arial" w:eastAsia="Times New Roman" w:hAnsi="Arial" w:cs="Arial"/>
            <w:color w:val="222222"/>
            <w:sz w:val="24"/>
            <w:szCs w:val="24"/>
          </w:rPr>
          <w:t>f[</w:t>
        </w:r>
        <w:proofErr w:type="gramEnd"/>
        <w:r w:rsidRPr="00C83D7B">
          <w:rPr>
            <w:rFonts w:ascii="Arial" w:eastAsia="Times New Roman" w:hAnsi="Arial" w:cs="Arial"/>
            <w:color w:val="222222"/>
            <w:sz w:val="24"/>
            <w:szCs w:val="24"/>
          </w:rPr>
          <w:t>g(t)] is in the form of some standard formula, whereas g'(t) is a factor, along with f[g(t)] e.g.</w:t>
        </w:r>
        <w:r w:rsidRPr="00C83D7B">
          <w:rPr>
            <w:rFonts w:ascii="Arial" w:eastAsia="Times New Roman" w:hAnsi="Arial" w:cs="Arial"/>
            <w:color w:val="222222"/>
            <w:sz w:val="24"/>
            <w:szCs w:val="24"/>
          </w:rPr>
          <w:br/>
          <w:t>Consider the integral I = ∫x</w:t>
        </w:r>
        <w:r w:rsidRPr="00C83D7B">
          <w:rPr>
            <w:rFonts w:ascii="Arial" w:eastAsia="Times New Roman" w:hAnsi="Arial" w:cs="Arial"/>
            <w:color w:val="222222"/>
            <w:sz w:val="18"/>
            <w:szCs w:val="18"/>
            <w:vertAlign w:val="superscript"/>
          </w:rPr>
          <w:t>2</w:t>
        </w:r>
        <w:r w:rsidRPr="00C83D7B">
          <w:rPr>
            <w:rFonts w:ascii="Arial" w:eastAsia="Times New Roman" w:hAnsi="Arial" w:cs="Arial"/>
            <w:color w:val="222222"/>
            <w:sz w:val="24"/>
            <w:szCs w:val="24"/>
          </w:rPr>
          <w:t> </w:t>
        </w:r>
        <w:proofErr w:type="spellStart"/>
        <w:r w:rsidRPr="00C83D7B">
          <w:rPr>
            <w:rFonts w:ascii="Arial" w:eastAsia="Times New Roman" w:hAnsi="Arial" w:cs="Arial"/>
            <w:color w:val="222222"/>
            <w:sz w:val="24"/>
            <w:szCs w:val="24"/>
          </w:rPr>
          <w:t>cos</w:t>
        </w:r>
        <w:proofErr w:type="spellEnd"/>
        <w:r w:rsidRPr="00C83D7B">
          <w:rPr>
            <w:rFonts w:ascii="Arial" w:eastAsia="Times New Roman" w:hAnsi="Arial" w:cs="Arial"/>
            <w:color w:val="222222"/>
            <w:sz w:val="24"/>
            <w:szCs w:val="24"/>
          </w:rPr>
          <w:t>(x</w:t>
        </w:r>
        <w:r w:rsidRPr="00C83D7B">
          <w:rPr>
            <w:rFonts w:ascii="Arial" w:eastAsia="Times New Roman" w:hAnsi="Arial" w:cs="Arial"/>
            <w:color w:val="222222"/>
            <w:sz w:val="18"/>
            <w:szCs w:val="18"/>
            <w:vertAlign w:val="superscript"/>
          </w:rPr>
          <w:t>3</w:t>
        </w:r>
        <w:r w:rsidRPr="00C83D7B">
          <w:rPr>
            <w:rFonts w:ascii="Arial" w:eastAsia="Times New Roman" w:hAnsi="Arial" w:cs="Arial"/>
            <w:color w:val="222222"/>
            <w:sz w:val="24"/>
            <w:szCs w:val="24"/>
          </w:rPr>
          <w:t> + 2)dx</w:t>
        </w:r>
        <w:r w:rsidRPr="00C83D7B">
          <w:rPr>
            <w:rFonts w:ascii="Arial" w:eastAsia="Times New Roman" w:hAnsi="Arial" w:cs="Arial"/>
            <w:color w:val="222222"/>
            <w:sz w:val="24"/>
            <w:szCs w:val="24"/>
          </w:rPr>
          <w:br/>
          <w:t>If we put x</w:t>
        </w:r>
        <w:r w:rsidRPr="00C83D7B">
          <w:rPr>
            <w:rFonts w:ascii="Arial" w:eastAsia="Times New Roman" w:hAnsi="Arial" w:cs="Arial"/>
            <w:color w:val="222222"/>
            <w:sz w:val="18"/>
            <w:szCs w:val="18"/>
            <w:vertAlign w:val="superscript"/>
          </w:rPr>
          <w:t>3</w:t>
        </w:r>
        <w:r w:rsidRPr="00C83D7B">
          <w:rPr>
            <w:rFonts w:ascii="Arial" w:eastAsia="Times New Roman" w:hAnsi="Arial" w:cs="Arial"/>
            <w:color w:val="222222"/>
            <w:sz w:val="24"/>
            <w:szCs w:val="24"/>
          </w:rPr>
          <w:t> + 2 = t, its derivative 3x</w:t>
        </w:r>
        <w:r w:rsidRPr="00C83D7B">
          <w:rPr>
            <w:rFonts w:ascii="Arial" w:eastAsia="Times New Roman" w:hAnsi="Arial" w:cs="Arial"/>
            <w:color w:val="222222"/>
            <w:sz w:val="18"/>
            <w:szCs w:val="18"/>
            <w:vertAlign w:val="superscript"/>
          </w:rPr>
          <w:t>2</w:t>
        </w:r>
        <w:r w:rsidRPr="00C83D7B">
          <w:rPr>
            <w:rFonts w:ascii="Arial" w:eastAsia="Times New Roman" w:hAnsi="Arial" w:cs="Arial"/>
            <w:color w:val="222222"/>
            <w:sz w:val="24"/>
            <w:szCs w:val="24"/>
          </w:rPr>
          <w:t xml:space="preserve"> is a factor and </w:t>
        </w:r>
        <w:proofErr w:type="spellStart"/>
        <w:r w:rsidRPr="00C83D7B">
          <w:rPr>
            <w:rFonts w:ascii="Arial" w:eastAsia="Times New Roman" w:hAnsi="Arial" w:cs="Arial"/>
            <w:color w:val="222222"/>
            <w:sz w:val="24"/>
            <w:szCs w:val="24"/>
          </w:rPr>
          <w:t>cos</w:t>
        </w:r>
        <w:proofErr w:type="spellEnd"/>
        <w:r w:rsidRPr="00C83D7B">
          <w:rPr>
            <w:rFonts w:ascii="Arial" w:eastAsia="Times New Roman" w:hAnsi="Arial" w:cs="Arial"/>
            <w:color w:val="222222"/>
            <w:sz w:val="24"/>
            <w:szCs w:val="24"/>
          </w:rPr>
          <w:t xml:space="preserve"> t can easily be integrated.</w:t>
        </w:r>
        <w:r w:rsidRPr="00C83D7B">
          <w:rPr>
            <w:rFonts w:ascii="Arial" w:eastAsia="Times New Roman" w:hAnsi="Arial" w:cs="Arial"/>
            <w:color w:val="222222"/>
            <w:sz w:val="24"/>
            <w:szCs w:val="24"/>
          </w:rPr>
          <w:br/>
        </w:r>
      </w:ins>
      <w:r w:rsidRPr="00C83D7B">
        <w:rPr>
          <w:rFonts w:ascii="Arial" w:eastAsia="Times New Roman" w:hAnsi="Arial" w:cs="Arial"/>
          <w:noProof/>
          <w:color w:val="222222"/>
          <w:sz w:val="24"/>
          <w:szCs w:val="24"/>
        </w:rPr>
        <w:drawing>
          <wp:inline distT="0" distB="0" distL="0" distR="0" wp14:anchorId="49B0F980" wp14:editId="256089B4">
            <wp:extent cx="4038600" cy="1771650"/>
            <wp:effectExtent l="0" t="0" r="0" b="0"/>
            <wp:docPr id="23" name="Picture 23" descr="Integrals Class 12 Notes Math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tegrals Class 12 Notes Maths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38600" cy="1771650"/>
                    </a:xfrm>
                    <a:prstGeom prst="rect">
                      <a:avLst/>
                    </a:prstGeom>
                    <a:noFill/>
                    <a:ln>
                      <a:noFill/>
                    </a:ln>
                  </pic:spPr>
                </pic:pic>
              </a:graphicData>
            </a:graphic>
          </wp:inline>
        </w:drawing>
      </w:r>
      <w:ins w:id="276" w:author="Unknown">
        <w:r w:rsidRPr="00C83D7B">
          <w:rPr>
            <w:rFonts w:ascii="Arial" w:eastAsia="Times New Roman" w:hAnsi="Arial" w:cs="Arial"/>
            <w:color w:val="222222"/>
            <w:sz w:val="24"/>
            <w:szCs w:val="24"/>
          </w:rPr>
          <w:br/>
        </w:r>
        <w:r w:rsidRPr="00C83D7B">
          <w:rPr>
            <w:rFonts w:ascii="Arial" w:eastAsia="Times New Roman" w:hAnsi="Arial" w:cs="Arial"/>
            <w:b/>
            <w:bCs/>
            <w:color w:val="222222"/>
            <w:sz w:val="24"/>
            <w:szCs w:val="24"/>
          </w:rPr>
          <w:t>Some Results:</w:t>
        </w:r>
      </w:ins>
    </w:p>
    <w:p w:rsidR="00C83D7B" w:rsidRPr="00C83D7B" w:rsidRDefault="00C83D7B" w:rsidP="00C83D7B">
      <w:pPr>
        <w:numPr>
          <w:ilvl w:val="0"/>
          <w:numId w:val="22"/>
        </w:numPr>
        <w:shd w:val="clear" w:color="auto" w:fill="FFFFFF"/>
        <w:spacing w:before="100" w:beforeAutospacing="1" w:after="100" w:afterAutospacing="1" w:line="240" w:lineRule="auto"/>
        <w:ind w:left="600"/>
        <w:rPr>
          <w:ins w:id="277" w:author="Unknown"/>
          <w:rFonts w:ascii="Arial" w:eastAsia="Times New Roman" w:hAnsi="Arial" w:cs="Arial"/>
          <w:color w:val="222222"/>
          <w:sz w:val="24"/>
          <w:szCs w:val="24"/>
        </w:rPr>
      </w:pPr>
      <w:ins w:id="278" w:author="Unknown">
        <w:r w:rsidRPr="00C83D7B">
          <w:rPr>
            <w:rFonts w:ascii="Arial" w:eastAsia="Times New Roman" w:hAnsi="Arial" w:cs="Arial"/>
            <w:color w:val="222222"/>
            <w:sz w:val="24"/>
            <w:szCs w:val="24"/>
          </w:rPr>
          <w:t xml:space="preserve">∫tan x = </w:t>
        </w:r>
        <w:proofErr w:type="spellStart"/>
        <w:r w:rsidRPr="00C83D7B">
          <w:rPr>
            <w:rFonts w:ascii="Arial" w:eastAsia="Times New Roman" w:hAnsi="Arial" w:cs="Arial"/>
            <w:color w:val="222222"/>
            <w:sz w:val="24"/>
            <w:szCs w:val="24"/>
          </w:rPr>
          <w:t>log|sec</w:t>
        </w:r>
        <w:proofErr w:type="spellEnd"/>
        <w:r w:rsidRPr="00C83D7B">
          <w:rPr>
            <w:rFonts w:ascii="Arial" w:eastAsia="Times New Roman" w:hAnsi="Arial" w:cs="Arial"/>
            <w:color w:val="222222"/>
            <w:sz w:val="24"/>
            <w:szCs w:val="24"/>
          </w:rPr>
          <w:t xml:space="preserve"> x| + C</w:t>
        </w:r>
      </w:ins>
    </w:p>
    <w:p w:rsidR="00C83D7B" w:rsidRPr="00C83D7B" w:rsidRDefault="00C83D7B" w:rsidP="00C83D7B">
      <w:pPr>
        <w:numPr>
          <w:ilvl w:val="0"/>
          <w:numId w:val="22"/>
        </w:numPr>
        <w:shd w:val="clear" w:color="auto" w:fill="FFFFFF"/>
        <w:spacing w:before="100" w:beforeAutospacing="1" w:after="100" w:afterAutospacing="1" w:line="240" w:lineRule="auto"/>
        <w:ind w:left="600"/>
        <w:rPr>
          <w:ins w:id="279" w:author="Unknown"/>
          <w:rFonts w:ascii="Arial" w:eastAsia="Times New Roman" w:hAnsi="Arial" w:cs="Arial"/>
          <w:color w:val="222222"/>
          <w:sz w:val="24"/>
          <w:szCs w:val="24"/>
        </w:rPr>
      </w:pPr>
      <w:ins w:id="280" w:author="Unknown">
        <w:r w:rsidRPr="00C83D7B">
          <w:rPr>
            <w:rFonts w:ascii="Arial" w:eastAsia="Times New Roman" w:hAnsi="Arial" w:cs="Arial"/>
            <w:color w:val="222222"/>
            <w:sz w:val="24"/>
            <w:szCs w:val="24"/>
          </w:rPr>
          <w:t xml:space="preserve">∫cot x = </w:t>
        </w:r>
        <w:proofErr w:type="spellStart"/>
        <w:r w:rsidRPr="00C83D7B">
          <w:rPr>
            <w:rFonts w:ascii="Arial" w:eastAsia="Times New Roman" w:hAnsi="Arial" w:cs="Arial"/>
            <w:color w:val="222222"/>
            <w:sz w:val="24"/>
            <w:szCs w:val="24"/>
          </w:rPr>
          <w:t>log|sin</w:t>
        </w:r>
        <w:proofErr w:type="spellEnd"/>
        <w:r w:rsidRPr="00C83D7B">
          <w:rPr>
            <w:rFonts w:ascii="Arial" w:eastAsia="Times New Roman" w:hAnsi="Arial" w:cs="Arial"/>
            <w:color w:val="222222"/>
            <w:sz w:val="24"/>
            <w:szCs w:val="24"/>
          </w:rPr>
          <w:t xml:space="preserve"> x| + C</w:t>
        </w:r>
      </w:ins>
    </w:p>
    <w:p w:rsidR="00C83D7B" w:rsidRPr="00C83D7B" w:rsidRDefault="00C83D7B" w:rsidP="00C83D7B">
      <w:pPr>
        <w:numPr>
          <w:ilvl w:val="0"/>
          <w:numId w:val="22"/>
        </w:numPr>
        <w:shd w:val="clear" w:color="auto" w:fill="FFFFFF"/>
        <w:spacing w:before="100" w:beforeAutospacing="1" w:after="100" w:afterAutospacing="1" w:line="240" w:lineRule="auto"/>
        <w:ind w:left="600"/>
        <w:rPr>
          <w:ins w:id="281" w:author="Unknown"/>
          <w:rFonts w:ascii="Arial" w:eastAsia="Times New Roman" w:hAnsi="Arial" w:cs="Arial"/>
          <w:color w:val="222222"/>
          <w:sz w:val="24"/>
          <w:szCs w:val="24"/>
        </w:rPr>
      </w:pPr>
      <w:ins w:id="282" w:author="Unknown">
        <w:r w:rsidRPr="00C83D7B">
          <w:rPr>
            <w:rFonts w:ascii="Arial" w:eastAsia="Times New Roman" w:hAnsi="Arial" w:cs="Arial"/>
            <w:color w:val="222222"/>
            <w:sz w:val="24"/>
            <w:szCs w:val="24"/>
          </w:rPr>
          <w:t xml:space="preserve">∫sec x = </w:t>
        </w:r>
        <w:proofErr w:type="spellStart"/>
        <w:r w:rsidRPr="00C83D7B">
          <w:rPr>
            <w:rFonts w:ascii="Arial" w:eastAsia="Times New Roman" w:hAnsi="Arial" w:cs="Arial"/>
            <w:color w:val="222222"/>
            <w:sz w:val="24"/>
            <w:szCs w:val="24"/>
          </w:rPr>
          <w:t>log|sec</w:t>
        </w:r>
        <w:proofErr w:type="spellEnd"/>
        <w:r w:rsidRPr="00C83D7B">
          <w:rPr>
            <w:rFonts w:ascii="Arial" w:eastAsia="Times New Roman" w:hAnsi="Arial" w:cs="Arial"/>
            <w:color w:val="222222"/>
            <w:sz w:val="24"/>
            <w:szCs w:val="24"/>
          </w:rPr>
          <w:t xml:space="preserve"> x + tan x| + C</w:t>
        </w:r>
      </w:ins>
    </w:p>
    <w:p w:rsidR="00C83D7B" w:rsidRPr="00C83D7B" w:rsidRDefault="00C83D7B" w:rsidP="00C83D7B">
      <w:pPr>
        <w:numPr>
          <w:ilvl w:val="0"/>
          <w:numId w:val="22"/>
        </w:numPr>
        <w:shd w:val="clear" w:color="auto" w:fill="FFFFFF"/>
        <w:spacing w:before="100" w:beforeAutospacing="1" w:after="100" w:afterAutospacing="1" w:line="240" w:lineRule="auto"/>
        <w:ind w:left="600"/>
        <w:rPr>
          <w:ins w:id="283" w:author="Unknown"/>
          <w:rFonts w:ascii="Arial" w:eastAsia="Times New Roman" w:hAnsi="Arial" w:cs="Arial"/>
          <w:color w:val="222222"/>
          <w:sz w:val="24"/>
          <w:szCs w:val="24"/>
        </w:rPr>
      </w:pPr>
      <w:ins w:id="284" w:author="Unknown">
        <w:r w:rsidRPr="00C83D7B">
          <w:rPr>
            <w:rFonts w:ascii="Arial" w:eastAsia="Times New Roman" w:hAnsi="Arial" w:cs="Arial"/>
            <w:color w:val="222222"/>
            <w:sz w:val="24"/>
            <w:szCs w:val="24"/>
          </w:rPr>
          <w:t xml:space="preserve">∫cosec x dx = </w:t>
        </w:r>
        <w:proofErr w:type="spellStart"/>
        <w:r w:rsidRPr="00C83D7B">
          <w:rPr>
            <w:rFonts w:ascii="Arial" w:eastAsia="Times New Roman" w:hAnsi="Arial" w:cs="Arial"/>
            <w:color w:val="222222"/>
            <w:sz w:val="24"/>
            <w:szCs w:val="24"/>
          </w:rPr>
          <w:t>log|cosec</w:t>
        </w:r>
        <w:proofErr w:type="spellEnd"/>
        <w:r w:rsidRPr="00C83D7B">
          <w:rPr>
            <w:rFonts w:ascii="Arial" w:eastAsia="Times New Roman" w:hAnsi="Arial" w:cs="Arial"/>
            <w:color w:val="222222"/>
            <w:sz w:val="24"/>
            <w:szCs w:val="24"/>
          </w:rPr>
          <w:t xml:space="preserve"> x – cot x| + C</w:t>
        </w:r>
      </w:ins>
    </w:p>
    <w:p w:rsidR="00C83D7B" w:rsidRPr="00C83D7B" w:rsidRDefault="00C83D7B" w:rsidP="00C83D7B">
      <w:pPr>
        <w:shd w:val="clear" w:color="auto" w:fill="FFFFFF"/>
        <w:spacing w:after="390" w:line="240" w:lineRule="auto"/>
        <w:rPr>
          <w:ins w:id="285" w:author="Unknown"/>
          <w:rFonts w:ascii="Arial" w:eastAsia="Times New Roman" w:hAnsi="Arial" w:cs="Arial"/>
          <w:color w:val="222222"/>
          <w:sz w:val="24"/>
          <w:szCs w:val="24"/>
        </w:rPr>
      </w:pPr>
      <w:ins w:id="286" w:author="Unknown">
        <w:r w:rsidRPr="00C83D7B">
          <w:rPr>
            <w:rFonts w:ascii="Arial" w:eastAsia="Times New Roman" w:hAnsi="Arial" w:cs="Arial"/>
            <w:color w:val="222222"/>
            <w:sz w:val="24"/>
            <w:szCs w:val="24"/>
          </w:rPr>
          <w:t>→ Use of Trigonometric Identities</w:t>
        </w:r>
        <w:proofErr w:type="gramStart"/>
        <w:r w:rsidRPr="00C83D7B">
          <w:rPr>
            <w:rFonts w:ascii="Arial" w:eastAsia="Times New Roman" w:hAnsi="Arial" w:cs="Arial"/>
            <w:color w:val="222222"/>
            <w:sz w:val="24"/>
            <w:szCs w:val="24"/>
          </w:rPr>
          <w:t>:</w:t>
        </w:r>
        <w:proofErr w:type="gramEnd"/>
        <w:r w:rsidRPr="00C83D7B">
          <w:rPr>
            <w:rFonts w:ascii="Arial" w:eastAsia="Times New Roman" w:hAnsi="Arial" w:cs="Arial"/>
            <w:color w:val="222222"/>
            <w:sz w:val="24"/>
            <w:szCs w:val="24"/>
          </w:rPr>
          <w:br/>
          <w:t xml:space="preserve">Use following trigonometric identities for integrating the functions such as sin2x.cos2x, sin3x, cos3x, sin x </w:t>
        </w:r>
        <w:proofErr w:type="spellStart"/>
        <w:r w:rsidRPr="00C83D7B">
          <w:rPr>
            <w:rFonts w:ascii="Arial" w:eastAsia="Times New Roman" w:hAnsi="Arial" w:cs="Arial"/>
            <w:color w:val="222222"/>
            <w:sz w:val="24"/>
            <w:szCs w:val="24"/>
          </w:rPr>
          <w:t>cos</w:t>
        </w:r>
        <w:proofErr w:type="spellEnd"/>
        <w:r w:rsidRPr="00C83D7B">
          <w:rPr>
            <w:rFonts w:ascii="Arial" w:eastAsia="Times New Roman" w:hAnsi="Arial" w:cs="Arial"/>
            <w:color w:val="222222"/>
            <w:sz w:val="24"/>
            <w:szCs w:val="24"/>
          </w:rPr>
          <w:t xml:space="preserve"> x, etc.</w:t>
        </w:r>
      </w:ins>
    </w:p>
    <w:p w:rsidR="00C83D7B" w:rsidRPr="00C83D7B" w:rsidRDefault="00C83D7B" w:rsidP="00C83D7B">
      <w:pPr>
        <w:numPr>
          <w:ilvl w:val="0"/>
          <w:numId w:val="23"/>
        </w:numPr>
        <w:shd w:val="clear" w:color="auto" w:fill="FFFFFF"/>
        <w:spacing w:beforeAutospacing="1" w:after="0" w:afterAutospacing="1" w:line="240" w:lineRule="auto"/>
        <w:ind w:left="600"/>
        <w:rPr>
          <w:ins w:id="287" w:author="Unknown"/>
          <w:rFonts w:ascii="Arial" w:eastAsia="Times New Roman" w:hAnsi="Arial" w:cs="Arial"/>
          <w:color w:val="222222"/>
          <w:sz w:val="24"/>
          <w:szCs w:val="24"/>
        </w:rPr>
      </w:pPr>
      <w:ins w:id="288" w:author="Unknown">
        <w:r w:rsidRPr="00C83D7B">
          <w:rPr>
            <w:rFonts w:ascii="Arial" w:eastAsia="Times New Roman" w:hAnsi="Arial" w:cs="Arial"/>
            <w:color w:val="222222"/>
            <w:sz w:val="24"/>
            <w:szCs w:val="24"/>
          </w:rPr>
          <w:t>sin</w:t>
        </w:r>
        <w:r w:rsidRPr="00C83D7B">
          <w:rPr>
            <w:rFonts w:ascii="Arial" w:eastAsia="Times New Roman" w:hAnsi="Arial" w:cs="Arial"/>
            <w:color w:val="222222"/>
            <w:sz w:val="18"/>
            <w:szCs w:val="18"/>
            <w:vertAlign w:val="superscript"/>
          </w:rPr>
          <w:t>2</w:t>
        </w:r>
        <w:r w:rsidRPr="00C83D7B">
          <w:rPr>
            <w:rFonts w:ascii="Arial" w:eastAsia="Times New Roman" w:hAnsi="Arial" w:cs="Arial"/>
            <w:color w:val="222222"/>
            <w:sz w:val="24"/>
            <w:szCs w:val="24"/>
          </w:rPr>
          <w:t> x = </w:t>
        </w:r>
        <w:r w:rsidRPr="00C83D7B">
          <w:rPr>
            <w:rFonts w:ascii="MathJax_Main" w:eastAsia="Times New Roman" w:hAnsi="MathJax_Main" w:cs="Arial"/>
            <w:color w:val="222222"/>
            <w:sz w:val="21"/>
            <w:szCs w:val="21"/>
            <w:bdr w:val="none" w:sz="0" w:space="0" w:color="auto" w:frame="1"/>
          </w:rPr>
          <w:t>1−cos2</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2</w:t>
        </w:r>
        <w:r w:rsidRPr="00C83D7B">
          <w:rPr>
            <w:rFonts w:ascii="Arial" w:eastAsia="Times New Roman" w:hAnsi="Arial" w:cs="Arial"/>
            <w:color w:val="222222"/>
            <w:sz w:val="24"/>
            <w:szCs w:val="24"/>
          </w:rPr>
          <w:t>, cos2 x = </w:t>
        </w:r>
        <w:r w:rsidRPr="00C83D7B">
          <w:rPr>
            <w:rFonts w:ascii="MathJax_Main" w:eastAsia="Times New Roman" w:hAnsi="MathJax_Main" w:cs="Arial"/>
            <w:color w:val="222222"/>
            <w:sz w:val="21"/>
            <w:szCs w:val="21"/>
            <w:bdr w:val="none" w:sz="0" w:space="0" w:color="auto" w:frame="1"/>
          </w:rPr>
          <w:t>1+cos2</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2</w:t>
        </w:r>
      </w:ins>
    </w:p>
    <w:p w:rsidR="00C83D7B" w:rsidRPr="00C83D7B" w:rsidRDefault="00C83D7B" w:rsidP="00C83D7B">
      <w:pPr>
        <w:numPr>
          <w:ilvl w:val="0"/>
          <w:numId w:val="23"/>
        </w:numPr>
        <w:shd w:val="clear" w:color="auto" w:fill="FFFFFF"/>
        <w:spacing w:beforeAutospacing="1" w:after="0" w:afterAutospacing="1" w:line="240" w:lineRule="auto"/>
        <w:ind w:left="600"/>
        <w:rPr>
          <w:ins w:id="289" w:author="Unknown"/>
          <w:rFonts w:ascii="Arial" w:eastAsia="Times New Roman" w:hAnsi="Arial" w:cs="Arial"/>
          <w:color w:val="222222"/>
          <w:sz w:val="24"/>
          <w:szCs w:val="24"/>
        </w:rPr>
      </w:pPr>
      <w:ins w:id="290" w:author="Unknown">
        <w:r w:rsidRPr="00C83D7B">
          <w:rPr>
            <w:rFonts w:ascii="Arial" w:eastAsia="Times New Roman" w:hAnsi="Arial" w:cs="Arial"/>
            <w:color w:val="222222"/>
            <w:sz w:val="24"/>
            <w:szCs w:val="24"/>
          </w:rPr>
          <w:t>sin</w:t>
        </w:r>
        <w:r w:rsidRPr="00C83D7B">
          <w:rPr>
            <w:rFonts w:ascii="Arial" w:eastAsia="Times New Roman" w:hAnsi="Arial" w:cs="Arial"/>
            <w:color w:val="222222"/>
            <w:sz w:val="18"/>
            <w:szCs w:val="18"/>
            <w:vertAlign w:val="superscript"/>
          </w:rPr>
          <w:t>3</w:t>
        </w:r>
        <w:r w:rsidRPr="00C83D7B">
          <w:rPr>
            <w:rFonts w:ascii="Arial" w:eastAsia="Times New Roman" w:hAnsi="Arial" w:cs="Arial"/>
            <w:color w:val="222222"/>
            <w:sz w:val="24"/>
            <w:szCs w:val="24"/>
          </w:rPr>
          <w:t> x = </w:t>
        </w:r>
        <w:r w:rsidRPr="00C83D7B">
          <w:rPr>
            <w:rFonts w:ascii="MathJax_Main" w:eastAsia="Times New Roman" w:hAnsi="MathJax_Main" w:cs="Arial"/>
            <w:color w:val="222222"/>
            <w:sz w:val="21"/>
            <w:szCs w:val="21"/>
            <w:bdr w:val="none" w:sz="0" w:space="0" w:color="auto" w:frame="1"/>
          </w:rPr>
          <w:t>3sin</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−sin3</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4</w:t>
        </w:r>
        <w:r w:rsidRPr="00C83D7B">
          <w:rPr>
            <w:rFonts w:ascii="Arial" w:eastAsia="Times New Roman" w:hAnsi="Arial" w:cs="Arial"/>
            <w:color w:val="222222"/>
            <w:sz w:val="24"/>
            <w:szCs w:val="24"/>
          </w:rPr>
          <w:t>, cos2 x = </w:t>
        </w:r>
        <w:r w:rsidRPr="00C83D7B">
          <w:rPr>
            <w:rFonts w:ascii="MathJax_Main" w:eastAsia="Times New Roman" w:hAnsi="MathJax_Main" w:cs="Arial"/>
            <w:color w:val="222222"/>
            <w:sz w:val="21"/>
            <w:szCs w:val="21"/>
            <w:bdr w:val="none" w:sz="0" w:space="0" w:color="auto" w:frame="1"/>
          </w:rPr>
          <w:t>3cos</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+cos3</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4</w:t>
        </w:r>
      </w:ins>
    </w:p>
    <w:p w:rsidR="00C83D7B" w:rsidRPr="00C83D7B" w:rsidRDefault="00C83D7B" w:rsidP="00C83D7B">
      <w:pPr>
        <w:numPr>
          <w:ilvl w:val="0"/>
          <w:numId w:val="23"/>
        </w:numPr>
        <w:shd w:val="clear" w:color="auto" w:fill="FFFFFF"/>
        <w:spacing w:before="100" w:beforeAutospacing="1" w:after="100" w:afterAutospacing="1" w:line="240" w:lineRule="auto"/>
        <w:ind w:left="600"/>
        <w:rPr>
          <w:ins w:id="291" w:author="Unknown"/>
          <w:rFonts w:ascii="Arial" w:eastAsia="Times New Roman" w:hAnsi="Arial" w:cs="Arial"/>
          <w:color w:val="222222"/>
          <w:sz w:val="24"/>
          <w:szCs w:val="24"/>
        </w:rPr>
      </w:pPr>
      <w:ins w:id="292" w:author="Unknown">
        <w:r w:rsidRPr="00C83D7B">
          <w:rPr>
            <w:rFonts w:ascii="Arial" w:eastAsia="Times New Roman" w:hAnsi="Arial" w:cs="Arial"/>
            <w:color w:val="222222"/>
            <w:sz w:val="24"/>
            <w:szCs w:val="24"/>
          </w:rPr>
          <w:t xml:space="preserve">2sinA </w:t>
        </w:r>
        <w:proofErr w:type="spellStart"/>
        <w:r w:rsidRPr="00C83D7B">
          <w:rPr>
            <w:rFonts w:ascii="Arial" w:eastAsia="Times New Roman" w:hAnsi="Arial" w:cs="Arial"/>
            <w:color w:val="222222"/>
            <w:sz w:val="24"/>
            <w:szCs w:val="24"/>
          </w:rPr>
          <w:t>cosB</w:t>
        </w:r>
        <w:proofErr w:type="spellEnd"/>
        <w:r w:rsidRPr="00C83D7B">
          <w:rPr>
            <w:rFonts w:ascii="Arial" w:eastAsia="Times New Roman" w:hAnsi="Arial" w:cs="Arial"/>
            <w:color w:val="222222"/>
            <w:sz w:val="24"/>
            <w:szCs w:val="24"/>
          </w:rPr>
          <w:t xml:space="preserve"> = sin(A + B) + sin(A – B)</w:t>
        </w:r>
        <w:r w:rsidRPr="00C83D7B">
          <w:rPr>
            <w:rFonts w:ascii="Arial" w:eastAsia="Times New Roman" w:hAnsi="Arial" w:cs="Arial"/>
            <w:color w:val="222222"/>
            <w:sz w:val="24"/>
            <w:szCs w:val="24"/>
          </w:rPr>
          <w:br/>
          <w:t xml:space="preserve">2cosA </w:t>
        </w:r>
        <w:proofErr w:type="spellStart"/>
        <w:r w:rsidRPr="00C83D7B">
          <w:rPr>
            <w:rFonts w:ascii="Arial" w:eastAsia="Times New Roman" w:hAnsi="Arial" w:cs="Arial"/>
            <w:color w:val="222222"/>
            <w:sz w:val="24"/>
            <w:szCs w:val="24"/>
          </w:rPr>
          <w:t>sinB</w:t>
        </w:r>
        <w:proofErr w:type="spellEnd"/>
        <w:r w:rsidRPr="00C83D7B">
          <w:rPr>
            <w:rFonts w:ascii="Arial" w:eastAsia="Times New Roman" w:hAnsi="Arial" w:cs="Arial"/>
            <w:color w:val="222222"/>
            <w:sz w:val="24"/>
            <w:szCs w:val="24"/>
          </w:rPr>
          <w:t xml:space="preserve"> = sin(A + B) – sin(A – B)</w:t>
        </w:r>
        <w:r w:rsidRPr="00C83D7B">
          <w:rPr>
            <w:rFonts w:ascii="Arial" w:eastAsia="Times New Roman" w:hAnsi="Arial" w:cs="Arial"/>
            <w:color w:val="222222"/>
            <w:sz w:val="24"/>
            <w:szCs w:val="24"/>
          </w:rPr>
          <w:br/>
          <w:t xml:space="preserve">2cosA </w:t>
        </w:r>
        <w:proofErr w:type="spellStart"/>
        <w:r w:rsidRPr="00C83D7B">
          <w:rPr>
            <w:rFonts w:ascii="Arial" w:eastAsia="Times New Roman" w:hAnsi="Arial" w:cs="Arial"/>
            <w:color w:val="222222"/>
            <w:sz w:val="24"/>
            <w:szCs w:val="24"/>
          </w:rPr>
          <w:t>cosB</w:t>
        </w:r>
        <w:proofErr w:type="spellEnd"/>
        <w:r w:rsidRPr="00C83D7B">
          <w:rPr>
            <w:rFonts w:ascii="Arial" w:eastAsia="Times New Roman" w:hAnsi="Arial" w:cs="Arial"/>
            <w:color w:val="222222"/>
            <w:sz w:val="24"/>
            <w:szCs w:val="24"/>
          </w:rPr>
          <w:t xml:space="preserve"> = </w:t>
        </w:r>
        <w:proofErr w:type="spellStart"/>
        <w:r w:rsidRPr="00C83D7B">
          <w:rPr>
            <w:rFonts w:ascii="Arial" w:eastAsia="Times New Roman" w:hAnsi="Arial" w:cs="Arial"/>
            <w:color w:val="222222"/>
            <w:sz w:val="24"/>
            <w:szCs w:val="24"/>
          </w:rPr>
          <w:t>cos</w:t>
        </w:r>
        <w:proofErr w:type="spellEnd"/>
        <w:r w:rsidRPr="00C83D7B">
          <w:rPr>
            <w:rFonts w:ascii="Arial" w:eastAsia="Times New Roman" w:hAnsi="Arial" w:cs="Arial"/>
            <w:color w:val="222222"/>
            <w:sz w:val="24"/>
            <w:szCs w:val="24"/>
          </w:rPr>
          <w:t xml:space="preserve">(A + B) + </w:t>
        </w:r>
        <w:proofErr w:type="spellStart"/>
        <w:r w:rsidRPr="00C83D7B">
          <w:rPr>
            <w:rFonts w:ascii="Arial" w:eastAsia="Times New Roman" w:hAnsi="Arial" w:cs="Arial"/>
            <w:color w:val="222222"/>
            <w:sz w:val="24"/>
            <w:szCs w:val="24"/>
          </w:rPr>
          <w:t>cos</w:t>
        </w:r>
        <w:proofErr w:type="spellEnd"/>
        <w:r w:rsidRPr="00C83D7B">
          <w:rPr>
            <w:rFonts w:ascii="Arial" w:eastAsia="Times New Roman" w:hAnsi="Arial" w:cs="Arial"/>
            <w:color w:val="222222"/>
            <w:sz w:val="24"/>
            <w:szCs w:val="24"/>
          </w:rPr>
          <w:t>(A – B)</w:t>
        </w:r>
        <w:r w:rsidRPr="00C83D7B">
          <w:rPr>
            <w:rFonts w:ascii="Arial" w:eastAsia="Times New Roman" w:hAnsi="Arial" w:cs="Arial"/>
            <w:color w:val="222222"/>
            <w:sz w:val="24"/>
            <w:szCs w:val="24"/>
          </w:rPr>
          <w:br/>
          <w:t xml:space="preserve">2sinA </w:t>
        </w:r>
        <w:proofErr w:type="spellStart"/>
        <w:r w:rsidRPr="00C83D7B">
          <w:rPr>
            <w:rFonts w:ascii="Arial" w:eastAsia="Times New Roman" w:hAnsi="Arial" w:cs="Arial"/>
            <w:color w:val="222222"/>
            <w:sz w:val="24"/>
            <w:szCs w:val="24"/>
          </w:rPr>
          <w:t>sinB</w:t>
        </w:r>
        <w:proofErr w:type="spellEnd"/>
        <w:r w:rsidRPr="00C83D7B">
          <w:rPr>
            <w:rFonts w:ascii="Arial" w:eastAsia="Times New Roman" w:hAnsi="Arial" w:cs="Arial"/>
            <w:color w:val="222222"/>
            <w:sz w:val="24"/>
            <w:szCs w:val="24"/>
          </w:rPr>
          <w:t xml:space="preserve"> = </w:t>
        </w:r>
        <w:proofErr w:type="spellStart"/>
        <w:r w:rsidRPr="00C83D7B">
          <w:rPr>
            <w:rFonts w:ascii="Arial" w:eastAsia="Times New Roman" w:hAnsi="Arial" w:cs="Arial"/>
            <w:color w:val="222222"/>
            <w:sz w:val="24"/>
            <w:szCs w:val="24"/>
          </w:rPr>
          <w:t>cos</w:t>
        </w:r>
        <w:proofErr w:type="spellEnd"/>
        <w:r w:rsidRPr="00C83D7B">
          <w:rPr>
            <w:rFonts w:ascii="Arial" w:eastAsia="Times New Roman" w:hAnsi="Arial" w:cs="Arial"/>
            <w:color w:val="222222"/>
            <w:sz w:val="24"/>
            <w:szCs w:val="24"/>
          </w:rPr>
          <w:t xml:space="preserve">(A – B) – </w:t>
        </w:r>
        <w:proofErr w:type="spellStart"/>
        <w:r w:rsidRPr="00C83D7B">
          <w:rPr>
            <w:rFonts w:ascii="Arial" w:eastAsia="Times New Roman" w:hAnsi="Arial" w:cs="Arial"/>
            <w:color w:val="222222"/>
            <w:sz w:val="24"/>
            <w:szCs w:val="24"/>
          </w:rPr>
          <w:t>cos</w:t>
        </w:r>
        <w:proofErr w:type="spellEnd"/>
        <w:r w:rsidRPr="00C83D7B">
          <w:rPr>
            <w:rFonts w:ascii="Arial" w:eastAsia="Times New Roman" w:hAnsi="Arial" w:cs="Arial"/>
            <w:color w:val="222222"/>
            <w:sz w:val="24"/>
            <w:szCs w:val="24"/>
          </w:rPr>
          <w:t>(A + B)</w:t>
        </w:r>
      </w:ins>
    </w:p>
    <w:p w:rsidR="00C83D7B" w:rsidRPr="00C83D7B" w:rsidRDefault="00C83D7B" w:rsidP="00C83D7B">
      <w:pPr>
        <w:shd w:val="clear" w:color="auto" w:fill="FFFFFF"/>
        <w:spacing w:after="0" w:line="240" w:lineRule="auto"/>
        <w:rPr>
          <w:ins w:id="293" w:author="Unknown"/>
          <w:rFonts w:ascii="Arial" w:eastAsia="Times New Roman" w:hAnsi="Arial" w:cs="Arial"/>
          <w:color w:val="222222"/>
          <w:sz w:val="24"/>
          <w:szCs w:val="24"/>
        </w:rPr>
      </w:pPr>
      <w:ins w:id="294" w:author="Unknown">
        <w:r w:rsidRPr="00C83D7B">
          <w:rPr>
            <w:rFonts w:ascii="Arial" w:eastAsia="Times New Roman" w:hAnsi="Arial" w:cs="Arial"/>
            <w:b/>
            <w:bCs/>
            <w:color w:val="222222"/>
            <w:sz w:val="24"/>
            <w:szCs w:val="24"/>
          </w:rPr>
          <w:lastRenderedPageBreak/>
          <w:t>Some more Integrals</w:t>
        </w:r>
        <w:proofErr w:type="gramStart"/>
        <w:r w:rsidRPr="00C83D7B">
          <w:rPr>
            <w:rFonts w:ascii="Arial" w:eastAsia="Times New Roman" w:hAnsi="Arial" w:cs="Arial"/>
            <w:b/>
            <w:bCs/>
            <w:color w:val="222222"/>
            <w:sz w:val="24"/>
            <w:szCs w:val="24"/>
          </w:rPr>
          <w:t>:</w:t>
        </w:r>
        <w:proofErr w:type="gramEnd"/>
        <w:r w:rsidRPr="00C83D7B">
          <w:rPr>
            <w:rFonts w:ascii="Arial" w:eastAsia="Times New Roman" w:hAnsi="Arial" w:cs="Arial"/>
            <w:color w:val="222222"/>
            <w:sz w:val="24"/>
            <w:szCs w:val="24"/>
          </w:rPr>
          <w:br/>
        </w:r>
      </w:ins>
      <w:r w:rsidRPr="00C83D7B">
        <w:rPr>
          <w:rFonts w:ascii="Arial" w:eastAsia="Times New Roman" w:hAnsi="Arial" w:cs="Arial"/>
          <w:noProof/>
          <w:color w:val="222222"/>
          <w:sz w:val="24"/>
          <w:szCs w:val="24"/>
        </w:rPr>
        <w:drawing>
          <wp:inline distT="0" distB="0" distL="0" distR="0" wp14:anchorId="1737106D" wp14:editId="367DEF7A">
            <wp:extent cx="3190875" cy="3457575"/>
            <wp:effectExtent l="0" t="0" r="9525" b="9525"/>
            <wp:docPr id="24" name="Picture 24" descr="Integrals Class 12 Notes Math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tegrals Class 12 Notes Maths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90875" cy="3457575"/>
                    </a:xfrm>
                    <a:prstGeom prst="rect">
                      <a:avLst/>
                    </a:prstGeom>
                    <a:noFill/>
                    <a:ln>
                      <a:noFill/>
                    </a:ln>
                  </pic:spPr>
                </pic:pic>
              </a:graphicData>
            </a:graphic>
          </wp:inline>
        </w:drawing>
      </w:r>
      <w:ins w:id="295" w:author="Unknown">
        <w:r w:rsidRPr="00C83D7B">
          <w:rPr>
            <w:rFonts w:ascii="Arial" w:eastAsia="Times New Roman" w:hAnsi="Arial" w:cs="Arial"/>
            <w:color w:val="222222"/>
            <w:sz w:val="24"/>
            <w:szCs w:val="24"/>
          </w:rPr>
          <w:br/>
          <w:t>→ How to integrate when the integral has ax</w:t>
        </w:r>
        <w:r w:rsidRPr="00C83D7B">
          <w:rPr>
            <w:rFonts w:ascii="Arial" w:eastAsia="Times New Roman" w:hAnsi="Arial" w:cs="Arial"/>
            <w:color w:val="222222"/>
            <w:sz w:val="18"/>
            <w:szCs w:val="18"/>
            <w:vertAlign w:val="superscript"/>
          </w:rPr>
          <w:t>2</w:t>
        </w:r>
        <w:r w:rsidRPr="00C83D7B">
          <w:rPr>
            <w:rFonts w:ascii="Arial" w:eastAsia="Times New Roman" w:hAnsi="Arial" w:cs="Arial"/>
            <w:color w:val="222222"/>
            <w:sz w:val="24"/>
            <w:szCs w:val="24"/>
          </w:rPr>
          <w:t xml:space="preserve"> + </w:t>
        </w:r>
        <w:proofErr w:type="spellStart"/>
        <w:r w:rsidRPr="00C83D7B">
          <w:rPr>
            <w:rFonts w:ascii="Arial" w:eastAsia="Times New Roman" w:hAnsi="Arial" w:cs="Arial"/>
            <w:color w:val="222222"/>
            <w:sz w:val="24"/>
            <w:szCs w:val="24"/>
          </w:rPr>
          <w:t>bx</w:t>
        </w:r>
        <w:proofErr w:type="spellEnd"/>
        <w:r w:rsidRPr="00C83D7B">
          <w:rPr>
            <w:rFonts w:ascii="Arial" w:eastAsia="Times New Roman" w:hAnsi="Arial" w:cs="Arial"/>
            <w:color w:val="222222"/>
            <w:sz w:val="24"/>
            <w:szCs w:val="24"/>
          </w:rPr>
          <w:t xml:space="preserve"> + c or </w:t>
        </w:r>
        <w:r w:rsidRPr="00C83D7B">
          <w:rPr>
            <w:rFonts w:ascii="MathJax_Math-italic" w:eastAsia="Times New Roman" w:hAnsi="MathJax_Math-italic" w:cs="Arial"/>
            <w:color w:val="222222"/>
            <w:sz w:val="29"/>
            <w:szCs w:val="29"/>
            <w:bdr w:val="none" w:sz="0" w:space="0" w:color="auto" w:frame="1"/>
          </w:rPr>
          <w:t>ax</w:t>
        </w:r>
        <w:r w:rsidRPr="00C83D7B">
          <w:rPr>
            <w:rFonts w:ascii="MathJax_Main" w:eastAsia="Times New Roman" w:hAnsi="MathJax_Main" w:cs="Arial"/>
            <w:color w:val="222222"/>
            <w:sz w:val="21"/>
            <w:szCs w:val="21"/>
            <w:bdr w:val="none" w:sz="0" w:space="0" w:color="auto" w:frame="1"/>
          </w:rPr>
          <w:t>2</w:t>
        </w:r>
        <w:r w:rsidRPr="00C83D7B">
          <w:rPr>
            <w:rFonts w:ascii="MathJax_Main" w:eastAsia="Times New Roman" w:hAnsi="MathJax_Main" w:cs="Arial"/>
            <w:color w:val="222222"/>
            <w:sz w:val="29"/>
            <w:szCs w:val="29"/>
            <w:bdr w:val="none" w:sz="0" w:space="0" w:color="auto" w:frame="1"/>
          </w:rPr>
          <w:t>+</w:t>
        </w:r>
        <w:r w:rsidRPr="00C83D7B">
          <w:rPr>
            <w:rFonts w:ascii="MathJax_Math-italic" w:eastAsia="Times New Roman" w:hAnsi="MathJax_Math-italic" w:cs="Arial"/>
            <w:color w:val="222222"/>
            <w:sz w:val="29"/>
            <w:szCs w:val="29"/>
            <w:bdr w:val="none" w:sz="0" w:space="0" w:color="auto" w:frame="1"/>
          </w:rPr>
          <w:t>bx</w:t>
        </w:r>
        <w:r w:rsidRPr="00C83D7B">
          <w:rPr>
            <w:rFonts w:ascii="MathJax_Main" w:eastAsia="Times New Roman" w:hAnsi="MathJax_Main" w:cs="Arial"/>
            <w:color w:val="222222"/>
            <w:sz w:val="29"/>
            <w:szCs w:val="29"/>
            <w:bdr w:val="none" w:sz="0" w:space="0" w:color="auto" w:frame="1"/>
          </w:rPr>
          <w:t>+</w:t>
        </w:r>
        <w:r w:rsidRPr="00C83D7B">
          <w:rPr>
            <w:rFonts w:ascii="MathJax_Math-italic" w:eastAsia="Times New Roman" w:hAnsi="MathJax_Math-italic" w:cs="Arial"/>
            <w:color w:val="222222"/>
            <w:sz w:val="29"/>
            <w:szCs w:val="29"/>
            <w:bdr w:val="none" w:sz="0" w:space="0" w:color="auto" w:frame="1"/>
          </w:rPr>
          <w:t>c</w:t>
        </w:r>
        <w:r w:rsidRPr="00C83D7B">
          <w:rPr>
            <w:rFonts w:ascii="MathJax_Main" w:eastAsia="Times New Roman" w:hAnsi="MathJax_Main" w:cs="Arial"/>
            <w:color w:val="222222"/>
            <w:sz w:val="29"/>
            <w:szCs w:val="29"/>
            <w:bdr w:val="none" w:sz="0" w:space="0" w:color="auto" w:frame="1"/>
          </w:rPr>
          <w:t>−−−−−−−−−−√</w:t>
        </w:r>
        <w:r w:rsidRPr="00C83D7B">
          <w:rPr>
            <w:rFonts w:ascii="Arial" w:eastAsia="Times New Roman" w:hAnsi="Arial" w:cs="Arial"/>
            <w:color w:val="222222"/>
            <w:sz w:val="24"/>
            <w:szCs w:val="24"/>
          </w:rPr>
          <w:t> in the denominator?</w:t>
        </w:r>
        <w:r w:rsidRPr="00C83D7B">
          <w:rPr>
            <w:rFonts w:ascii="Arial" w:eastAsia="Times New Roman" w:hAnsi="Arial" w:cs="Arial"/>
            <w:color w:val="222222"/>
            <w:sz w:val="24"/>
            <w:szCs w:val="24"/>
          </w:rPr>
          <w:br/>
        </w:r>
      </w:ins>
      <w:r w:rsidRPr="00C83D7B">
        <w:rPr>
          <w:rFonts w:ascii="Arial" w:eastAsia="Times New Roman" w:hAnsi="Arial" w:cs="Arial"/>
          <w:noProof/>
          <w:color w:val="222222"/>
          <w:sz w:val="24"/>
          <w:szCs w:val="24"/>
        </w:rPr>
        <w:drawing>
          <wp:inline distT="0" distB="0" distL="0" distR="0" wp14:anchorId="1858F8E9" wp14:editId="2851B11A">
            <wp:extent cx="4067175" cy="2247900"/>
            <wp:effectExtent l="0" t="0" r="9525" b="0"/>
            <wp:docPr id="25" name="Picture 25" descr="Integrals Class 12 Notes Math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tegrals Class 12 Notes Maths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67175" cy="2247900"/>
                    </a:xfrm>
                    <a:prstGeom prst="rect">
                      <a:avLst/>
                    </a:prstGeom>
                    <a:noFill/>
                    <a:ln>
                      <a:noFill/>
                    </a:ln>
                  </pic:spPr>
                </pic:pic>
              </a:graphicData>
            </a:graphic>
          </wp:inline>
        </w:drawing>
      </w:r>
      <w:ins w:id="296" w:author="Unknown">
        <w:r w:rsidRPr="00C83D7B">
          <w:rPr>
            <w:rFonts w:ascii="Arial" w:eastAsia="Times New Roman" w:hAnsi="Arial" w:cs="Arial"/>
            <w:color w:val="222222"/>
            <w:sz w:val="24"/>
            <w:szCs w:val="24"/>
          </w:rPr>
          <w:br/>
          <w:t>So, ax</w:t>
        </w:r>
        <w:r w:rsidRPr="00C83D7B">
          <w:rPr>
            <w:rFonts w:ascii="Arial" w:eastAsia="Times New Roman" w:hAnsi="Arial" w:cs="Arial"/>
            <w:color w:val="222222"/>
            <w:sz w:val="18"/>
            <w:szCs w:val="18"/>
            <w:vertAlign w:val="superscript"/>
          </w:rPr>
          <w:t>2</w:t>
        </w:r>
        <w:r w:rsidRPr="00C83D7B">
          <w:rPr>
            <w:rFonts w:ascii="Arial" w:eastAsia="Times New Roman" w:hAnsi="Arial" w:cs="Arial"/>
            <w:color w:val="222222"/>
            <w:sz w:val="24"/>
            <w:szCs w:val="24"/>
          </w:rPr>
          <w:t xml:space="preserve"> + </w:t>
        </w:r>
        <w:proofErr w:type="spellStart"/>
        <w:r w:rsidRPr="00C83D7B">
          <w:rPr>
            <w:rFonts w:ascii="Arial" w:eastAsia="Times New Roman" w:hAnsi="Arial" w:cs="Arial"/>
            <w:color w:val="222222"/>
            <w:sz w:val="24"/>
            <w:szCs w:val="24"/>
          </w:rPr>
          <w:t>bx</w:t>
        </w:r>
        <w:proofErr w:type="spellEnd"/>
        <w:r w:rsidRPr="00C83D7B">
          <w:rPr>
            <w:rFonts w:ascii="Arial" w:eastAsia="Times New Roman" w:hAnsi="Arial" w:cs="Arial"/>
            <w:color w:val="222222"/>
            <w:sz w:val="24"/>
            <w:szCs w:val="24"/>
          </w:rPr>
          <w:t xml:space="preserve"> + c changes to t</w:t>
        </w:r>
        <w:r w:rsidRPr="00C83D7B">
          <w:rPr>
            <w:rFonts w:ascii="Arial" w:eastAsia="Times New Roman" w:hAnsi="Arial" w:cs="Arial"/>
            <w:color w:val="222222"/>
            <w:sz w:val="18"/>
            <w:szCs w:val="18"/>
            <w:vertAlign w:val="superscript"/>
          </w:rPr>
          <w:t>2</w:t>
        </w:r>
        <w:r w:rsidRPr="00C83D7B">
          <w:rPr>
            <w:rFonts w:ascii="Arial" w:eastAsia="Times New Roman" w:hAnsi="Arial" w:cs="Arial"/>
            <w:color w:val="222222"/>
            <w:sz w:val="24"/>
            <w:szCs w:val="24"/>
          </w:rPr>
          <w:t xml:space="preserve"> ± </w:t>
        </w:r>
        <w:proofErr w:type="gramStart"/>
        <w:r w:rsidRPr="00C83D7B">
          <w:rPr>
            <w:rFonts w:ascii="Arial" w:eastAsia="Times New Roman" w:hAnsi="Arial" w:cs="Arial"/>
            <w:color w:val="222222"/>
            <w:sz w:val="24"/>
            <w:szCs w:val="24"/>
          </w:rPr>
          <w:t>k</w:t>
        </w:r>
        <w:r w:rsidRPr="00C83D7B">
          <w:rPr>
            <w:rFonts w:ascii="Arial" w:eastAsia="Times New Roman" w:hAnsi="Arial" w:cs="Arial"/>
            <w:color w:val="222222"/>
            <w:sz w:val="18"/>
            <w:szCs w:val="18"/>
            <w:vertAlign w:val="superscript"/>
          </w:rPr>
          <w:t>2</w:t>
        </w:r>
        <w:proofErr w:type="gramEnd"/>
        <w:r w:rsidRPr="00C83D7B">
          <w:rPr>
            <w:rFonts w:ascii="Arial" w:eastAsia="Times New Roman" w:hAnsi="Arial" w:cs="Arial"/>
            <w:color w:val="222222"/>
            <w:sz w:val="24"/>
            <w:szCs w:val="24"/>
          </w:rPr>
          <w:t>.</w:t>
        </w:r>
        <w:r w:rsidRPr="00C83D7B">
          <w:rPr>
            <w:rFonts w:ascii="Arial" w:eastAsia="Times New Roman" w:hAnsi="Arial" w:cs="Arial"/>
            <w:color w:val="222222"/>
            <w:sz w:val="24"/>
            <w:szCs w:val="24"/>
          </w:rPr>
          <w:br/>
          <w:t>Thus, </w:t>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ax</w:t>
        </w:r>
        <w:r w:rsidRPr="00C83D7B">
          <w:rPr>
            <w:rFonts w:ascii="MathJax_Main" w:eastAsia="Times New Roman" w:hAnsi="MathJax_Main" w:cs="Arial"/>
            <w:color w:val="222222"/>
            <w:sz w:val="15"/>
            <w:szCs w:val="15"/>
            <w:bdr w:val="none" w:sz="0" w:space="0" w:color="auto" w:frame="1"/>
          </w:rPr>
          <w:t>2</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bx</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c</w:t>
        </w:r>
        <w:r w:rsidRPr="00C83D7B">
          <w:rPr>
            <w:rFonts w:ascii="Arial" w:eastAsia="Times New Roman" w:hAnsi="Arial" w:cs="Arial"/>
            <w:color w:val="222222"/>
            <w:sz w:val="24"/>
            <w:szCs w:val="24"/>
          </w:rPr>
          <w:t> </w:t>
        </w:r>
        <w:proofErr w:type="gramStart"/>
        <w:r w:rsidRPr="00C83D7B">
          <w:rPr>
            <w:rFonts w:ascii="Arial" w:eastAsia="Times New Roman" w:hAnsi="Arial" w:cs="Arial"/>
            <w:color w:val="222222"/>
            <w:sz w:val="24"/>
            <w:szCs w:val="24"/>
          </w:rPr>
          <w:t>converts</w:t>
        </w:r>
        <w:proofErr w:type="gramEnd"/>
        <w:r w:rsidRPr="00C83D7B">
          <w:rPr>
            <w:rFonts w:ascii="Arial" w:eastAsia="Times New Roman" w:hAnsi="Arial" w:cs="Arial"/>
            <w:color w:val="222222"/>
            <w:sz w:val="24"/>
            <w:szCs w:val="24"/>
          </w:rPr>
          <w:t xml:space="preserve"> into the form </w:t>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t</w:t>
        </w:r>
        <w:r w:rsidRPr="00C83D7B">
          <w:rPr>
            <w:rFonts w:ascii="MathJax_Main" w:eastAsia="Times New Roman" w:hAnsi="MathJax_Main" w:cs="Arial"/>
            <w:color w:val="222222"/>
            <w:sz w:val="15"/>
            <w:szCs w:val="15"/>
            <w:bdr w:val="none" w:sz="0" w:space="0" w:color="auto" w:frame="1"/>
          </w:rPr>
          <w:t>2</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k</w:t>
        </w:r>
        <w:r w:rsidRPr="00C83D7B">
          <w:rPr>
            <w:rFonts w:ascii="MathJax_Main" w:eastAsia="Times New Roman" w:hAnsi="MathJax_Main" w:cs="Arial"/>
            <w:color w:val="222222"/>
            <w:sz w:val="15"/>
            <w:szCs w:val="15"/>
            <w:bdr w:val="none" w:sz="0" w:space="0" w:color="auto" w:frame="1"/>
          </w:rPr>
          <w:t>2</w:t>
        </w:r>
        <w:r w:rsidRPr="00C83D7B">
          <w:rPr>
            <w:rFonts w:ascii="Arial" w:eastAsia="Times New Roman" w:hAnsi="Arial" w:cs="Arial"/>
            <w:color w:val="222222"/>
            <w:sz w:val="24"/>
            <w:szCs w:val="24"/>
          </w:rPr>
          <w:t> and</w:t>
        </w:r>
        <w:r w:rsidRPr="00C83D7B">
          <w:rPr>
            <w:rFonts w:ascii="Arial" w:eastAsia="Times New Roman" w:hAnsi="Arial" w:cs="Arial"/>
            <w:color w:val="222222"/>
            <w:sz w:val="24"/>
            <w:szCs w:val="24"/>
          </w:rPr>
          <w:br/>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ax</w:t>
        </w:r>
        <w:r w:rsidRPr="00C83D7B">
          <w:rPr>
            <w:rFonts w:ascii="MathJax_Main" w:eastAsia="Times New Roman" w:hAnsi="MathJax_Main" w:cs="Arial"/>
            <w:color w:val="222222"/>
            <w:sz w:val="15"/>
            <w:szCs w:val="15"/>
            <w:bdr w:val="none" w:sz="0" w:space="0" w:color="auto" w:frame="1"/>
          </w:rPr>
          <w:t>2</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bx</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c</w:t>
        </w:r>
        <w:r w:rsidRPr="00C83D7B">
          <w:rPr>
            <w:rFonts w:ascii="MathJax_Size1" w:eastAsia="Times New Roman" w:hAnsi="MathJax_Size1" w:cs="Arial"/>
            <w:color w:val="222222"/>
            <w:sz w:val="21"/>
            <w:szCs w:val="21"/>
            <w:bdr w:val="none" w:sz="0" w:space="0" w:color="auto" w:frame="1"/>
          </w:rPr>
          <w:t>√</w:t>
        </w:r>
        <w:r w:rsidRPr="00C83D7B">
          <w:rPr>
            <w:rFonts w:ascii="Arial" w:eastAsia="Times New Roman" w:hAnsi="Arial" w:cs="Arial"/>
            <w:color w:val="222222"/>
            <w:sz w:val="24"/>
            <w:szCs w:val="24"/>
          </w:rPr>
          <w:t> converts into the form </w:t>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t</w:t>
        </w:r>
        <w:r w:rsidRPr="00C83D7B">
          <w:rPr>
            <w:rFonts w:ascii="MathJax_Main" w:eastAsia="Times New Roman" w:hAnsi="MathJax_Main" w:cs="Arial"/>
            <w:color w:val="222222"/>
            <w:sz w:val="15"/>
            <w:szCs w:val="15"/>
            <w:bdr w:val="none" w:sz="0" w:space="0" w:color="auto" w:frame="1"/>
          </w:rPr>
          <w:t>2</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k</w:t>
        </w:r>
        <w:r w:rsidRPr="00C83D7B">
          <w:rPr>
            <w:rFonts w:ascii="MathJax_Main" w:eastAsia="Times New Roman" w:hAnsi="MathJax_Main" w:cs="Arial"/>
            <w:color w:val="222222"/>
            <w:sz w:val="21"/>
            <w:szCs w:val="21"/>
            <w:bdr w:val="none" w:sz="0" w:space="0" w:color="auto" w:frame="1"/>
          </w:rPr>
          <w:t>˙</w:t>
        </w:r>
        <w:r w:rsidRPr="00C83D7B">
          <w:rPr>
            <w:rFonts w:ascii="MathJax_Main" w:eastAsia="Times New Roman" w:hAnsi="MathJax_Main" w:cs="Arial"/>
            <w:color w:val="222222"/>
            <w:sz w:val="15"/>
            <w:szCs w:val="15"/>
            <w:bdr w:val="none" w:sz="0" w:space="0" w:color="auto" w:frame="1"/>
          </w:rPr>
          <w:t>2</w:t>
        </w:r>
        <w:r w:rsidRPr="00C83D7B">
          <w:rPr>
            <w:rFonts w:ascii="MathJax_Size2" w:eastAsia="Times New Roman" w:hAnsi="MathJax_Size2" w:cs="Arial"/>
            <w:color w:val="222222"/>
            <w:sz w:val="21"/>
            <w:szCs w:val="21"/>
            <w:bdr w:val="none" w:sz="0" w:space="0" w:color="auto" w:frame="1"/>
          </w:rPr>
          <w:t>√</w:t>
        </w:r>
        <w:r w:rsidRPr="00C83D7B">
          <w:rPr>
            <w:rFonts w:ascii="Arial" w:eastAsia="Times New Roman" w:hAnsi="Arial" w:cs="Arial"/>
            <w:color w:val="222222"/>
            <w:sz w:val="24"/>
            <w:szCs w:val="24"/>
          </w:rPr>
          <w:t>.</w:t>
        </w:r>
      </w:ins>
    </w:p>
    <w:p w:rsidR="00C83D7B" w:rsidRPr="00C83D7B" w:rsidRDefault="00C83D7B" w:rsidP="00C83D7B">
      <w:pPr>
        <w:shd w:val="clear" w:color="auto" w:fill="FFFFFF"/>
        <w:spacing w:after="0" w:line="240" w:lineRule="auto"/>
        <w:rPr>
          <w:ins w:id="297" w:author="Unknown"/>
          <w:rFonts w:ascii="Arial" w:eastAsia="Times New Roman" w:hAnsi="Arial" w:cs="Arial"/>
          <w:color w:val="222222"/>
          <w:sz w:val="24"/>
          <w:szCs w:val="24"/>
        </w:rPr>
      </w:pPr>
      <w:ins w:id="298" w:author="Unknown">
        <w:r w:rsidRPr="00C83D7B">
          <w:rPr>
            <w:rFonts w:ascii="Arial" w:eastAsia="Times New Roman" w:hAnsi="Arial" w:cs="Arial"/>
            <w:color w:val="222222"/>
            <w:sz w:val="24"/>
            <w:szCs w:val="24"/>
          </w:rPr>
          <w:t>→ To find the integration of type ∫</w:t>
        </w:r>
        <w:r w:rsidRPr="00C83D7B">
          <w:rPr>
            <w:rFonts w:ascii="MathJax_Math-italic" w:eastAsia="Times New Roman" w:hAnsi="MathJax_Math-italic" w:cs="Arial"/>
            <w:color w:val="222222"/>
            <w:sz w:val="21"/>
            <w:szCs w:val="21"/>
            <w:bdr w:val="none" w:sz="0" w:space="0" w:color="auto" w:frame="1"/>
          </w:rPr>
          <w:t>px</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qax</w:t>
        </w:r>
        <w:r w:rsidRPr="00C83D7B">
          <w:rPr>
            <w:rFonts w:ascii="MathJax_Main" w:eastAsia="Times New Roman" w:hAnsi="MathJax_Main" w:cs="Arial"/>
            <w:color w:val="222222"/>
            <w:sz w:val="15"/>
            <w:szCs w:val="15"/>
            <w:bdr w:val="none" w:sz="0" w:space="0" w:color="auto" w:frame="1"/>
          </w:rPr>
          <w:t>2</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bx</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c</w:t>
        </w:r>
        <w:r w:rsidRPr="00C83D7B">
          <w:rPr>
            <w:rFonts w:ascii="Arial" w:eastAsia="Times New Roman" w:hAnsi="Arial" w:cs="Arial"/>
            <w:color w:val="222222"/>
            <w:sz w:val="24"/>
            <w:szCs w:val="24"/>
          </w:rPr>
          <w:t> dx or ∫</w:t>
        </w:r>
        <w:r w:rsidRPr="00C83D7B">
          <w:rPr>
            <w:rFonts w:ascii="MathJax_Math-italic" w:eastAsia="Times New Roman" w:hAnsi="MathJax_Math-italic" w:cs="Arial"/>
            <w:color w:val="222222"/>
            <w:sz w:val="21"/>
            <w:szCs w:val="21"/>
            <w:bdr w:val="none" w:sz="0" w:space="0" w:color="auto" w:frame="1"/>
          </w:rPr>
          <w:t>px</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qax</w:t>
        </w:r>
        <w:r w:rsidRPr="00C83D7B">
          <w:rPr>
            <w:rFonts w:ascii="MathJax_Main" w:eastAsia="Times New Roman" w:hAnsi="MathJax_Main" w:cs="Arial"/>
            <w:color w:val="222222"/>
            <w:sz w:val="15"/>
            <w:szCs w:val="15"/>
            <w:bdr w:val="none" w:sz="0" w:space="0" w:color="auto" w:frame="1"/>
          </w:rPr>
          <w:t>2</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bx</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c</w:t>
        </w:r>
        <w:r w:rsidRPr="00C83D7B">
          <w:rPr>
            <w:rFonts w:ascii="MathJax_Size1" w:eastAsia="Times New Roman" w:hAnsi="MathJax_Size1" w:cs="Arial"/>
            <w:color w:val="222222"/>
            <w:sz w:val="21"/>
            <w:szCs w:val="21"/>
            <w:bdr w:val="none" w:sz="0" w:space="0" w:color="auto" w:frame="1"/>
          </w:rPr>
          <w:t>√</w:t>
        </w:r>
        <w:r w:rsidRPr="00C83D7B">
          <w:rPr>
            <w:rFonts w:ascii="Arial" w:eastAsia="Times New Roman" w:hAnsi="Arial" w:cs="Arial"/>
            <w:color w:val="222222"/>
            <w:sz w:val="24"/>
            <w:szCs w:val="24"/>
          </w:rPr>
          <w:t> dx</w:t>
        </w:r>
        <w:proofErr w:type="gramStart"/>
        <w:r w:rsidRPr="00C83D7B">
          <w:rPr>
            <w:rFonts w:ascii="Arial" w:eastAsia="Times New Roman" w:hAnsi="Arial" w:cs="Arial"/>
            <w:color w:val="222222"/>
            <w:sz w:val="24"/>
            <w:szCs w:val="24"/>
          </w:rPr>
          <w:t>:</w:t>
        </w:r>
        <w:proofErr w:type="gramEnd"/>
        <w:r w:rsidRPr="00C83D7B">
          <w:rPr>
            <w:rFonts w:ascii="Arial" w:eastAsia="Times New Roman" w:hAnsi="Arial" w:cs="Arial"/>
            <w:color w:val="222222"/>
            <w:sz w:val="24"/>
            <w:szCs w:val="24"/>
          </w:rPr>
          <w:br/>
          <w:t xml:space="preserve">Put </w:t>
        </w:r>
        <w:proofErr w:type="spellStart"/>
        <w:r w:rsidRPr="00C83D7B">
          <w:rPr>
            <w:rFonts w:ascii="Arial" w:eastAsia="Times New Roman" w:hAnsi="Arial" w:cs="Arial"/>
            <w:color w:val="222222"/>
            <w:sz w:val="24"/>
            <w:szCs w:val="24"/>
          </w:rPr>
          <w:t>px</w:t>
        </w:r>
        <w:proofErr w:type="spellEnd"/>
        <w:r w:rsidRPr="00C83D7B">
          <w:rPr>
            <w:rFonts w:ascii="Arial" w:eastAsia="Times New Roman" w:hAnsi="Arial" w:cs="Arial"/>
            <w:color w:val="222222"/>
            <w:sz w:val="24"/>
            <w:szCs w:val="24"/>
          </w:rPr>
          <w:t xml:space="preserve"> + q = </w:t>
        </w:r>
        <w:proofErr w:type="spellStart"/>
        <w:r w:rsidRPr="00C83D7B">
          <w:rPr>
            <w:rFonts w:ascii="Arial" w:eastAsia="Times New Roman" w:hAnsi="Arial" w:cs="Arial"/>
            <w:color w:val="222222"/>
            <w:sz w:val="24"/>
            <w:szCs w:val="24"/>
          </w:rPr>
          <w:t>A</w:t>
        </w:r>
        <w:r w:rsidRPr="00C83D7B">
          <w:rPr>
            <w:rFonts w:ascii="MathJax_Math-italic" w:eastAsia="Times New Roman" w:hAnsi="MathJax_Math-italic" w:cs="Arial"/>
            <w:color w:val="222222"/>
            <w:sz w:val="21"/>
            <w:szCs w:val="21"/>
            <w:bdr w:val="none" w:sz="0" w:space="0" w:color="auto" w:frame="1"/>
          </w:rPr>
          <w:t>ddx</w:t>
        </w:r>
        <w:proofErr w:type="spellEnd"/>
        <w:r w:rsidRPr="00C83D7B">
          <w:rPr>
            <w:rFonts w:ascii="Arial" w:eastAsia="Times New Roman" w:hAnsi="Arial" w:cs="Arial"/>
            <w:color w:val="222222"/>
            <w:sz w:val="24"/>
            <w:szCs w:val="24"/>
          </w:rPr>
          <w:t>(ax</w:t>
        </w:r>
        <w:r w:rsidRPr="00C83D7B">
          <w:rPr>
            <w:rFonts w:ascii="Arial" w:eastAsia="Times New Roman" w:hAnsi="Arial" w:cs="Arial"/>
            <w:color w:val="222222"/>
            <w:sz w:val="18"/>
            <w:szCs w:val="18"/>
            <w:vertAlign w:val="superscript"/>
          </w:rPr>
          <w:t>2</w:t>
        </w:r>
        <w:r w:rsidRPr="00C83D7B">
          <w:rPr>
            <w:rFonts w:ascii="Arial" w:eastAsia="Times New Roman" w:hAnsi="Arial" w:cs="Arial"/>
            <w:color w:val="222222"/>
            <w:sz w:val="24"/>
            <w:szCs w:val="24"/>
          </w:rPr>
          <w:t xml:space="preserve"> + </w:t>
        </w:r>
        <w:proofErr w:type="spellStart"/>
        <w:r w:rsidRPr="00C83D7B">
          <w:rPr>
            <w:rFonts w:ascii="Arial" w:eastAsia="Times New Roman" w:hAnsi="Arial" w:cs="Arial"/>
            <w:color w:val="222222"/>
            <w:sz w:val="24"/>
            <w:szCs w:val="24"/>
          </w:rPr>
          <w:t>bx</w:t>
        </w:r>
        <w:proofErr w:type="spellEnd"/>
        <w:r w:rsidRPr="00C83D7B">
          <w:rPr>
            <w:rFonts w:ascii="Arial" w:eastAsia="Times New Roman" w:hAnsi="Arial" w:cs="Arial"/>
            <w:color w:val="222222"/>
            <w:sz w:val="24"/>
            <w:szCs w:val="24"/>
          </w:rPr>
          <w:t xml:space="preserve"> + c) + B</w:t>
        </w:r>
      </w:ins>
    </w:p>
    <w:p w:rsidR="00C83D7B" w:rsidRPr="00C83D7B" w:rsidRDefault="00C83D7B" w:rsidP="00C83D7B">
      <w:pPr>
        <w:shd w:val="clear" w:color="auto" w:fill="FFFFFF"/>
        <w:spacing w:after="0" w:line="240" w:lineRule="auto"/>
        <w:rPr>
          <w:ins w:id="299" w:author="Unknown"/>
          <w:rFonts w:ascii="Arial" w:eastAsia="Times New Roman" w:hAnsi="Arial" w:cs="Arial"/>
          <w:color w:val="222222"/>
          <w:sz w:val="24"/>
          <w:szCs w:val="24"/>
        </w:rPr>
      </w:pPr>
      <w:ins w:id="300" w:author="Unknown">
        <w:r w:rsidRPr="00C83D7B">
          <w:rPr>
            <w:rFonts w:ascii="Arial" w:eastAsia="Times New Roman" w:hAnsi="Arial" w:cs="Arial"/>
            <w:color w:val="222222"/>
            <w:sz w:val="24"/>
            <w:szCs w:val="24"/>
          </w:rPr>
          <w:lastRenderedPageBreak/>
          <w:t>Compare the two sides and find the value of A and B.</w:t>
        </w:r>
        <w:r w:rsidRPr="00C83D7B">
          <w:rPr>
            <w:rFonts w:ascii="Arial" w:eastAsia="Times New Roman" w:hAnsi="Arial" w:cs="Arial"/>
            <w:color w:val="222222"/>
            <w:sz w:val="24"/>
            <w:szCs w:val="24"/>
          </w:rPr>
          <w:br/>
        </w:r>
      </w:ins>
      <w:r w:rsidRPr="00C83D7B">
        <w:rPr>
          <w:rFonts w:ascii="Arial" w:eastAsia="Times New Roman" w:hAnsi="Arial" w:cs="Arial"/>
          <w:noProof/>
          <w:color w:val="222222"/>
          <w:sz w:val="24"/>
          <w:szCs w:val="24"/>
        </w:rPr>
        <w:drawing>
          <wp:inline distT="0" distB="0" distL="0" distR="0" wp14:anchorId="28A2049F" wp14:editId="6A98195B">
            <wp:extent cx="4876800" cy="2266950"/>
            <wp:effectExtent l="0" t="0" r="0" b="0"/>
            <wp:docPr id="26" name="Picture 26" descr="Integrals Class 12 Notes Math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tegrals Class 12 Notes Maths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76800" cy="2266950"/>
                    </a:xfrm>
                    <a:prstGeom prst="rect">
                      <a:avLst/>
                    </a:prstGeom>
                    <a:noFill/>
                    <a:ln>
                      <a:noFill/>
                    </a:ln>
                  </pic:spPr>
                </pic:pic>
              </a:graphicData>
            </a:graphic>
          </wp:inline>
        </w:drawing>
      </w:r>
      <w:ins w:id="301" w:author="Unknown">
        <w:r w:rsidRPr="00C83D7B">
          <w:rPr>
            <w:rFonts w:ascii="Arial" w:eastAsia="Times New Roman" w:hAnsi="Arial" w:cs="Arial"/>
            <w:color w:val="222222"/>
            <w:sz w:val="24"/>
            <w:szCs w:val="24"/>
          </w:rPr>
          <w:br/>
        </w:r>
        <w:proofErr w:type="gramStart"/>
        <w:r w:rsidRPr="00C83D7B">
          <w:rPr>
            <w:rFonts w:ascii="Arial" w:eastAsia="Times New Roman" w:hAnsi="Arial" w:cs="Arial"/>
            <w:b/>
            <w:bCs/>
            <w:color w:val="222222"/>
            <w:sz w:val="24"/>
            <w:szCs w:val="24"/>
          </w:rPr>
          <w:t>Partial Fractions of Rational Functions.</w:t>
        </w:r>
        <w:proofErr w:type="gramEnd"/>
        <w:r w:rsidRPr="00C83D7B">
          <w:rPr>
            <w:rFonts w:ascii="Arial" w:eastAsia="Times New Roman" w:hAnsi="Arial" w:cs="Arial"/>
            <w:color w:val="222222"/>
            <w:sz w:val="24"/>
            <w:szCs w:val="24"/>
          </w:rPr>
          <w:br/>
          <w:t>(a) Let </w:t>
        </w:r>
        <w:r w:rsidRPr="00C83D7B">
          <w:rPr>
            <w:rFonts w:ascii="MathJax_Main" w:eastAsia="Times New Roman" w:hAnsi="MathJax_Main" w:cs="Arial"/>
            <w:color w:val="222222"/>
            <w:sz w:val="21"/>
            <w:szCs w:val="21"/>
            <w:bdr w:val="none" w:sz="0" w:space="0" w:color="auto" w:frame="1"/>
          </w:rPr>
          <w:t>P(</w:t>
        </w:r>
        <w:r w:rsidRPr="00C83D7B">
          <w:rPr>
            <w:rFonts w:ascii="MathJax_Math-italic" w:eastAsia="Times New Roman" w:hAnsi="MathJax_Math-italic" w:cs="Arial"/>
            <w:color w:val="222222"/>
            <w:sz w:val="21"/>
            <w:szCs w:val="21"/>
            <w:bdr w:val="none" w:sz="0" w:space="0" w:color="auto" w:frame="1"/>
          </w:rPr>
          <w:t>x</w:t>
        </w:r>
        <w:proofErr w:type="gramStart"/>
        <w:r w:rsidRPr="00C83D7B">
          <w:rPr>
            <w:rFonts w:ascii="MathJax_Main" w:eastAsia="Times New Roman" w:hAnsi="MathJax_Main" w:cs="Arial"/>
            <w:color w:val="222222"/>
            <w:sz w:val="21"/>
            <w:szCs w:val="21"/>
            <w:bdr w:val="none" w:sz="0" w:space="0" w:color="auto" w:frame="1"/>
          </w:rPr>
          <w:t>)Q</w:t>
        </w:r>
        <w:proofErr w:type="gramEnd"/>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w:t>
        </w:r>
        <w:r w:rsidRPr="00C83D7B">
          <w:rPr>
            <w:rFonts w:ascii="Arial" w:eastAsia="Times New Roman" w:hAnsi="Arial" w:cs="Arial"/>
            <w:color w:val="222222"/>
            <w:sz w:val="24"/>
            <w:szCs w:val="24"/>
          </w:rPr>
          <w:t> be a rational function, where P(x) and Q(x) are</w:t>
        </w:r>
        <w:r w:rsidRPr="00C83D7B">
          <w:rPr>
            <w:rFonts w:ascii="Arial" w:eastAsia="Times New Roman" w:hAnsi="Arial" w:cs="Arial"/>
            <w:color w:val="222222"/>
            <w:sz w:val="24"/>
            <w:szCs w:val="24"/>
          </w:rPr>
          <w:br/>
          <w:t>polynomials, where Q(x) ≠ 0.</w:t>
        </w:r>
      </w:ins>
    </w:p>
    <w:p w:rsidR="00C83D7B" w:rsidRPr="00C83D7B" w:rsidRDefault="00C83D7B" w:rsidP="00C83D7B">
      <w:pPr>
        <w:numPr>
          <w:ilvl w:val="0"/>
          <w:numId w:val="24"/>
        </w:numPr>
        <w:shd w:val="clear" w:color="auto" w:fill="FFFFFF"/>
        <w:spacing w:beforeAutospacing="1" w:after="0" w:afterAutospacing="1" w:line="240" w:lineRule="auto"/>
        <w:ind w:left="600"/>
        <w:rPr>
          <w:ins w:id="302" w:author="Unknown"/>
          <w:rFonts w:ascii="Arial" w:eastAsia="Times New Roman" w:hAnsi="Arial" w:cs="Arial"/>
          <w:color w:val="222222"/>
          <w:sz w:val="24"/>
          <w:szCs w:val="24"/>
        </w:rPr>
      </w:pPr>
      <w:ins w:id="303" w:author="Unknown">
        <w:r w:rsidRPr="00C83D7B">
          <w:rPr>
            <w:rFonts w:ascii="Arial" w:eastAsia="Times New Roman" w:hAnsi="Arial" w:cs="Arial"/>
            <w:color w:val="222222"/>
            <w:sz w:val="24"/>
            <w:szCs w:val="24"/>
          </w:rPr>
          <w:t>If degree of P(x) is less than degree of Q(x), then </w:t>
        </w:r>
        <w:r w:rsidRPr="00C83D7B">
          <w:rPr>
            <w:rFonts w:ascii="MathJax_Main" w:eastAsia="Times New Roman" w:hAnsi="MathJax_Main" w:cs="Arial"/>
            <w:color w:val="222222"/>
            <w:sz w:val="21"/>
            <w:szCs w:val="21"/>
            <w:bdr w:val="none" w:sz="0" w:space="0" w:color="auto" w:frame="1"/>
          </w:rPr>
          <w:t>P(</w:t>
        </w:r>
        <w:r w:rsidRPr="00C83D7B">
          <w:rPr>
            <w:rFonts w:ascii="MathJax_Math-italic" w:eastAsia="Times New Roman" w:hAnsi="MathJax_Math-italic" w:cs="Arial"/>
            <w:color w:val="222222"/>
            <w:sz w:val="21"/>
            <w:szCs w:val="21"/>
            <w:bdr w:val="none" w:sz="0" w:space="0" w:color="auto" w:frame="1"/>
          </w:rPr>
          <w:t>x</w:t>
        </w:r>
        <w:proofErr w:type="gramStart"/>
        <w:r w:rsidRPr="00C83D7B">
          <w:rPr>
            <w:rFonts w:ascii="MathJax_Main" w:eastAsia="Times New Roman" w:hAnsi="MathJax_Main" w:cs="Arial"/>
            <w:color w:val="222222"/>
            <w:sz w:val="21"/>
            <w:szCs w:val="21"/>
            <w:bdr w:val="none" w:sz="0" w:space="0" w:color="auto" w:frame="1"/>
          </w:rPr>
          <w:t>)Q</w:t>
        </w:r>
        <w:proofErr w:type="gramEnd"/>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w:t>
        </w:r>
        <w:r w:rsidRPr="00C83D7B">
          <w:rPr>
            <w:rFonts w:ascii="Arial" w:eastAsia="Times New Roman" w:hAnsi="Arial" w:cs="Arial"/>
            <w:color w:val="222222"/>
            <w:sz w:val="24"/>
            <w:szCs w:val="24"/>
          </w:rPr>
          <w:t> called a proper rational function.</w:t>
        </w:r>
      </w:ins>
    </w:p>
    <w:p w:rsidR="00C83D7B" w:rsidRPr="00C83D7B" w:rsidRDefault="00C83D7B" w:rsidP="00C83D7B">
      <w:pPr>
        <w:numPr>
          <w:ilvl w:val="0"/>
          <w:numId w:val="24"/>
        </w:numPr>
        <w:shd w:val="clear" w:color="auto" w:fill="FFFFFF"/>
        <w:spacing w:beforeAutospacing="1" w:after="0" w:afterAutospacing="1" w:line="240" w:lineRule="auto"/>
        <w:ind w:left="600"/>
        <w:rPr>
          <w:ins w:id="304" w:author="Unknown"/>
          <w:rFonts w:ascii="Arial" w:eastAsia="Times New Roman" w:hAnsi="Arial" w:cs="Arial"/>
          <w:color w:val="222222"/>
          <w:sz w:val="24"/>
          <w:szCs w:val="24"/>
        </w:rPr>
      </w:pPr>
      <w:ins w:id="305" w:author="Unknown">
        <w:r w:rsidRPr="00C83D7B">
          <w:rPr>
            <w:rFonts w:ascii="Arial" w:eastAsia="Times New Roman" w:hAnsi="Arial" w:cs="Arial"/>
            <w:color w:val="222222"/>
            <w:sz w:val="24"/>
            <w:szCs w:val="24"/>
          </w:rPr>
          <w:t>If degree of P(x) is greater than the degree of Q(x), then </w:t>
        </w:r>
        <w:r w:rsidRPr="00C83D7B">
          <w:rPr>
            <w:rFonts w:ascii="MathJax_Main" w:eastAsia="Times New Roman" w:hAnsi="MathJax_Main" w:cs="Arial"/>
            <w:color w:val="222222"/>
            <w:sz w:val="21"/>
            <w:szCs w:val="21"/>
            <w:bdr w:val="none" w:sz="0" w:space="0" w:color="auto" w:frame="1"/>
          </w:rPr>
          <w:t>P(</w:t>
        </w:r>
        <w:r w:rsidRPr="00C83D7B">
          <w:rPr>
            <w:rFonts w:ascii="MathJax_Math-italic" w:eastAsia="Times New Roman" w:hAnsi="MathJax_Math-italic" w:cs="Arial"/>
            <w:color w:val="222222"/>
            <w:sz w:val="21"/>
            <w:szCs w:val="21"/>
            <w:bdr w:val="none" w:sz="0" w:space="0" w:color="auto" w:frame="1"/>
          </w:rPr>
          <w:t>x</w:t>
        </w:r>
        <w:proofErr w:type="gramStart"/>
        <w:r w:rsidRPr="00C83D7B">
          <w:rPr>
            <w:rFonts w:ascii="MathJax_Main" w:eastAsia="Times New Roman" w:hAnsi="MathJax_Main" w:cs="Arial"/>
            <w:color w:val="222222"/>
            <w:sz w:val="21"/>
            <w:szCs w:val="21"/>
            <w:bdr w:val="none" w:sz="0" w:space="0" w:color="auto" w:frame="1"/>
          </w:rPr>
          <w:t>)Q</w:t>
        </w:r>
        <w:proofErr w:type="gramEnd"/>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w:t>
        </w:r>
        <w:r w:rsidRPr="00C83D7B">
          <w:rPr>
            <w:rFonts w:ascii="Arial" w:eastAsia="Times New Roman" w:hAnsi="Arial" w:cs="Arial"/>
            <w:color w:val="222222"/>
            <w:sz w:val="24"/>
            <w:szCs w:val="24"/>
          </w:rPr>
          <w:t> is known as an improper rational function.</w:t>
        </w:r>
      </w:ins>
    </w:p>
    <w:p w:rsidR="00C83D7B" w:rsidRPr="00C83D7B" w:rsidRDefault="00C83D7B" w:rsidP="00C83D7B">
      <w:pPr>
        <w:shd w:val="clear" w:color="auto" w:fill="FFFFFF"/>
        <w:spacing w:after="0" w:line="240" w:lineRule="auto"/>
        <w:rPr>
          <w:ins w:id="306" w:author="Unknown"/>
          <w:rFonts w:ascii="Arial" w:eastAsia="Times New Roman" w:hAnsi="Arial" w:cs="Arial"/>
          <w:color w:val="222222"/>
          <w:sz w:val="24"/>
          <w:szCs w:val="24"/>
        </w:rPr>
      </w:pPr>
      <w:ins w:id="307" w:author="Unknown">
        <w:r w:rsidRPr="00C83D7B">
          <w:rPr>
            <w:rFonts w:ascii="Arial" w:eastAsia="Times New Roman" w:hAnsi="Arial" w:cs="Arial"/>
            <w:color w:val="222222"/>
            <w:sz w:val="24"/>
            <w:szCs w:val="24"/>
          </w:rPr>
          <w:t>This can be expressed in the form f(x) + </w:t>
        </w:r>
        <w:r w:rsidRPr="00C83D7B">
          <w:rPr>
            <w:rFonts w:ascii="MathJax_Main" w:eastAsia="Times New Roman" w:hAnsi="MathJax_Main" w:cs="Arial"/>
            <w:color w:val="222222"/>
            <w:sz w:val="21"/>
            <w:szCs w:val="21"/>
            <w:bdr w:val="none" w:sz="0" w:space="0" w:color="auto" w:frame="1"/>
          </w:rPr>
          <w:t>P</w:t>
        </w:r>
        <w:r w:rsidRPr="00C83D7B">
          <w:rPr>
            <w:rFonts w:ascii="MathJax_Main" w:eastAsia="Times New Roman" w:hAnsi="MathJax_Main" w:cs="Arial"/>
            <w:color w:val="222222"/>
            <w:sz w:val="15"/>
            <w:szCs w:val="15"/>
            <w:bdr w:val="none" w:sz="0" w:space="0" w:color="auto" w:frame="1"/>
          </w:rPr>
          <w:t>1</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x</w:t>
        </w:r>
        <w:proofErr w:type="gramStart"/>
        <w:r w:rsidRPr="00C83D7B">
          <w:rPr>
            <w:rFonts w:ascii="MathJax_Main" w:eastAsia="Times New Roman" w:hAnsi="MathJax_Main" w:cs="Arial"/>
            <w:color w:val="222222"/>
            <w:sz w:val="21"/>
            <w:szCs w:val="21"/>
            <w:bdr w:val="none" w:sz="0" w:space="0" w:color="auto" w:frame="1"/>
          </w:rPr>
          <w:t>)Q</w:t>
        </w:r>
        <w:proofErr w:type="gramEnd"/>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w:t>
        </w:r>
        <w:r w:rsidRPr="00C83D7B">
          <w:rPr>
            <w:rFonts w:ascii="Arial" w:eastAsia="Times New Roman" w:hAnsi="Arial" w:cs="Arial"/>
            <w:color w:val="222222"/>
            <w:sz w:val="24"/>
            <w:szCs w:val="24"/>
          </w:rPr>
          <w:t> by dividing P(x) by Q(x), so that degree of P1(x) is less than the degree of Q(x).</w:t>
        </w:r>
      </w:ins>
    </w:p>
    <w:p w:rsidR="00C83D7B" w:rsidRPr="00C83D7B" w:rsidRDefault="00C83D7B" w:rsidP="00C83D7B">
      <w:pPr>
        <w:shd w:val="clear" w:color="auto" w:fill="FFFFFF"/>
        <w:spacing w:after="0" w:line="240" w:lineRule="auto"/>
        <w:rPr>
          <w:ins w:id="308" w:author="Unknown"/>
          <w:rFonts w:ascii="Arial" w:eastAsia="Times New Roman" w:hAnsi="Arial" w:cs="Arial"/>
          <w:color w:val="222222"/>
          <w:sz w:val="24"/>
          <w:szCs w:val="24"/>
        </w:rPr>
      </w:pPr>
      <w:ins w:id="309" w:author="Unknown">
        <w:r w:rsidRPr="00C83D7B">
          <w:rPr>
            <w:rFonts w:ascii="Arial" w:eastAsia="Times New Roman" w:hAnsi="Arial" w:cs="Arial"/>
            <w:color w:val="222222"/>
            <w:sz w:val="24"/>
            <w:szCs w:val="24"/>
          </w:rPr>
          <w:t>(b) 1. Let </w:t>
        </w:r>
        <w:r w:rsidRPr="00C83D7B">
          <w:rPr>
            <w:rFonts w:ascii="MathJax_Main" w:eastAsia="Times New Roman" w:hAnsi="MathJax_Main" w:cs="Arial"/>
            <w:color w:val="222222"/>
            <w:sz w:val="21"/>
            <w:szCs w:val="21"/>
            <w:bdr w:val="none" w:sz="0" w:space="0" w:color="auto" w:frame="1"/>
          </w:rPr>
          <w:t>P(</w:t>
        </w:r>
        <w:r w:rsidRPr="00C83D7B">
          <w:rPr>
            <w:rFonts w:ascii="MathJax_Math-italic" w:eastAsia="Times New Roman" w:hAnsi="MathJax_Math-italic" w:cs="Arial"/>
            <w:color w:val="222222"/>
            <w:sz w:val="21"/>
            <w:szCs w:val="21"/>
            <w:bdr w:val="none" w:sz="0" w:space="0" w:color="auto" w:frame="1"/>
          </w:rPr>
          <w:t>x</w:t>
        </w:r>
        <w:proofErr w:type="gramStart"/>
        <w:r w:rsidRPr="00C83D7B">
          <w:rPr>
            <w:rFonts w:ascii="MathJax_Main" w:eastAsia="Times New Roman" w:hAnsi="MathJax_Main" w:cs="Arial"/>
            <w:color w:val="222222"/>
            <w:sz w:val="21"/>
            <w:szCs w:val="21"/>
            <w:bdr w:val="none" w:sz="0" w:space="0" w:color="auto" w:frame="1"/>
          </w:rPr>
          <w:t>)Q</w:t>
        </w:r>
        <w:proofErr w:type="gramEnd"/>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w:t>
        </w:r>
        <w:r w:rsidRPr="00C83D7B">
          <w:rPr>
            <w:rFonts w:ascii="Arial" w:eastAsia="Times New Roman" w:hAnsi="Arial" w:cs="Arial"/>
            <w:color w:val="222222"/>
            <w:sz w:val="24"/>
            <w:szCs w:val="24"/>
          </w:rPr>
          <w:t> be a proper rational function. Find the factors of Q(x). Let these factors be linear.</w:t>
        </w:r>
        <w:r w:rsidRPr="00C83D7B">
          <w:rPr>
            <w:rFonts w:ascii="Arial" w:eastAsia="Times New Roman" w:hAnsi="Arial" w:cs="Arial"/>
            <w:color w:val="222222"/>
            <w:sz w:val="24"/>
            <w:szCs w:val="24"/>
          </w:rPr>
          <w:br/>
          <w:t>P(x)</w:t>
        </w:r>
        <w:r w:rsidRPr="00C83D7B">
          <w:rPr>
            <w:rFonts w:ascii="Arial" w:eastAsia="Times New Roman" w:hAnsi="Arial" w:cs="Arial"/>
            <w:color w:val="222222"/>
            <w:sz w:val="24"/>
            <w:szCs w:val="24"/>
          </w:rPr>
          <w:br/>
          <w:t>Suppose Q(x) = (x + a)(x + b)(x + c), Then, </w:t>
        </w:r>
        <w:r w:rsidRPr="00C83D7B">
          <w:rPr>
            <w:rFonts w:ascii="MathJax_Main" w:eastAsia="Times New Roman" w:hAnsi="MathJax_Main" w:cs="Arial"/>
            <w:color w:val="222222"/>
            <w:sz w:val="21"/>
            <w:szCs w:val="21"/>
            <w:bdr w:val="none" w:sz="0" w:space="0" w:color="auto" w:frame="1"/>
          </w:rPr>
          <w:t>P(</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)Q(</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w:t>
        </w:r>
        <w:r w:rsidRPr="00C83D7B">
          <w:rPr>
            <w:rFonts w:ascii="Arial" w:eastAsia="Times New Roman" w:hAnsi="Arial" w:cs="Arial"/>
            <w:color w:val="222222"/>
            <w:sz w:val="24"/>
            <w:szCs w:val="24"/>
          </w:rPr>
          <w:t> is written as</w:t>
        </w:r>
        <w:r w:rsidRPr="00C83D7B">
          <w:rPr>
            <w:rFonts w:ascii="Arial" w:eastAsia="Times New Roman" w:hAnsi="Arial" w:cs="Arial"/>
            <w:color w:val="222222"/>
            <w:sz w:val="24"/>
            <w:szCs w:val="24"/>
          </w:rPr>
          <w:br/>
        </w:r>
        <w:r w:rsidRPr="00C83D7B">
          <w:rPr>
            <w:rFonts w:ascii="MathJax_Main" w:eastAsia="Times New Roman" w:hAnsi="MathJax_Main" w:cs="Arial"/>
            <w:color w:val="222222"/>
            <w:sz w:val="21"/>
            <w:szCs w:val="21"/>
            <w:bdr w:val="none" w:sz="0" w:space="0" w:color="auto" w:frame="1"/>
          </w:rPr>
          <w:t>P(</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)Q(</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w:t>
        </w:r>
        <w:r w:rsidRPr="00C83D7B">
          <w:rPr>
            <w:rFonts w:ascii="MathJax_Main" w:eastAsia="Times New Roman" w:hAnsi="MathJax_Main" w:cs="Arial"/>
            <w:color w:val="222222"/>
            <w:sz w:val="29"/>
            <w:szCs w:val="29"/>
            <w:bdr w:val="none" w:sz="0" w:space="0" w:color="auto" w:frame="1"/>
          </w:rPr>
          <w:t>=</w:t>
        </w:r>
        <w:proofErr w:type="spellStart"/>
        <w:r w:rsidRPr="00C83D7B">
          <w:rPr>
            <w:rFonts w:ascii="MathJax_Main" w:eastAsia="Times New Roman" w:hAnsi="MathJax_Main" w:cs="Arial"/>
            <w:color w:val="222222"/>
            <w:sz w:val="21"/>
            <w:szCs w:val="21"/>
            <w:bdr w:val="none" w:sz="0" w:space="0" w:color="auto" w:frame="1"/>
          </w:rPr>
          <w:t>A</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a</w:t>
        </w:r>
        <w:r w:rsidRPr="00C83D7B">
          <w:rPr>
            <w:rFonts w:ascii="MathJax_Main" w:eastAsia="Times New Roman" w:hAnsi="MathJax_Main" w:cs="Arial"/>
            <w:color w:val="222222"/>
            <w:sz w:val="29"/>
            <w:szCs w:val="29"/>
            <w:bdr w:val="none" w:sz="0" w:space="0" w:color="auto" w:frame="1"/>
          </w:rPr>
          <w:t>+</w:t>
        </w:r>
        <w:r w:rsidRPr="00C83D7B">
          <w:rPr>
            <w:rFonts w:ascii="MathJax_Main" w:eastAsia="Times New Roman" w:hAnsi="MathJax_Main" w:cs="Arial"/>
            <w:color w:val="222222"/>
            <w:sz w:val="21"/>
            <w:szCs w:val="21"/>
            <w:bdr w:val="none" w:sz="0" w:space="0" w:color="auto" w:frame="1"/>
          </w:rPr>
          <w:t>B</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b</w:t>
        </w:r>
        <w:r w:rsidRPr="00C83D7B">
          <w:rPr>
            <w:rFonts w:ascii="MathJax_Main" w:eastAsia="Times New Roman" w:hAnsi="MathJax_Main" w:cs="Arial"/>
            <w:color w:val="222222"/>
            <w:sz w:val="29"/>
            <w:szCs w:val="29"/>
            <w:bdr w:val="none" w:sz="0" w:space="0" w:color="auto" w:frame="1"/>
          </w:rPr>
          <w:t>+</w:t>
        </w:r>
        <w:r w:rsidRPr="00C83D7B">
          <w:rPr>
            <w:rFonts w:ascii="MathJax_Main" w:eastAsia="Times New Roman" w:hAnsi="MathJax_Main" w:cs="Arial"/>
            <w:color w:val="222222"/>
            <w:sz w:val="21"/>
            <w:szCs w:val="21"/>
            <w:bdr w:val="none" w:sz="0" w:space="0" w:color="auto" w:frame="1"/>
          </w:rPr>
          <w:t>C</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c</w:t>
        </w:r>
        <w:proofErr w:type="spellEnd"/>
        <w:r w:rsidRPr="00C83D7B">
          <w:rPr>
            <w:rFonts w:ascii="Arial" w:eastAsia="Times New Roman" w:hAnsi="Arial" w:cs="Arial"/>
            <w:color w:val="222222"/>
            <w:sz w:val="24"/>
            <w:szCs w:val="24"/>
          </w:rPr>
          <w:br/>
          <w:t>or</w:t>
        </w:r>
        <w:r w:rsidRPr="00C83D7B">
          <w:rPr>
            <w:rFonts w:ascii="Arial" w:eastAsia="Times New Roman" w:hAnsi="Arial" w:cs="Arial"/>
            <w:color w:val="222222"/>
            <w:sz w:val="24"/>
            <w:szCs w:val="24"/>
          </w:rPr>
          <w:br/>
          <w:t>P(x) = A(x + b)(x + c) + B(x + a)(x + e) + C(</w:t>
        </w:r>
        <w:proofErr w:type="spellStart"/>
        <w:r w:rsidRPr="00C83D7B">
          <w:rPr>
            <w:rFonts w:ascii="Arial" w:eastAsia="Times New Roman" w:hAnsi="Arial" w:cs="Arial"/>
            <w:color w:val="222222"/>
            <w:sz w:val="24"/>
            <w:szCs w:val="24"/>
          </w:rPr>
          <w:t>x+a</w:t>
        </w:r>
        <w:proofErr w:type="spellEnd"/>
        <w:r w:rsidRPr="00C83D7B">
          <w:rPr>
            <w:rFonts w:ascii="Arial" w:eastAsia="Times New Roman" w:hAnsi="Arial" w:cs="Arial"/>
            <w:color w:val="222222"/>
            <w:sz w:val="24"/>
            <w:szCs w:val="24"/>
          </w:rPr>
          <w:t>)(x+ b)</w:t>
        </w:r>
      </w:ins>
    </w:p>
    <w:p w:rsidR="00C83D7B" w:rsidRPr="00C83D7B" w:rsidRDefault="00C83D7B" w:rsidP="00C83D7B">
      <w:pPr>
        <w:shd w:val="clear" w:color="auto" w:fill="FFFFFF"/>
        <w:spacing w:after="0" w:line="240" w:lineRule="auto"/>
        <w:rPr>
          <w:ins w:id="310" w:author="Unknown"/>
          <w:rFonts w:ascii="Arial" w:eastAsia="Times New Roman" w:hAnsi="Arial" w:cs="Arial"/>
          <w:color w:val="222222"/>
          <w:sz w:val="24"/>
          <w:szCs w:val="24"/>
        </w:rPr>
      </w:pPr>
      <w:ins w:id="311" w:author="Unknown">
        <w:r w:rsidRPr="00C83D7B">
          <w:rPr>
            <w:rFonts w:ascii="Arial" w:eastAsia="Times New Roman" w:hAnsi="Arial" w:cs="Arial"/>
            <w:color w:val="222222"/>
            <w:sz w:val="24"/>
            <w:szCs w:val="24"/>
          </w:rPr>
          <w:t xml:space="preserve">It is an identity which is true for all values of x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R.</w:t>
        </w:r>
        <w:r w:rsidRPr="00C83D7B">
          <w:rPr>
            <w:rFonts w:ascii="Arial" w:eastAsia="Times New Roman" w:hAnsi="Arial" w:cs="Arial"/>
            <w:color w:val="222222"/>
            <w:sz w:val="24"/>
            <w:szCs w:val="24"/>
          </w:rPr>
          <w:br/>
          <w:t xml:space="preserve">To find </w:t>
        </w:r>
        <w:proofErr w:type="spellStart"/>
        <w:r w:rsidRPr="00C83D7B">
          <w:rPr>
            <w:rFonts w:ascii="Arial" w:eastAsia="Times New Roman" w:hAnsi="Arial" w:cs="Arial"/>
            <w:color w:val="222222"/>
            <w:sz w:val="24"/>
            <w:szCs w:val="24"/>
          </w:rPr>
          <w:t>A</w:t>
        </w:r>
        <w:proofErr w:type="gramStart"/>
        <w:r w:rsidRPr="00C83D7B">
          <w:rPr>
            <w:rFonts w:ascii="Arial" w:eastAsia="Times New Roman" w:hAnsi="Arial" w:cs="Arial"/>
            <w:color w:val="222222"/>
            <w:sz w:val="24"/>
            <w:szCs w:val="24"/>
          </w:rPr>
          <w:t>,put</w:t>
        </w:r>
        <w:proofErr w:type="spellEnd"/>
        <w:proofErr w:type="gramEnd"/>
        <w:r w:rsidRPr="00C83D7B">
          <w:rPr>
            <w:rFonts w:ascii="Arial" w:eastAsia="Times New Roman" w:hAnsi="Arial" w:cs="Arial"/>
            <w:color w:val="222222"/>
            <w:sz w:val="24"/>
            <w:szCs w:val="24"/>
          </w:rPr>
          <w:t xml:space="preserve"> x =-a.</w:t>
        </w:r>
        <w:r w:rsidRPr="00C83D7B">
          <w:rPr>
            <w:rFonts w:ascii="Arial" w:eastAsia="Times New Roman" w:hAnsi="Arial" w:cs="Arial"/>
            <w:color w:val="222222"/>
            <w:sz w:val="24"/>
            <w:szCs w:val="24"/>
          </w:rPr>
          <w:br/>
          <w:t>To find B, put x = – b.</w:t>
        </w:r>
        <w:r w:rsidRPr="00C83D7B">
          <w:rPr>
            <w:rFonts w:ascii="Arial" w:eastAsia="Times New Roman" w:hAnsi="Arial" w:cs="Arial"/>
            <w:color w:val="222222"/>
            <w:sz w:val="24"/>
            <w:szCs w:val="24"/>
          </w:rPr>
          <w:br/>
          <w:t>To find C, put x = – c.</w:t>
        </w:r>
        <w:r w:rsidRPr="00C83D7B">
          <w:rPr>
            <w:rFonts w:ascii="Arial" w:eastAsia="Times New Roman" w:hAnsi="Arial" w:cs="Arial"/>
            <w:color w:val="222222"/>
            <w:sz w:val="24"/>
            <w:szCs w:val="24"/>
          </w:rPr>
          <w:br/>
          <w:t>Thus, the fractions so obtained on the R.H.S. are the partial fractions. e.g</w:t>
        </w:r>
        <w:proofErr w:type="gramStart"/>
        <w:r w:rsidRPr="00C83D7B">
          <w:rPr>
            <w:rFonts w:ascii="Arial" w:eastAsia="Times New Roman" w:hAnsi="Arial" w:cs="Arial"/>
            <w:color w:val="222222"/>
            <w:sz w:val="24"/>
            <w:szCs w:val="24"/>
          </w:rPr>
          <w:t>.</w:t>
        </w:r>
        <w:proofErr w:type="gramEnd"/>
        <w:r w:rsidRPr="00C83D7B">
          <w:rPr>
            <w:rFonts w:ascii="Arial" w:eastAsia="Times New Roman" w:hAnsi="Arial" w:cs="Arial"/>
            <w:color w:val="222222"/>
            <w:sz w:val="24"/>
            <w:szCs w:val="24"/>
          </w:rPr>
          <w:br/>
          <w:t>Let us find the partial fraction of </w:t>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−2)</w:t>
        </w:r>
      </w:ins>
    </w:p>
    <w:p w:rsidR="00C83D7B" w:rsidRPr="00C83D7B" w:rsidRDefault="00C83D7B" w:rsidP="00C83D7B">
      <w:pPr>
        <w:shd w:val="clear" w:color="auto" w:fill="FFFFFF"/>
        <w:spacing w:after="0" w:line="240" w:lineRule="auto"/>
        <w:rPr>
          <w:ins w:id="312" w:author="Unknown"/>
          <w:rFonts w:ascii="Arial" w:eastAsia="Times New Roman" w:hAnsi="Arial" w:cs="Arial"/>
          <w:color w:val="222222"/>
          <w:sz w:val="24"/>
          <w:szCs w:val="24"/>
        </w:rPr>
      </w:pPr>
      <w:ins w:id="313" w:author="Unknown">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w:t>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−1</w:t>
        </w:r>
        <w:proofErr w:type="gramStart"/>
        <w:r w:rsidRPr="00C83D7B">
          <w:rPr>
            <w:rFonts w:ascii="MathJax_Main" w:eastAsia="Times New Roman" w:hAnsi="MathJax_Main" w:cs="Arial"/>
            <w:color w:val="222222"/>
            <w:sz w:val="21"/>
            <w:szCs w:val="21"/>
            <w:bdr w:val="none" w:sz="0" w:space="0" w:color="auto" w:frame="1"/>
          </w:rPr>
          <w:t>)(</w:t>
        </w:r>
        <w:proofErr w:type="gramEnd"/>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−2)</w:t>
        </w:r>
        <w:r w:rsidRPr="00C83D7B">
          <w:rPr>
            <w:rFonts w:ascii="MathJax_Main" w:eastAsia="Times New Roman" w:hAnsi="MathJax_Main" w:cs="Arial"/>
            <w:color w:val="222222"/>
            <w:sz w:val="29"/>
            <w:szCs w:val="29"/>
            <w:bdr w:val="none" w:sz="0" w:space="0" w:color="auto" w:frame="1"/>
          </w:rPr>
          <w:t>=</w:t>
        </w:r>
        <w:r w:rsidRPr="00C83D7B">
          <w:rPr>
            <w:rFonts w:ascii="MathJax_Math-italic" w:eastAsia="Times New Roman" w:hAnsi="MathJax_Math-italic" w:cs="Arial"/>
            <w:color w:val="222222"/>
            <w:sz w:val="21"/>
            <w:szCs w:val="21"/>
            <w:bdr w:val="none" w:sz="0" w:space="0" w:color="auto" w:frame="1"/>
          </w:rPr>
          <w:t>Ax</w:t>
        </w:r>
        <w:r w:rsidRPr="00C83D7B">
          <w:rPr>
            <w:rFonts w:ascii="MathJax_Main" w:eastAsia="Times New Roman" w:hAnsi="MathJax_Main" w:cs="Arial"/>
            <w:color w:val="222222"/>
            <w:sz w:val="21"/>
            <w:szCs w:val="21"/>
            <w:bdr w:val="none" w:sz="0" w:space="0" w:color="auto" w:frame="1"/>
          </w:rPr>
          <w:t>−1</w:t>
        </w:r>
        <w:r w:rsidRPr="00C83D7B">
          <w:rPr>
            <w:rFonts w:ascii="MathJax_Main" w:eastAsia="Times New Roman" w:hAnsi="MathJax_Main" w:cs="Arial"/>
            <w:color w:val="222222"/>
            <w:sz w:val="29"/>
            <w:szCs w:val="29"/>
            <w:bdr w:val="none" w:sz="0" w:space="0" w:color="auto" w:frame="1"/>
          </w:rPr>
          <w:t>+</w:t>
        </w:r>
        <w:r w:rsidRPr="00C83D7B">
          <w:rPr>
            <w:rFonts w:ascii="MathJax_Math-italic" w:eastAsia="Times New Roman" w:hAnsi="MathJax_Math-italic" w:cs="Arial"/>
            <w:color w:val="222222"/>
            <w:sz w:val="21"/>
            <w:szCs w:val="21"/>
            <w:bdr w:val="none" w:sz="0" w:space="0" w:color="auto" w:frame="1"/>
          </w:rPr>
          <w:t>Bx</w:t>
        </w:r>
        <w:r w:rsidRPr="00C83D7B">
          <w:rPr>
            <w:rFonts w:ascii="MathJax_Main" w:eastAsia="Times New Roman" w:hAnsi="MathJax_Main" w:cs="Arial"/>
            <w:color w:val="222222"/>
            <w:sz w:val="21"/>
            <w:szCs w:val="21"/>
            <w:bdr w:val="none" w:sz="0" w:space="0" w:color="auto" w:frame="1"/>
          </w:rPr>
          <w:t>−2</w:t>
        </w:r>
        <w:r w:rsidRPr="00C83D7B">
          <w:rPr>
            <w:rFonts w:ascii="Arial" w:eastAsia="Times New Roman" w:hAnsi="Arial" w:cs="Arial"/>
            <w:color w:val="222222"/>
            <w:sz w:val="24"/>
            <w:szCs w:val="24"/>
          </w:rPr>
          <w:br/>
          <w:t>1 = A(x – 2) + B(x – 1)</w:t>
        </w:r>
        <w:r w:rsidRPr="00C83D7B">
          <w:rPr>
            <w:rFonts w:ascii="Arial" w:eastAsia="Times New Roman" w:hAnsi="Arial" w:cs="Arial"/>
            <w:color w:val="222222"/>
            <w:sz w:val="24"/>
            <w:szCs w:val="24"/>
          </w:rPr>
          <w:br/>
          <w:t>Put x = 1, 1 = A(1 – 2) = – A</w:t>
        </w:r>
        <w:r w:rsidRPr="00C83D7B">
          <w:rPr>
            <w:rFonts w:ascii="Arial" w:eastAsia="Times New Roman" w:hAnsi="Arial" w:cs="Arial"/>
            <w:color w:val="222222"/>
            <w:sz w:val="24"/>
            <w:szCs w:val="24"/>
          </w:rPr>
          <w:br/>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A = -1</w:t>
        </w:r>
      </w:ins>
    </w:p>
    <w:p w:rsidR="00C83D7B" w:rsidRPr="00C83D7B" w:rsidRDefault="00C83D7B" w:rsidP="00C83D7B">
      <w:pPr>
        <w:shd w:val="clear" w:color="auto" w:fill="FFFFFF"/>
        <w:spacing w:after="390" w:line="240" w:lineRule="auto"/>
        <w:rPr>
          <w:ins w:id="314" w:author="Unknown"/>
          <w:rFonts w:ascii="Arial" w:eastAsia="Times New Roman" w:hAnsi="Arial" w:cs="Arial"/>
          <w:color w:val="222222"/>
          <w:sz w:val="24"/>
          <w:szCs w:val="24"/>
        </w:rPr>
      </w:pPr>
      <w:ins w:id="315" w:author="Unknown">
        <w:r w:rsidRPr="00C83D7B">
          <w:rPr>
            <w:rFonts w:ascii="Arial" w:eastAsia="Times New Roman" w:hAnsi="Arial" w:cs="Arial"/>
            <w:color w:val="222222"/>
            <w:sz w:val="24"/>
            <w:szCs w:val="24"/>
          </w:rPr>
          <w:t xml:space="preserve">Put x = 2, 1 = </w:t>
        </w:r>
        <w:proofErr w:type="gramStart"/>
        <w:r w:rsidRPr="00C83D7B">
          <w:rPr>
            <w:rFonts w:ascii="Arial" w:eastAsia="Times New Roman" w:hAnsi="Arial" w:cs="Arial"/>
            <w:color w:val="222222"/>
            <w:sz w:val="24"/>
            <w:szCs w:val="24"/>
          </w:rPr>
          <w:t>B(</w:t>
        </w:r>
        <w:proofErr w:type="gramEnd"/>
        <w:r w:rsidRPr="00C83D7B">
          <w:rPr>
            <w:rFonts w:ascii="Arial" w:eastAsia="Times New Roman" w:hAnsi="Arial" w:cs="Arial"/>
            <w:color w:val="222222"/>
            <w:sz w:val="24"/>
            <w:szCs w:val="24"/>
          </w:rPr>
          <w:t>2 – 1) = B</w:t>
        </w:r>
        <w:r w:rsidRPr="00C83D7B">
          <w:rPr>
            <w:rFonts w:ascii="Arial" w:eastAsia="Times New Roman" w:hAnsi="Arial" w:cs="Arial"/>
            <w:color w:val="222222"/>
            <w:sz w:val="24"/>
            <w:szCs w:val="24"/>
          </w:rPr>
          <w:br/>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B = 1</w:t>
        </w:r>
      </w:ins>
    </w:p>
    <w:p w:rsidR="00C83D7B" w:rsidRPr="00C83D7B" w:rsidRDefault="00C83D7B" w:rsidP="00C83D7B">
      <w:pPr>
        <w:shd w:val="clear" w:color="auto" w:fill="FFFFFF"/>
        <w:spacing w:after="0" w:line="240" w:lineRule="auto"/>
        <w:rPr>
          <w:ins w:id="316" w:author="Unknown"/>
          <w:rFonts w:ascii="Arial" w:eastAsia="Times New Roman" w:hAnsi="Arial" w:cs="Arial"/>
          <w:color w:val="222222"/>
          <w:sz w:val="24"/>
          <w:szCs w:val="24"/>
        </w:rPr>
      </w:pPr>
      <w:ins w:id="317" w:author="Unknown">
        <w:r w:rsidRPr="00C83D7B">
          <w:rPr>
            <w:rFonts w:ascii="MathJax_Main" w:eastAsia="Times New Roman" w:hAnsi="MathJax_Main" w:cs="Arial"/>
            <w:color w:val="222222"/>
            <w:sz w:val="21"/>
            <w:szCs w:val="21"/>
            <w:bdr w:val="none" w:sz="0" w:space="0" w:color="auto" w:frame="1"/>
          </w:rPr>
          <w:lastRenderedPageBreak/>
          <w:t>1(</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−1</w:t>
        </w:r>
        <w:proofErr w:type="gramStart"/>
        <w:r w:rsidRPr="00C83D7B">
          <w:rPr>
            <w:rFonts w:ascii="MathJax_Main" w:eastAsia="Times New Roman" w:hAnsi="MathJax_Main" w:cs="Arial"/>
            <w:color w:val="222222"/>
            <w:sz w:val="21"/>
            <w:szCs w:val="21"/>
            <w:bdr w:val="none" w:sz="0" w:space="0" w:color="auto" w:frame="1"/>
          </w:rPr>
          <w:t>)(</w:t>
        </w:r>
        <w:proofErr w:type="gramEnd"/>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−2)</w:t>
        </w:r>
        <w:r w:rsidRPr="00C83D7B">
          <w:rPr>
            <w:rFonts w:ascii="MathJax_Main" w:eastAsia="Times New Roman" w:hAnsi="MathJax_Main" w:cs="Arial"/>
            <w:color w:val="222222"/>
            <w:sz w:val="29"/>
            <w:szCs w:val="29"/>
            <w:bdr w:val="none" w:sz="0" w:space="0" w:color="auto" w:frame="1"/>
          </w:rPr>
          <w:t>=</w:t>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−1</w:t>
        </w:r>
        <w:r w:rsidRPr="00C83D7B">
          <w:rPr>
            <w:rFonts w:ascii="MathJax_Main" w:eastAsia="Times New Roman" w:hAnsi="MathJax_Main" w:cs="Arial"/>
            <w:color w:val="222222"/>
            <w:sz w:val="29"/>
            <w:szCs w:val="29"/>
            <w:bdr w:val="none" w:sz="0" w:space="0" w:color="auto" w:frame="1"/>
          </w:rPr>
          <w:t>+</w:t>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−2</w:t>
        </w:r>
      </w:ins>
    </w:p>
    <w:p w:rsidR="00C83D7B" w:rsidRPr="00C83D7B" w:rsidRDefault="00C83D7B" w:rsidP="00C83D7B">
      <w:pPr>
        <w:shd w:val="clear" w:color="auto" w:fill="FFFFFF"/>
        <w:spacing w:after="0" w:line="240" w:lineRule="auto"/>
        <w:rPr>
          <w:ins w:id="318" w:author="Unknown"/>
          <w:rFonts w:ascii="Arial" w:eastAsia="Times New Roman" w:hAnsi="Arial" w:cs="Arial"/>
          <w:color w:val="222222"/>
          <w:sz w:val="24"/>
          <w:szCs w:val="24"/>
        </w:rPr>
      </w:pPr>
      <w:ins w:id="319" w:author="Unknown">
        <w:r w:rsidRPr="00C83D7B">
          <w:rPr>
            <w:rFonts w:ascii="Arial" w:eastAsia="Times New Roman" w:hAnsi="Arial" w:cs="Arial"/>
            <w:color w:val="222222"/>
            <w:sz w:val="24"/>
            <w:szCs w:val="24"/>
          </w:rPr>
          <w:t>2. Let the linear factor(s) be repeated. Q(x) = (x + a</w:t>
        </w:r>
        <w:proofErr w:type="gramStart"/>
        <w:r w:rsidRPr="00C83D7B">
          <w:rPr>
            <w:rFonts w:ascii="Arial" w:eastAsia="Times New Roman" w:hAnsi="Arial" w:cs="Arial"/>
            <w:color w:val="222222"/>
            <w:sz w:val="24"/>
            <w:szCs w:val="24"/>
          </w:rPr>
          <w:t>)(</w:t>
        </w:r>
        <w:proofErr w:type="gramEnd"/>
        <w:r w:rsidRPr="00C83D7B">
          <w:rPr>
            <w:rFonts w:ascii="Arial" w:eastAsia="Times New Roman" w:hAnsi="Arial" w:cs="Arial"/>
            <w:color w:val="222222"/>
            <w:sz w:val="24"/>
            <w:szCs w:val="24"/>
          </w:rPr>
          <w:t>x + b)2.</w:t>
        </w:r>
        <w:r w:rsidRPr="00C83D7B">
          <w:rPr>
            <w:rFonts w:ascii="Arial" w:eastAsia="Times New Roman" w:hAnsi="Arial" w:cs="Arial"/>
            <w:color w:val="222222"/>
            <w:sz w:val="24"/>
            <w:szCs w:val="24"/>
          </w:rPr>
          <w:br/>
          <w:t>Then</w:t>
        </w:r>
        <w:proofErr w:type="gramStart"/>
        <w:r w:rsidRPr="00C83D7B">
          <w:rPr>
            <w:rFonts w:ascii="Arial" w:eastAsia="Times New Roman" w:hAnsi="Arial" w:cs="Arial"/>
            <w:color w:val="222222"/>
            <w:sz w:val="24"/>
            <w:szCs w:val="24"/>
          </w:rPr>
          <w:t>,</w:t>
        </w:r>
        <w:proofErr w:type="gramEnd"/>
        <w:r w:rsidRPr="00C83D7B">
          <w:rPr>
            <w:rFonts w:ascii="Arial" w:eastAsia="Times New Roman" w:hAnsi="Arial" w:cs="Arial"/>
            <w:color w:val="222222"/>
            <w:sz w:val="24"/>
            <w:szCs w:val="24"/>
          </w:rPr>
          <w:br/>
        </w:r>
        <w:r w:rsidRPr="00C83D7B">
          <w:rPr>
            <w:rFonts w:ascii="MathJax_Main" w:eastAsia="Times New Roman" w:hAnsi="MathJax_Main" w:cs="Arial"/>
            <w:color w:val="222222"/>
            <w:sz w:val="21"/>
            <w:szCs w:val="21"/>
            <w:bdr w:val="none" w:sz="0" w:space="0" w:color="auto" w:frame="1"/>
          </w:rPr>
          <w:t>P(</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)Q(</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w:t>
        </w:r>
        <w:r w:rsidRPr="00C83D7B">
          <w:rPr>
            <w:rFonts w:ascii="MathJax_Main" w:eastAsia="Times New Roman" w:hAnsi="MathJax_Main" w:cs="Arial"/>
            <w:color w:val="222222"/>
            <w:sz w:val="29"/>
            <w:szCs w:val="29"/>
            <w:bdr w:val="none" w:sz="0" w:space="0" w:color="auto" w:frame="1"/>
          </w:rPr>
          <w:t>=</w:t>
        </w:r>
        <w:proofErr w:type="spellStart"/>
        <w:r w:rsidRPr="00C83D7B">
          <w:rPr>
            <w:rFonts w:ascii="MathJax_Main" w:eastAsia="Times New Roman" w:hAnsi="MathJax_Main" w:cs="Arial"/>
            <w:color w:val="222222"/>
            <w:sz w:val="21"/>
            <w:szCs w:val="21"/>
            <w:bdr w:val="none" w:sz="0" w:space="0" w:color="auto" w:frame="1"/>
          </w:rPr>
          <w:t>A</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a</w:t>
        </w:r>
        <w:r w:rsidRPr="00C83D7B">
          <w:rPr>
            <w:rFonts w:ascii="MathJax_Main" w:eastAsia="Times New Roman" w:hAnsi="MathJax_Main" w:cs="Arial"/>
            <w:color w:val="222222"/>
            <w:sz w:val="29"/>
            <w:szCs w:val="29"/>
            <w:bdr w:val="none" w:sz="0" w:space="0" w:color="auto" w:frame="1"/>
          </w:rPr>
          <w:t>+</w:t>
        </w:r>
        <w:r w:rsidRPr="00C83D7B">
          <w:rPr>
            <w:rFonts w:ascii="MathJax_Main" w:eastAsia="Times New Roman" w:hAnsi="MathJax_Main" w:cs="Arial"/>
            <w:color w:val="222222"/>
            <w:sz w:val="21"/>
            <w:szCs w:val="21"/>
            <w:bdr w:val="none" w:sz="0" w:space="0" w:color="auto" w:frame="1"/>
          </w:rPr>
          <w:t>B</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b</w:t>
        </w:r>
        <w:r w:rsidRPr="00C83D7B">
          <w:rPr>
            <w:rFonts w:ascii="MathJax_Main" w:eastAsia="Times New Roman" w:hAnsi="MathJax_Main" w:cs="Arial"/>
            <w:color w:val="222222"/>
            <w:sz w:val="29"/>
            <w:szCs w:val="29"/>
            <w:bdr w:val="none" w:sz="0" w:space="0" w:color="auto" w:frame="1"/>
          </w:rPr>
          <w:t>+</w:t>
        </w:r>
        <w:r w:rsidRPr="00C83D7B">
          <w:rPr>
            <w:rFonts w:ascii="MathJax_Main" w:eastAsia="Times New Roman" w:hAnsi="MathJax_Main" w:cs="Arial"/>
            <w:color w:val="222222"/>
            <w:sz w:val="21"/>
            <w:szCs w:val="21"/>
            <w:bdr w:val="none" w:sz="0" w:space="0" w:color="auto" w:frame="1"/>
          </w:rPr>
          <w:t>C</w:t>
        </w:r>
        <w:proofErr w:type="spellEnd"/>
        <w:r w:rsidRPr="00C83D7B">
          <w:rPr>
            <w:rFonts w:ascii="MathJax_Main" w:eastAsia="Times New Roman" w:hAnsi="MathJax_Main" w:cs="Arial"/>
            <w:color w:val="222222"/>
            <w:sz w:val="21"/>
            <w:szCs w:val="21"/>
            <w:bdr w:val="none" w:sz="0" w:space="0" w:color="auto" w:frame="1"/>
          </w:rPr>
          <w:t>(</w:t>
        </w:r>
        <w:proofErr w:type="spellStart"/>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b</w:t>
        </w:r>
        <w:proofErr w:type="spellEnd"/>
        <w:r w:rsidRPr="00C83D7B">
          <w:rPr>
            <w:rFonts w:ascii="MathJax_Main" w:eastAsia="Times New Roman" w:hAnsi="MathJax_Main" w:cs="Arial"/>
            <w:color w:val="222222"/>
            <w:sz w:val="21"/>
            <w:szCs w:val="21"/>
            <w:bdr w:val="none" w:sz="0" w:space="0" w:color="auto" w:frame="1"/>
          </w:rPr>
          <w:t>)</w:t>
        </w:r>
        <w:r w:rsidRPr="00C83D7B">
          <w:rPr>
            <w:rFonts w:ascii="MathJax_Main" w:eastAsia="Times New Roman" w:hAnsi="MathJax_Main" w:cs="Arial"/>
            <w:color w:val="222222"/>
            <w:sz w:val="15"/>
            <w:szCs w:val="15"/>
            <w:bdr w:val="none" w:sz="0" w:space="0" w:color="auto" w:frame="1"/>
          </w:rPr>
          <w:t>2</w:t>
        </w:r>
        <w:r w:rsidRPr="00C83D7B">
          <w:rPr>
            <w:rFonts w:ascii="Arial" w:eastAsia="Times New Roman" w:hAnsi="Arial" w:cs="Arial"/>
            <w:color w:val="222222"/>
            <w:sz w:val="24"/>
            <w:szCs w:val="24"/>
          </w:rPr>
          <w:br/>
          <w:t>Also, P(x) = A(x + b)2 + B(x + n)(x + b) + C(x + a)</w:t>
        </w:r>
      </w:ins>
    </w:p>
    <w:p w:rsidR="00C83D7B" w:rsidRPr="00C83D7B" w:rsidRDefault="00C83D7B" w:rsidP="00C83D7B">
      <w:pPr>
        <w:shd w:val="clear" w:color="auto" w:fill="FFFFFF"/>
        <w:spacing w:after="0" w:line="240" w:lineRule="auto"/>
        <w:rPr>
          <w:ins w:id="320" w:author="Unknown"/>
          <w:rFonts w:ascii="Arial" w:eastAsia="Times New Roman" w:hAnsi="Arial" w:cs="Arial"/>
          <w:color w:val="222222"/>
          <w:sz w:val="24"/>
          <w:szCs w:val="24"/>
        </w:rPr>
      </w:pPr>
      <w:ins w:id="321" w:author="Unknown">
        <w:r w:rsidRPr="00C83D7B">
          <w:rPr>
            <w:rFonts w:ascii="Arial" w:eastAsia="Times New Roman" w:hAnsi="Arial" w:cs="Arial"/>
            <w:color w:val="222222"/>
            <w:sz w:val="24"/>
            <w:szCs w:val="24"/>
          </w:rPr>
          <w:t>3. Suppose one of the factors of Q(x) be quadratic.</w:t>
        </w:r>
        <w:r w:rsidRPr="00C83D7B">
          <w:rPr>
            <w:rFonts w:ascii="Arial" w:eastAsia="Times New Roman" w:hAnsi="Arial" w:cs="Arial"/>
            <w:color w:val="222222"/>
            <w:sz w:val="24"/>
            <w:szCs w:val="24"/>
          </w:rPr>
          <w:br/>
          <w:t>Let Q(x) = (x + a</w:t>
        </w:r>
        <w:proofErr w:type="gramStart"/>
        <w:r w:rsidRPr="00C83D7B">
          <w:rPr>
            <w:rFonts w:ascii="Arial" w:eastAsia="Times New Roman" w:hAnsi="Arial" w:cs="Arial"/>
            <w:color w:val="222222"/>
            <w:sz w:val="24"/>
            <w:szCs w:val="24"/>
          </w:rPr>
          <w:t>)(</w:t>
        </w:r>
        <w:proofErr w:type="gramEnd"/>
        <w:r w:rsidRPr="00C83D7B">
          <w:rPr>
            <w:rFonts w:ascii="Arial" w:eastAsia="Times New Roman" w:hAnsi="Arial" w:cs="Arial"/>
            <w:color w:val="222222"/>
            <w:sz w:val="24"/>
            <w:szCs w:val="24"/>
          </w:rPr>
          <w:t>x</w:t>
        </w:r>
        <w:r w:rsidRPr="00C83D7B">
          <w:rPr>
            <w:rFonts w:ascii="Arial" w:eastAsia="Times New Roman" w:hAnsi="Arial" w:cs="Arial"/>
            <w:color w:val="222222"/>
            <w:sz w:val="18"/>
            <w:szCs w:val="18"/>
            <w:vertAlign w:val="superscript"/>
          </w:rPr>
          <w:t>2</w:t>
        </w:r>
        <w:r w:rsidRPr="00C83D7B">
          <w:rPr>
            <w:rFonts w:ascii="Arial" w:eastAsia="Times New Roman" w:hAnsi="Arial" w:cs="Arial"/>
            <w:color w:val="222222"/>
            <w:sz w:val="24"/>
            <w:szCs w:val="24"/>
          </w:rPr>
          <w:t xml:space="preserve"> + </w:t>
        </w:r>
        <w:proofErr w:type="spellStart"/>
        <w:r w:rsidRPr="00C83D7B">
          <w:rPr>
            <w:rFonts w:ascii="Arial" w:eastAsia="Times New Roman" w:hAnsi="Arial" w:cs="Arial"/>
            <w:color w:val="222222"/>
            <w:sz w:val="24"/>
            <w:szCs w:val="24"/>
          </w:rPr>
          <w:t>bx</w:t>
        </w:r>
        <w:proofErr w:type="spellEnd"/>
        <w:r w:rsidRPr="00C83D7B">
          <w:rPr>
            <w:rFonts w:ascii="Arial" w:eastAsia="Times New Roman" w:hAnsi="Arial" w:cs="Arial"/>
            <w:color w:val="222222"/>
            <w:sz w:val="24"/>
            <w:szCs w:val="24"/>
          </w:rPr>
          <w:t xml:space="preserve"> + c). Then</w:t>
        </w:r>
        <w:proofErr w:type="gramStart"/>
        <w:r w:rsidRPr="00C83D7B">
          <w:rPr>
            <w:rFonts w:ascii="Arial" w:eastAsia="Times New Roman" w:hAnsi="Arial" w:cs="Arial"/>
            <w:color w:val="222222"/>
            <w:sz w:val="24"/>
            <w:szCs w:val="24"/>
          </w:rPr>
          <w:t>,</w:t>
        </w:r>
        <w:proofErr w:type="gramEnd"/>
        <w:r w:rsidRPr="00C83D7B">
          <w:rPr>
            <w:rFonts w:ascii="Arial" w:eastAsia="Times New Roman" w:hAnsi="Arial" w:cs="Arial"/>
            <w:color w:val="222222"/>
            <w:sz w:val="24"/>
            <w:szCs w:val="24"/>
          </w:rPr>
          <w:br/>
        </w:r>
        <w:r w:rsidRPr="00C83D7B">
          <w:rPr>
            <w:rFonts w:ascii="MathJax_Main" w:eastAsia="Times New Roman" w:hAnsi="MathJax_Main" w:cs="Arial"/>
            <w:color w:val="222222"/>
            <w:sz w:val="21"/>
            <w:szCs w:val="21"/>
            <w:bdr w:val="none" w:sz="0" w:space="0" w:color="auto" w:frame="1"/>
          </w:rPr>
          <w:t>P(</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)Q(</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w:t>
        </w:r>
        <w:r w:rsidRPr="00C83D7B">
          <w:rPr>
            <w:rFonts w:ascii="MathJax_Main" w:eastAsia="Times New Roman" w:hAnsi="MathJax_Main" w:cs="Arial"/>
            <w:color w:val="222222"/>
            <w:sz w:val="29"/>
            <w:szCs w:val="29"/>
            <w:bdr w:val="none" w:sz="0" w:space="0" w:color="auto" w:frame="1"/>
          </w:rPr>
          <w:t>=</w:t>
        </w:r>
        <w:r w:rsidRPr="00C83D7B">
          <w:rPr>
            <w:rFonts w:ascii="MathJax_Main" w:eastAsia="Times New Roman" w:hAnsi="MathJax_Main" w:cs="Arial"/>
            <w:color w:val="222222"/>
            <w:sz w:val="21"/>
            <w:szCs w:val="21"/>
            <w:bdr w:val="none" w:sz="0" w:space="0" w:color="auto" w:frame="1"/>
          </w:rPr>
          <w:t>A</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a</w:t>
        </w:r>
        <w:r w:rsidRPr="00C83D7B">
          <w:rPr>
            <w:rFonts w:ascii="MathJax_Main" w:eastAsia="Times New Roman" w:hAnsi="MathJax_Main" w:cs="Arial"/>
            <w:color w:val="222222"/>
            <w:sz w:val="29"/>
            <w:szCs w:val="29"/>
            <w:bdr w:val="none" w:sz="0" w:space="0" w:color="auto" w:frame="1"/>
          </w:rPr>
          <w:t>+</w:t>
        </w:r>
        <w:r w:rsidRPr="00C83D7B">
          <w:rPr>
            <w:rFonts w:ascii="MathJax_Main" w:eastAsia="Times New Roman" w:hAnsi="MathJax_Main" w:cs="Arial"/>
            <w:color w:val="222222"/>
            <w:sz w:val="21"/>
            <w:szCs w:val="21"/>
            <w:bdr w:val="none" w:sz="0" w:space="0" w:color="auto" w:frame="1"/>
          </w:rPr>
          <w:t>B</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+C</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15"/>
            <w:szCs w:val="15"/>
            <w:bdr w:val="none" w:sz="0" w:space="0" w:color="auto" w:frame="1"/>
          </w:rPr>
          <w:t>2</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bx</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c</w:t>
        </w:r>
        <w:r w:rsidRPr="00C83D7B">
          <w:rPr>
            <w:rFonts w:ascii="Arial" w:eastAsia="Times New Roman" w:hAnsi="Arial" w:cs="Arial"/>
            <w:color w:val="222222"/>
            <w:sz w:val="24"/>
            <w:szCs w:val="24"/>
          </w:rPr>
          <w:br/>
          <w:t>Also, P(x) A(x</w:t>
        </w:r>
        <w:r w:rsidRPr="00C83D7B">
          <w:rPr>
            <w:rFonts w:ascii="Arial" w:eastAsia="Times New Roman" w:hAnsi="Arial" w:cs="Arial"/>
            <w:color w:val="222222"/>
            <w:sz w:val="18"/>
            <w:szCs w:val="18"/>
            <w:vertAlign w:val="superscript"/>
          </w:rPr>
          <w:t>2</w:t>
        </w:r>
        <w:r w:rsidRPr="00C83D7B">
          <w:rPr>
            <w:rFonts w:ascii="Arial" w:eastAsia="Times New Roman" w:hAnsi="Arial" w:cs="Arial"/>
            <w:color w:val="222222"/>
            <w:sz w:val="24"/>
            <w:szCs w:val="24"/>
          </w:rPr>
          <w:t> + b + c) ÷ (x + a)(</w:t>
        </w:r>
        <w:proofErr w:type="spellStart"/>
        <w:r w:rsidRPr="00C83D7B">
          <w:rPr>
            <w:rFonts w:ascii="Arial" w:eastAsia="Times New Roman" w:hAnsi="Arial" w:cs="Arial"/>
            <w:color w:val="222222"/>
            <w:sz w:val="24"/>
            <w:szCs w:val="24"/>
          </w:rPr>
          <w:t>Bx</w:t>
        </w:r>
        <w:proofErr w:type="spellEnd"/>
        <w:r w:rsidRPr="00C83D7B">
          <w:rPr>
            <w:rFonts w:ascii="Arial" w:eastAsia="Times New Roman" w:hAnsi="Arial" w:cs="Arial"/>
            <w:color w:val="222222"/>
            <w:sz w:val="24"/>
            <w:szCs w:val="24"/>
          </w:rPr>
          <w:t xml:space="preserve"> + c)</w:t>
        </w:r>
        <w:r w:rsidRPr="00C83D7B">
          <w:rPr>
            <w:rFonts w:ascii="Arial" w:eastAsia="Times New Roman" w:hAnsi="Arial" w:cs="Arial"/>
            <w:color w:val="222222"/>
            <w:sz w:val="24"/>
            <w:szCs w:val="24"/>
          </w:rPr>
          <w:br/>
          <w:t>Put x = – a, value of A is obtained.</w:t>
        </w:r>
        <w:r w:rsidRPr="00C83D7B">
          <w:rPr>
            <w:rFonts w:ascii="Arial" w:eastAsia="Times New Roman" w:hAnsi="Arial" w:cs="Arial"/>
            <w:color w:val="222222"/>
            <w:sz w:val="24"/>
            <w:szCs w:val="24"/>
          </w:rPr>
          <w:br/>
          <w:t>Put x =0, 1, -1, etc., and obtain equations involving A, B, C.</w:t>
        </w:r>
      </w:ins>
    </w:p>
    <w:p w:rsidR="00C83D7B" w:rsidRPr="00C83D7B" w:rsidRDefault="00C83D7B" w:rsidP="00C83D7B">
      <w:pPr>
        <w:shd w:val="clear" w:color="auto" w:fill="FFFFFF"/>
        <w:spacing w:after="0" w:line="240" w:lineRule="auto"/>
        <w:rPr>
          <w:ins w:id="322" w:author="Unknown"/>
          <w:rFonts w:ascii="Arial" w:eastAsia="Times New Roman" w:hAnsi="Arial" w:cs="Arial"/>
          <w:color w:val="222222"/>
          <w:sz w:val="24"/>
          <w:szCs w:val="24"/>
        </w:rPr>
      </w:pPr>
      <w:ins w:id="323" w:author="Unknown">
        <w:r w:rsidRPr="00C83D7B">
          <w:rPr>
            <w:rFonts w:ascii="Arial" w:eastAsia="Times New Roman" w:hAnsi="Arial" w:cs="Arial"/>
            <w:color w:val="222222"/>
            <w:sz w:val="24"/>
            <w:szCs w:val="24"/>
          </w:rPr>
          <w:t>Substitute the value of A in these equations. Then, solve them to find the values of B and C</w:t>
        </w:r>
        <w:proofErr w:type="gramStart"/>
        <w:r w:rsidRPr="00C83D7B">
          <w:rPr>
            <w:rFonts w:ascii="Arial" w:eastAsia="Times New Roman" w:hAnsi="Arial" w:cs="Arial"/>
            <w:color w:val="222222"/>
            <w:sz w:val="24"/>
            <w:szCs w:val="24"/>
          </w:rPr>
          <w:t>.</w:t>
        </w:r>
        <w:proofErr w:type="gramEnd"/>
        <w:r w:rsidRPr="00C83D7B">
          <w:rPr>
            <w:rFonts w:ascii="Arial" w:eastAsia="Times New Roman" w:hAnsi="Arial" w:cs="Arial"/>
            <w:color w:val="222222"/>
            <w:sz w:val="24"/>
            <w:szCs w:val="24"/>
          </w:rPr>
          <w:br/>
          <w:t>OR</w:t>
        </w:r>
        <w:r w:rsidRPr="00C83D7B">
          <w:rPr>
            <w:rFonts w:ascii="Arial" w:eastAsia="Times New Roman" w:hAnsi="Arial" w:cs="Arial"/>
            <w:color w:val="222222"/>
            <w:sz w:val="24"/>
            <w:szCs w:val="24"/>
          </w:rPr>
          <w:br/>
          <w:t>Compare the co-</w:t>
        </w:r>
        <w:proofErr w:type="spellStart"/>
        <w:r w:rsidRPr="00C83D7B">
          <w:rPr>
            <w:rFonts w:ascii="Arial" w:eastAsia="Times New Roman" w:hAnsi="Arial" w:cs="Arial"/>
            <w:color w:val="222222"/>
            <w:sz w:val="24"/>
            <w:szCs w:val="24"/>
          </w:rPr>
          <w:t>efficients</w:t>
        </w:r>
        <w:proofErr w:type="spellEnd"/>
        <w:r w:rsidRPr="00C83D7B">
          <w:rPr>
            <w:rFonts w:ascii="Arial" w:eastAsia="Times New Roman" w:hAnsi="Arial" w:cs="Arial"/>
            <w:color w:val="222222"/>
            <w:sz w:val="24"/>
            <w:szCs w:val="24"/>
          </w:rPr>
          <w:t xml:space="preserve"> of x</w:t>
        </w:r>
        <w:r w:rsidRPr="00C83D7B">
          <w:rPr>
            <w:rFonts w:ascii="Arial" w:eastAsia="Times New Roman" w:hAnsi="Arial" w:cs="Arial"/>
            <w:color w:val="222222"/>
            <w:sz w:val="18"/>
            <w:szCs w:val="18"/>
            <w:vertAlign w:val="superscript"/>
          </w:rPr>
          <w:t>2</w:t>
        </w:r>
        <w:r w:rsidRPr="00C83D7B">
          <w:rPr>
            <w:rFonts w:ascii="Arial" w:eastAsia="Times New Roman" w:hAnsi="Arial" w:cs="Arial"/>
            <w:color w:val="222222"/>
            <w:sz w:val="24"/>
            <w:szCs w:val="24"/>
          </w:rPr>
          <w:t>, x and constant. Solve the equations so obtained e.g.: Let us find the partial fractions of</w:t>
        </w:r>
        <w:r w:rsidRPr="00C83D7B">
          <w:rPr>
            <w:rFonts w:ascii="Arial" w:eastAsia="Times New Roman" w:hAnsi="Arial" w:cs="Arial"/>
            <w:color w:val="222222"/>
            <w:sz w:val="24"/>
            <w:szCs w:val="24"/>
          </w:rPr>
          <w:br/>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15"/>
            <w:szCs w:val="15"/>
            <w:bdr w:val="none" w:sz="0" w:space="0" w:color="auto" w:frame="1"/>
          </w:rPr>
          <w:t>2</w:t>
        </w:r>
        <w:r w:rsidRPr="00C83D7B">
          <w:rPr>
            <w:rFonts w:ascii="MathJax_Main" w:eastAsia="Times New Roman" w:hAnsi="MathJax_Main" w:cs="Arial"/>
            <w:color w:val="222222"/>
            <w:sz w:val="21"/>
            <w:szCs w:val="21"/>
            <w:bdr w:val="none" w:sz="0" w:space="0" w:color="auto" w:frame="1"/>
          </w:rPr>
          <w:t>+1)</w:t>
        </w:r>
        <w:r w:rsidRPr="00C83D7B">
          <w:rPr>
            <w:rFonts w:ascii="Arial" w:eastAsia="Times New Roman" w:hAnsi="Arial" w:cs="Arial"/>
            <w:color w:val="222222"/>
            <w:sz w:val="24"/>
            <w:szCs w:val="24"/>
          </w:rPr>
          <w:br/>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15"/>
            <w:szCs w:val="15"/>
            <w:bdr w:val="none" w:sz="0" w:space="0" w:color="auto" w:frame="1"/>
          </w:rPr>
          <w:t>2</w:t>
        </w:r>
        <w:r w:rsidRPr="00C83D7B">
          <w:rPr>
            <w:rFonts w:ascii="MathJax_Main" w:eastAsia="Times New Roman" w:hAnsi="MathJax_Main" w:cs="Arial"/>
            <w:color w:val="222222"/>
            <w:sz w:val="21"/>
            <w:szCs w:val="21"/>
            <w:bdr w:val="none" w:sz="0" w:space="0" w:color="auto" w:frame="1"/>
          </w:rPr>
          <w:t>+1)</w:t>
        </w:r>
        <w:r w:rsidRPr="00C83D7B">
          <w:rPr>
            <w:rFonts w:ascii="MathJax_Main" w:eastAsia="Times New Roman" w:hAnsi="MathJax_Main" w:cs="Arial"/>
            <w:color w:val="222222"/>
            <w:sz w:val="29"/>
            <w:szCs w:val="29"/>
            <w:bdr w:val="none" w:sz="0" w:space="0" w:color="auto" w:frame="1"/>
          </w:rPr>
          <w:t>=</w:t>
        </w:r>
        <w:r w:rsidRPr="00C83D7B">
          <w:rPr>
            <w:rFonts w:ascii="MathJax_Math-italic" w:eastAsia="Times New Roman" w:hAnsi="MathJax_Math-italic" w:cs="Arial"/>
            <w:color w:val="222222"/>
            <w:sz w:val="21"/>
            <w:szCs w:val="21"/>
            <w:bdr w:val="none" w:sz="0" w:space="0" w:color="auto" w:frame="1"/>
          </w:rPr>
          <w:t>Ax</w:t>
        </w:r>
        <w:r w:rsidRPr="00C83D7B">
          <w:rPr>
            <w:rFonts w:ascii="MathJax_Main" w:eastAsia="Times New Roman" w:hAnsi="MathJax_Main" w:cs="Arial"/>
            <w:color w:val="222222"/>
            <w:sz w:val="21"/>
            <w:szCs w:val="21"/>
            <w:bdr w:val="none" w:sz="0" w:space="0" w:color="auto" w:frame="1"/>
          </w:rPr>
          <w:t>−1</w:t>
        </w:r>
        <w:r w:rsidRPr="00C83D7B">
          <w:rPr>
            <w:rFonts w:ascii="MathJax_Main" w:eastAsia="Times New Roman" w:hAnsi="MathJax_Main" w:cs="Arial"/>
            <w:color w:val="222222"/>
            <w:sz w:val="29"/>
            <w:szCs w:val="29"/>
            <w:bdr w:val="none" w:sz="0" w:space="0" w:color="auto" w:frame="1"/>
          </w:rPr>
          <w:t>+</w:t>
        </w:r>
        <w:r w:rsidRPr="00C83D7B">
          <w:rPr>
            <w:rFonts w:ascii="MathJax_Math-italic" w:eastAsia="Times New Roman" w:hAnsi="MathJax_Math-italic" w:cs="Arial"/>
            <w:color w:val="222222"/>
            <w:sz w:val="21"/>
            <w:szCs w:val="21"/>
            <w:bdr w:val="none" w:sz="0" w:space="0" w:color="auto" w:frame="1"/>
          </w:rPr>
          <w:t>Bx</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Cx</w:t>
        </w:r>
        <w:r w:rsidRPr="00C83D7B">
          <w:rPr>
            <w:rFonts w:ascii="MathJax_Main" w:eastAsia="Times New Roman" w:hAnsi="MathJax_Main" w:cs="Arial"/>
            <w:color w:val="222222"/>
            <w:sz w:val="15"/>
            <w:szCs w:val="15"/>
            <w:bdr w:val="none" w:sz="0" w:space="0" w:color="auto" w:frame="1"/>
          </w:rPr>
          <w:t>2</w:t>
        </w:r>
        <w:r w:rsidRPr="00C83D7B">
          <w:rPr>
            <w:rFonts w:ascii="MathJax_Main" w:eastAsia="Times New Roman" w:hAnsi="MathJax_Main" w:cs="Arial"/>
            <w:color w:val="222222"/>
            <w:sz w:val="21"/>
            <w:szCs w:val="21"/>
            <w:bdr w:val="none" w:sz="0" w:space="0" w:color="auto" w:frame="1"/>
          </w:rPr>
          <w:t>+1</w:t>
        </w:r>
        <w:r w:rsidRPr="00C83D7B">
          <w:rPr>
            <w:rFonts w:ascii="Arial" w:eastAsia="Times New Roman" w:hAnsi="Arial" w:cs="Arial"/>
            <w:color w:val="222222"/>
            <w:sz w:val="24"/>
            <w:szCs w:val="24"/>
          </w:rPr>
          <w:br/>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1 = A(x</w:t>
        </w:r>
        <w:r w:rsidRPr="00C83D7B">
          <w:rPr>
            <w:rFonts w:ascii="Arial" w:eastAsia="Times New Roman" w:hAnsi="Arial" w:cs="Arial"/>
            <w:color w:val="222222"/>
            <w:sz w:val="18"/>
            <w:szCs w:val="18"/>
            <w:vertAlign w:val="superscript"/>
          </w:rPr>
          <w:t>2</w:t>
        </w:r>
        <w:r w:rsidRPr="00C83D7B">
          <w:rPr>
            <w:rFonts w:ascii="Arial" w:eastAsia="Times New Roman" w:hAnsi="Arial" w:cs="Arial"/>
            <w:color w:val="222222"/>
            <w:sz w:val="24"/>
            <w:szCs w:val="24"/>
          </w:rPr>
          <w:t> + 1) + (x – 1)(</w:t>
        </w:r>
        <w:proofErr w:type="spellStart"/>
        <w:r w:rsidRPr="00C83D7B">
          <w:rPr>
            <w:rFonts w:ascii="Arial" w:eastAsia="Times New Roman" w:hAnsi="Arial" w:cs="Arial"/>
            <w:color w:val="222222"/>
            <w:sz w:val="24"/>
            <w:szCs w:val="24"/>
          </w:rPr>
          <w:t>Bx</w:t>
        </w:r>
        <w:proofErr w:type="spellEnd"/>
        <w:r w:rsidRPr="00C83D7B">
          <w:rPr>
            <w:rFonts w:ascii="Arial" w:eastAsia="Times New Roman" w:hAnsi="Arial" w:cs="Arial"/>
            <w:color w:val="222222"/>
            <w:sz w:val="24"/>
            <w:szCs w:val="24"/>
          </w:rPr>
          <w:t xml:space="preserve"> + C)</w:t>
        </w:r>
        <w:r w:rsidRPr="00C83D7B">
          <w:rPr>
            <w:rFonts w:ascii="Arial" w:eastAsia="Times New Roman" w:hAnsi="Arial" w:cs="Arial"/>
            <w:color w:val="222222"/>
            <w:sz w:val="24"/>
            <w:szCs w:val="24"/>
          </w:rPr>
          <w:br/>
          <w:t>1 = A(x</w:t>
        </w:r>
        <w:r w:rsidRPr="00C83D7B">
          <w:rPr>
            <w:rFonts w:ascii="Arial" w:eastAsia="Times New Roman" w:hAnsi="Arial" w:cs="Arial"/>
            <w:color w:val="222222"/>
            <w:sz w:val="18"/>
            <w:szCs w:val="18"/>
            <w:vertAlign w:val="superscript"/>
          </w:rPr>
          <w:t>2</w:t>
        </w:r>
        <w:r w:rsidRPr="00C83D7B">
          <w:rPr>
            <w:rFonts w:ascii="Arial" w:eastAsia="Times New Roman" w:hAnsi="Arial" w:cs="Arial"/>
            <w:color w:val="222222"/>
            <w:sz w:val="24"/>
            <w:szCs w:val="24"/>
          </w:rPr>
          <w:t> + 1) + B(x</w:t>
        </w:r>
        <w:r w:rsidRPr="00C83D7B">
          <w:rPr>
            <w:rFonts w:ascii="Arial" w:eastAsia="Times New Roman" w:hAnsi="Arial" w:cs="Arial"/>
            <w:color w:val="222222"/>
            <w:sz w:val="18"/>
            <w:szCs w:val="18"/>
            <w:vertAlign w:val="superscript"/>
          </w:rPr>
          <w:t>2</w:t>
        </w:r>
        <w:r w:rsidRPr="00C83D7B">
          <w:rPr>
            <w:rFonts w:ascii="Arial" w:eastAsia="Times New Roman" w:hAnsi="Arial" w:cs="Arial"/>
            <w:color w:val="222222"/>
            <w:sz w:val="24"/>
            <w:szCs w:val="24"/>
          </w:rPr>
          <w:t> – x) + C(x – 1)</w:t>
        </w:r>
        <w:r w:rsidRPr="00C83D7B">
          <w:rPr>
            <w:rFonts w:ascii="Arial" w:eastAsia="Times New Roman" w:hAnsi="Arial" w:cs="Arial"/>
            <w:color w:val="222222"/>
            <w:sz w:val="24"/>
            <w:szCs w:val="24"/>
          </w:rPr>
          <w:br/>
          <w:t>Put x=1, I =A(1 + 1) = 2A</w:t>
        </w:r>
        <w:r w:rsidRPr="00C83D7B">
          <w:rPr>
            <w:rFonts w:ascii="Arial" w:eastAsia="Times New Roman" w:hAnsi="Arial" w:cs="Arial"/>
            <w:color w:val="222222"/>
            <w:sz w:val="24"/>
            <w:szCs w:val="24"/>
          </w:rPr>
          <w:br/>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A = </w:t>
        </w:r>
        <w:r w:rsidRPr="00C83D7B">
          <w:rPr>
            <w:rFonts w:ascii="MathJax_Main" w:eastAsia="Times New Roman" w:hAnsi="MathJax_Main" w:cs="Arial"/>
            <w:color w:val="222222"/>
            <w:sz w:val="21"/>
            <w:szCs w:val="21"/>
            <w:bdr w:val="none" w:sz="0" w:space="0" w:color="auto" w:frame="1"/>
          </w:rPr>
          <w:t>12</w:t>
        </w:r>
        <w:r w:rsidRPr="00C83D7B">
          <w:rPr>
            <w:rFonts w:ascii="Arial" w:eastAsia="Times New Roman" w:hAnsi="Arial" w:cs="Arial"/>
            <w:color w:val="222222"/>
            <w:sz w:val="24"/>
            <w:szCs w:val="24"/>
          </w:rPr>
          <w:t>.</w:t>
        </w:r>
      </w:ins>
    </w:p>
    <w:p w:rsidR="00C83D7B" w:rsidRPr="00C83D7B" w:rsidRDefault="00C83D7B" w:rsidP="00C83D7B">
      <w:pPr>
        <w:shd w:val="clear" w:color="auto" w:fill="FFFFFF"/>
        <w:spacing w:after="0" w:line="240" w:lineRule="auto"/>
        <w:rPr>
          <w:ins w:id="324" w:author="Unknown"/>
          <w:rFonts w:ascii="Arial" w:eastAsia="Times New Roman" w:hAnsi="Arial" w:cs="Arial"/>
          <w:color w:val="222222"/>
          <w:sz w:val="24"/>
          <w:szCs w:val="24"/>
        </w:rPr>
      </w:pPr>
      <w:ins w:id="325" w:author="Unknown">
        <w:r w:rsidRPr="00C83D7B">
          <w:rPr>
            <w:rFonts w:ascii="Arial" w:eastAsia="Times New Roman" w:hAnsi="Arial" w:cs="Arial"/>
            <w:color w:val="222222"/>
            <w:sz w:val="24"/>
            <w:szCs w:val="24"/>
          </w:rPr>
          <w:t>Comparing the coefficients of x</w:t>
        </w:r>
        <w:r w:rsidRPr="00C83D7B">
          <w:rPr>
            <w:rFonts w:ascii="Arial" w:eastAsia="Times New Roman" w:hAnsi="Arial" w:cs="Arial"/>
            <w:color w:val="222222"/>
            <w:sz w:val="18"/>
            <w:szCs w:val="18"/>
            <w:vertAlign w:val="superscript"/>
          </w:rPr>
          <w:t>2</w:t>
        </w:r>
        <w:r w:rsidRPr="00C83D7B">
          <w:rPr>
            <w:rFonts w:ascii="Arial" w:eastAsia="Times New Roman" w:hAnsi="Arial" w:cs="Arial"/>
            <w:color w:val="222222"/>
            <w:sz w:val="24"/>
            <w:szCs w:val="24"/>
          </w:rPr>
          <w:t>, we get</w:t>
        </w:r>
        <w:r w:rsidRPr="00C83D7B">
          <w:rPr>
            <w:rFonts w:ascii="Arial" w:eastAsia="Times New Roman" w:hAnsi="Arial" w:cs="Arial"/>
            <w:color w:val="222222"/>
            <w:sz w:val="24"/>
            <w:szCs w:val="24"/>
          </w:rPr>
          <w:br/>
          <w:t>O = A + B</w:t>
        </w:r>
        <w:r w:rsidRPr="00C83D7B">
          <w:rPr>
            <w:rFonts w:ascii="Arial" w:eastAsia="Times New Roman" w:hAnsi="Arial" w:cs="Arial"/>
            <w:color w:val="222222"/>
            <w:sz w:val="24"/>
            <w:szCs w:val="24"/>
          </w:rPr>
          <w:br/>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B = -A = – </w:t>
        </w:r>
        <w:r w:rsidRPr="00C83D7B">
          <w:rPr>
            <w:rFonts w:ascii="MathJax_Main" w:eastAsia="Times New Roman" w:hAnsi="MathJax_Main" w:cs="Arial"/>
            <w:color w:val="222222"/>
            <w:sz w:val="21"/>
            <w:szCs w:val="21"/>
            <w:bdr w:val="none" w:sz="0" w:space="0" w:color="auto" w:frame="1"/>
          </w:rPr>
          <w:t>12</w:t>
        </w:r>
      </w:ins>
    </w:p>
    <w:p w:rsidR="00C83D7B" w:rsidRPr="00C83D7B" w:rsidRDefault="00C83D7B" w:rsidP="00C83D7B">
      <w:pPr>
        <w:shd w:val="clear" w:color="auto" w:fill="FFFFFF"/>
        <w:spacing w:after="0" w:line="240" w:lineRule="auto"/>
        <w:rPr>
          <w:ins w:id="326" w:author="Unknown"/>
          <w:rFonts w:ascii="Arial" w:eastAsia="Times New Roman" w:hAnsi="Arial" w:cs="Arial"/>
          <w:color w:val="222222"/>
          <w:sz w:val="24"/>
          <w:szCs w:val="24"/>
        </w:rPr>
      </w:pPr>
      <w:ins w:id="327" w:author="Unknown">
        <w:r w:rsidRPr="00C83D7B">
          <w:rPr>
            <w:rFonts w:ascii="Arial" w:eastAsia="Times New Roman" w:hAnsi="Arial" w:cs="Arial"/>
            <w:color w:val="222222"/>
            <w:sz w:val="24"/>
            <w:szCs w:val="24"/>
          </w:rPr>
          <w:t>Comparing the coefficients of x, we get</w:t>
        </w:r>
        <w:r w:rsidRPr="00C83D7B">
          <w:rPr>
            <w:rFonts w:ascii="Arial" w:eastAsia="Times New Roman" w:hAnsi="Arial" w:cs="Arial"/>
            <w:color w:val="222222"/>
            <w:sz w:val="24"/>
            <w:szCs w:val="24"/>
          </w:rPr>
          <w:br/>
          <w:t>O = -B + C</w:t>
        </w:r>
        <w:r w:rsidRPr="00C83D7B">
          <w:rPr>
            <w:rFonts w:ascii="Arial" w:eastAsia="Times New Roman" w:hAnsi="Arial" w:cs="Arial"/>
            <w:color w:val="222222"/>
            <w:sz w:val="24"/>
            <w:szCs w:val="24"/>
          </w:rPr>
          <w:br/>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C = B = –</w:t>
        </w:r>
        <w:r w:rsidRPr="00C83D7B">
          <w:rPr>
            <w:rFonts w:ascii="MathJax_Main" w:eastAsia="Times New Roman" w:hAnsi="MathJax_Main" w:cs="Arial"/>
            <w:color w:val="222222"/>
            <w:sz w:val="21"/>
            <w:szCs w:val="21"/>
            <w:bdr w:val="none" w:sz="0" w:space="0" w:color="auto" w:frame="1"/>
          </w:rPr>
          <w:t>12</w:t>
        </w:r>
        <w:r w:rsidRPr="00C83D7B">
          <w:rPr>
            <w:rFonts w:ascii="Arial" w:eastAsia="Times New Roman" w:hAnsi="Arial" w:cs="Arial"/>
            <w:color w:val="222222"/>
            <w:sz w:val="24"/>
            <w:szCs w:val="24"/>
          </w:rPr>
          <w:t>.</w:t>
        </w:r>
        <w:r w:rsidRPr="00C83D7B">
          <w:rPr>
            <w:rFonts w:ascii="Arial" w:eastAsia="Times New Roman" w:hAnsi="Arial" w:cs="Arial"/>
            <w:color w:val="222222"/>
            <w:sz w:val="24"/>
            <w:szCs w:val="24"/>
          </w:rPr>
          <w:br/>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w:t>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−1</w:t>
        </w:r>
        <w:proofErr w:type="gramStart"/>
        <w:r w:rsidRPr="00C83D7B">
          <w:rPr>
            <w:rFonts w:ascii="MathJax_Main" w:eastAsia="Times New Roman" w:hAnsi="MathJax_Main" w:cs="Arial"/>
            <w:color w:val="222222"/>
            <w:sz w:val="21"/>
            <w:szCs w:val="21"/>
            <w:bdr w:val="none" w:sz="0" w:space="0" w:color="auto" w:frame="1"/>
          </w:rPr>
          <w:t>)(</w:t>
        </w:r>
        <w:proofErr w:type="gramEnd"/>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15"/>
            <w:szCs w:val="15"/>
            <w:bdr w:val="none" w:sz="0" w:space="0" w:color="auto" w:frame="1"/>
          </w:rPr>
          <w:t>2</w:t>
        </w:r>
        <w:r w:rsidRPr="00C83D7B">
          <w:rPr>
            <w:rFonts w:ascii="MathJax_Main" w:eastAsia="Times New Roman" w:hAnsi="MathJax_Main" w:cs="Arial"/>
            <w:color w:val="222222"/>
            <w:sz w:val="21"/>
            <w:szCs w:val="21"/>
            <w:bdr w:val="none" w:sz="0" w:space="0" w:color="auto" w:frame="1"/>
          </w:rPr>
          <w:t>+1)</w:t>
        </w:r>
        <w:r w:rsidRPr="00C83D7B">
          <w:rPr>
            <w:rFonts w:ascii="MathJax_Main" w:eastAsia="Times New Roman" w:hAnsi="MathJax_Main" w:cs="Arial"/>
            <w:color w:val="222222"/>
            <w:sz w:val="29"/>
            <w:szCs w:val="29"/>
            <w:bdr w:val="none" w:sz="0" w:space="0" w:color="auto" w:frame="1"/>
          </w:rPr>
          <w:t>=</w:t>
        </w:r>
        <w:r w:rsidRPr="00C83D7B">
          <w:rPr>
            <w:rFonts w:ascii="MathJax_Main" w:eastAsia="Times New Roman" w:hAnsi="MathJax_Main" w:cs="Arial"/>
            <w:color w:val="222222"/>
            <w:sz w:val="21"/>
            <w:szCs w:val="21"/>
            <w:bdr w:val="none" w:sz="0" w:space="0" w:color="auto" w:frame="1"/>
          </w:rPr>
          <w:t>12(</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−1)</w:t>
        </w:r>
        <w:r w:rsidRPr="00C83D7B">
          <w:rPr>
            <w:rFonts w:ascii="MathJax_Main" w:eastAsia="Times New Roman" w:hAnsi="MathJax_Main" w:cs="Arial"/>
            <w:color w:val="222222"/>
            <w:sz w:val="29"/>
            <w:szCs w:val="29"/>
            <w:bdr w:val="none" w:sz="0" w:space="0" w:color="auto" w:frame="1"/>
          </w:rPr>
          <w:t>−</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+12(</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15"/>
            <w:szCs w:val="15"/>
            <w:bdr w:val="none" w:sz="0" w:space="0" w:color="auto" w:frame="1"/>
          </w:rPr>
          <w:t>2</w:t>
        </w:r>
        <w:r w:rsidRPr="00C83D7B">
          <w:rPr>
            <w:rFonts w:ascii="MathJax_Main" w:eastAsia="Times New Roman" w:hAnsi="MathJax_Main" w:cs="Arial"/>
            <w:color w:val="222222"/>
            <w:sz w:val="21"/>
            <w:szCs w:val="21"/>
            <w:bdr w:val="none" w:sz="0" w:space="0" w:color="auto" w:frame="1"/>
          </w:rPr>
          <w:t>+1)</w:t>
        </w:r>
        <w:r w:rsidRPr="00C83D7B">
          <w:rPr>
            <w:rFonts w:ascii="Arial" w:eastAsia="Times New Roman" w:hAnsi="Arial" w:cs="Arial"/>
            <w:color w:val="222222"/>
            <w:sz w:val="24"/>
            <w:szCs w:val="24"/>
          </w:rPr>
          <w:t>.</w:t>
        </w:r>
      </w:ins>
    </w:p>
    <w:p w:rsidR="00C83D7B" w:rsidRPr="00C83D7B" w:rsidRDefault="00C83D7B" w:rsidP="00C83D7B">
      <w:pPr>
        <w:shd w:val="clear" w:color="auto" w:fill="FFFFFF"/>
        <w:spacing w:after="390" w:line="240" w:lineRule="auto"/>
        <w:rPr>
          <w:ins w:id="328" w:author="Unknown"/>
          <w:rFonts w:ascii="Arial" w:eastAsia="Times New Roman" w:hAnsi="Arial" w:cs="Arial"/>
          <w:color w:val="222222"/>
          <w:sz w:val="24"/>
          <w:szCs w:val="24"/>
        </w:rPr>
      </w:pPr>
      <w:ins w:id="329" w:author="Unknown">
        <w:r w:rsidRPr="00C83D7B">
          <w:rPr>
            <w:rFonts w:ascii="Arial" w:eastAsia="Times New Roman" w:hAnsi="Arial" w:cs="Arial"/>
            <w:color w:val="222222"/>
            <w:sz w:val="24"/>
            <w:szCs w:val="24"/>
          </w:rPr>
          <w:t>Note: It is obvious that by converting the rational function into partial fractions, we can easily integrate the given rational function.</w:t>
        </w:r>
      </w:ins>
    </w:p>
    <w:p w:rsidR="00C83D7B" w:rsidRPr="00C83D7B" w:rsidRDefault="00C83D7B" w:rsidP="00C83D7B">
      <w:pPr>
        <w:shd w:val="clear" w:color="auto" w:fill="FFFFFF"/>
        <w:spacing w:after="390" w:line="240" w:lineRule="auto"/>
        <w:rPr>
          <w:ins w:id="330" w:author="Unknown"/>
          <w:rFonts w:ascii="Arial" w:eastAsia="Times New Roman" w:hAnsi="Arial" w:cs="Arial"/>
          <w:color w:val="222222"/>
          <w:sz w:val="24"/>
          <w:szCs w:val="24"/>
        </w:rPr>
      </w:pPr>
      <w:ins w:id="331" w:author="Unknown">
        <w:r w:rsidRPr="00C83D7B">
          <w:rPr>
            <w:rFonts w:ascii="Arial" w:eastAsia="Times New Roman" w:hAnsi="Arial" w:cs="Arial"/>
            <w:b/>
            <w:bCs/>
            <w:color w:val="222222"/>
            <w:sz w:val="24"/>
            <w:szCs w:val="24"/>
          </w:rPr>
          <w:t>Integration by Parts</w:t>
        </w:r>
        <w:r w:rsidRPr="00C83D7B">
          <w:rPr>
            <w:rFonts w:ascii="Arial" w:eastAsia="Times New Roman" w:hAnsi="Arial" w:cs="Arial"/>
            <w:color w:val="222222"/>
            <w:sz w:val="24"/>
            <w:szCs w:val="24"/>
          </w:rPr>
          <w:br/>
          <w:t>Let u and v be the functions of x, then</w:t>
        </w:r>
        <w:r w:rsidRPr="00C83D7B">
          <w:rPr>
            <w:rFonts w:ascii="Arial" w:eastAsia="Times New Roman" w:hAnsi="Arial" w:cs="Arial"/>
            <w:color w:val="222222"/>
            <w:sz w:val="24"/>
            <w:szCs w:val="24"/>
          </w:rPr>
          <w:br/>
          <w:t>∫</w:t>
        </w:r>
        <w:proofErr w:type="spellStart"/>
        <w:r w:rsidRPr="00C83D7B">
          <w:rPr>
            <w:rFonts w:ascii="Arial" w:eastAsia="Times New Roman" w:hAnsi="Arial" w:cs="Arial"/>
            <w:color w:val="222222"/>
            <w:sz w:val="24"/>
            <w:szCs w:val="24"/>
          </w:rPr>
          <w:t>uv</w:t>
        </w:r>
        <w:proofErr w:type="spellEnd"/>
        <w:r w:rsidRPr="00C83D7B">
          <w:rPr>
            <w:rFonts w:ascii="Arial" w:eastAsia="Times New Roman" w:hAnsi="Arial" w:cs="Arial"/>
            <w:color w:val="222222"/>
            <w:sz w:val="24"/>
            <w:szCs w:val="24"/>
          </w:rPr>
          <w:t xml:space="preserve"> dx = </w:t>
        </w:r>
        <w:proofErr w:type="spellStart"/>
        <w:r w:rsidRPr="00C83D7B">
          <w:rPr>
            <w:rFonts w:ascii="Arial" w:eastAsia="Times New Roman" w:hAnsi="Arial" w:cs="Arial"/>
            <w:color w:val="222222"/>
            <w:sz w:val="24"/>
            <w:szCs w:val="24"/>
          </w:rPr>
          <w:t>u∫v</w:t>
        </w:r>
        <w:proofErr w:type="spellEnd"/>
        <w:r w:rsidRPr="00C83D7B">
          <w:rPr>
            <w:rFonts w:ascii="Arial" w:eastAsia="Times New Roman" w:hAnsi="Arial" w:cs="Arial"/>
            <w:color w:val="222222"/>
            <w:sz w:val="24"/>
            <w:szCs w:val="24"/>
          </w:rPr>
          <w:t xml:space="preserve"> dx – ∫u'[∫</w:t>
        </w:r>
        <w:proofErr w:type="spellStart"/>
        <w:r w:rsidRPr="00C83D7B">
          <w:rPr>
            <w:rFonts w:ascii="Arial" w:eastAsia="Times New Roman" w:hAnsi="Arial" w:cs="Arial"/>
            <w:color w:val="222222"/>
            <w:sz w:val="24"/>
            <w:szCs w:val="24"/>
          </w:rPr>
          <w:t>vdx</w:t>
        </w:r>
        <w:proofErr w:type="spellEnd"/>
        <w:proofErr w:type="gramStart"/>
        <w:r w:rsidRPr="00C83D7B">
          <w:rPr>
            <w:rFonts w:ascii="Arial" w:eastAsia="Times New Roman" w:hAnsi="Arial" w:cs="Arial"/>
            <w:color w:val="222222"/>
            <w:sz w:val="24"/>
            <w:szCs w:val="24"/>
          </w:rPr>
          <w:t>]dx</w:t>
        </w:r>
        <w:proofErr w:type="gramEnd"/>
        <w:r w:rsidRPr="00C83D7B">
          <w:rPr>
            <w:rFonts w:ascii="Arial" w:eastAsia="Times New Roman" w:hAnsi="Arial" w:cs="Arial"/>
            <w:color w:val="222222"/>
            <w:sz w:val="24"/>
            <w:szCs w:val="24"/>
          </w:rPr>
          <w:br/>
          <w:t>= u × Integral of v – Integral of (derivative of u × Integral of v]</w:t>
        </w:r>
      </w:ins>
    </w:p>
    <w:p w:rsidR="00C83D7B" w:rsidRPr="00C83D7B" w:rsidRDefault="00C83D7B" w:rsidP="00C83D7B">
      <w:pPr>
        <w:shd w:val="clear" w:color="auto" w:fill="FFFFFF"/>
        <w:spacing w:after="390" w:line="240" w:lineRule="auto"/>
        <w:rPr>
          <w:ins w:id="332" w:author="Unknown"/>
          <w:rFonts w:ascii="Arial" w:eastAsia="Times New Roman" w:hAnsi="Arial" w:cs="Arial"/>
          <w:color w:val="222222"/>
          <w:sz w:val="24"/>
          <w:szCs w:val="24"/>
        </w:rPr>
      </w:pPr>
      <w:ins w:id="333" w:author="Unknown">
        <w:r w:rsidRPr="00C83D7B">
          <w:rPr>
            <w:rFonts w:ascii="Arial" w:eastAsia="Times New Roman" w:hAnsi="Arial" w:cs="Arial"/>
            <w:color w:val="222222"/>
            <w:sz w:val="24"/>
            <w:szCs w:val="24"/>
          </w:rPr>
          <w:t>Note: Out of two functions, which function is to be considered as first. Usually, we proceed as follows</w:t>
        </w:r>
        <w:proofErr w:type="gramStart"/>
        <w:r w:rsidRPr="00C83D7B">
          <w:rPr>
            <w:rFonts w:ascii="Arial" w:eastAsia="Times New Roman" w:hAnsi="Arial" w:cs="Arial"/>
            <w:color w:val="222222"/>
            <w:sz w:val="24"/>
            <w:szCs w:val="24"/>
          </w:rPr>
          <w:t>:</w:t>
        </w:r>
        <w:proofErr w:type="gramEnd"/>
        <w:r w:rsidRPr="00C83D7B">
          <w:rPr>
            <w:rFonts w:ascii="Arial" w:eastAsia="Times New Roman" w:hAnsi="Arial" w:cs="Arial"/>
            <w:color w:val="222222"/>
            <w:sz w:val="24"/>
            <w:szCs w:val="24"/>
          </w:rPr>
          <w:br/>
          <w:t>∫</w:t>
        </w:r>
        <w:proofErr w:type="spellStart"/>
        <w:r w:rsidRPr="00C83D7B">
          <w:rPr>
            <w:rFonts w:ascii="Arial" w:eastAsia="Times New Roman" w:hAnsi="Arial" w:cs="Arial"/>
            <w:color w:val="222222"/>
            <w:sz w:val="24"/>
            <w:szCs w:val="24"/>
          </w:rPr>
          <w:t>x</w:t>
        </w:r>
        <w:r w:rsidRPr="00C83D7B">
          <w:rPr>
            <w:rFonts w:ascii="Arial" w:eastAsia="Times New Roman" w:hAnsi="Arial" w:cs="Arial"/>
            <w:color w:val="222222"/>
            <w:sz w:val="18"/>
            <w:szCs w:val="18"/>
            <w:vertAlign w:val="superscript"/>
          </w:rPr>
          <w:t>n</w:t>
        </w:r>
        <w:proofErr w:type="spellEnd"/>
        <w:r w:rsidRPr="00C83D7B">
          <w:rPr>
            <w:rFonts w:ascii="Arial" w:eastAsia="Times New Roman" w:hAnsi="Arial" w:cs="Arial"/>
            <w:color w:val="222222"/>
            <w:sz w:val="24"/>
            <w:szCs w:val="24"/>
          </w:rPr>
          <w:t xml:space="preserve"> f(x) dx </w:t>
        </w:r>
        <w:proofErr w:type="spellStart"/>
        <w:r w:rsidRPr="00C83D7B">
          <w:rPr>
            <w:rFonts w:ascii="Arial" w:eastAsia="Times New Roman" w:hAnsi="Arial" w:cs="Arial"/>
            <w:color w:val="222222"/>
            <w:sz w:val="24"/>
            <w:szCs w:val="24"/>
          </w:rPr>
          <w:t>x</w:t>
        </w:r>
        <w:r w:rsidRPr="00C83D7B">
          <w:rPr>
            <w:rFonts w:ascii="Arial" w:eastAsia="Times New Roman" w:hAnsi="Arial" w:cs="Arial"/>
            <w:color w:val="222222"/>
            <w:sz w:val="18"/>
            <w:szCs w:val="18"/>
            <w:vertAlign w:val="superscript"/>
          </w:rPr>
          <w:t>n</w:t>
        </w:r>
        <w:proofErr w:type="spellEnd"/>
        <w:r w:rsidRPr="00C83D7B">
          <w:rPr>
            <w:rFonts w:ascii="Arial" w:eastAsia="Times New Roman" w:hAnsi="Arial" w:cs="Arial"/>
            <w:color w:val="222222"/>
            <w:sz w:val="24"/>
            <w:szCs w:val="24"/>
          </w:rPr>
          <w:t> = u is First function.</w:t>
        </w:r>
        <w:r w:rsidRPr="00C83D7B">
          <w:rPr>
            <w:rFonts w:ascii="Arial" w:eastAsia="Times New Roman" w:hAnsi="Arial" w:cs="Arial"/>
            <w:color w:val="222222"/>
            <w:sz w:val="24"/>
            <w:szCs w:val="24"/>
          </w:rPr>
          <w:br/>
        </w:r>
        <w:proofErr w:type="gramStart"/>
        <w:r w:rsidRPr="00C83D7B">
          <w:rPr>
            <w:rFonts w:ascii="Arial" w:eastAsia="Times New Roman" w:hAnsi="Arial" w:cs="Arial"/>
            <w:color w:val="222222"/>
            <w:sz w:val="24"/>
            <w:szCs w:val="24"/>
          </w:rPr>
          <w:t>∫(</w:t>
        </w:r>
        <w:proofErr w:type="gramEnd"/>
        <w:r w:rsidRPr="00C83D7B">
          <w:rPr>
            <w:rFonts w:ascii="Arial" w:eastAsia="Times New Roman" w:hAnsi="Arial" w:cs="Arial"/>
            <w:color w:val="222222"/>
            <w:sz w:val="24"/>
            <w:szCs w:val="24"/>
          </w:rPr>
          <w:t>Inverse trig, function) × f(x) dx</w:t>
        </w:r>
      </w:ins>
    </w:p>
    <w:p w:rsidR="00C83D7B" w:rsidRPr="00C83D7B" w:rsidRDefault="00C83D7B" w:rsidP="00C83D7B">
      <w:pPr>
        <w:shd w:val="clear" w:color="auto" w:fill="FFFFFF"/>
        <w:spacing w:after="390" w:line="240" w:lineRule="auto"/>
        <w:rPr>
          <w:ins w:id="334" w:author="Unknown"/>
          <w:rFonts w:ascii="Arial" w:eastAsia="Times New Roman" w:hAnsi="Arial" w:cs="Arial"/>
          <w:color w:val="222222"/>
          <w:sz w:val="24"/>
          <w:szCs w:val="24"/>
        </w:rPr>
      </w:pPr>
      <w:proofErr w:type="gramStart"/>
      <w:ins w:id="335" w:author="Unknown">
        <w:r w:rsidRPr="00C83D7B">
          <w:rPr>
            <w:rFonts w:ascii="Arial" w:eastAsia="Times New Roman" w:hAnsi="Arial" w:cs="Arial"/>
            <w:color w:val="222222"/>
            <w:sz w:val="24"/>
            <w:szCs w:val="24"/>
          </w:rPr>
          <w:t>Inverse trig.</w:t>
        </w:r>
        <w:proofErr w:type="gramEnd"/>
        <w:r w:rsidRPr="00C83D7B">
          <w:rPr>
            <w:rFonts w:ascii="Arial" w:eastAsia="Times New Roman" w:hAnsi="Arial" w:cs="Arial"/>
            <w:color w:val="222222"/>
            <w:sz w:val="24"/>
            <w:szCs w:val="24"/>
          </w:rPr>
          <w:t xml:space="preserve"> </w:t>
        </w:r>
        <w:proofErr w:type="gramStart"/>
        <w:r w:rsidRPr="00C83D7B">
          <w:rPr>
            <w:rFonts w:ascii="Arial" w:eastAsia="Times New Roman" w:hAnsi="Arial" w:cs="Arial"/>
            <w:color w:val="222222"/>
            <w:sz w:val="24"/>
            <w:szCs w:val="24"/>
          </w:rPr>
          <w:t>function</w:t>
        </w:r>
        <w:proofErr w:type="gramEnd"/>
        <w:r w:rsidRPr="00C83D7B">
          <w:rPr>
            <w:rFonts w:ascii="Arial" w:eastAsia="Times New Roman" w:hAnsi="Arial" w:cs="Arial"/>
            <w:color w:val="222222"/>
            <w:sz w:val="24"/>
            <w:szCs w:val="24"/>
          </w:rPr>
          <w:t xml:space="preserve"> = u is First function.</w:t>
        </w:r>
        <w:r w:rsidRPr="00C83D7B">
          <w:rPr>
            <w:rFonts w:ascii="Arial" w:eastAsia="Times New Roman" w:hAnsi="Arial" w:cs="Arial"/>
            <w:color w:val="222222"/>
            <w:sz w:val="24"/>
            <w:szCs w:val="24"/>
          </w:rPr>
          <w:br/>
        </w:r>
        <w:proofErr w:type="gramStart"/>
        <w:r w:rsidRPr="00C83D7B">
          <w:rPr>
            <w:rFonts w:ascii="Arial" w:eastAsia="Times New Roman" w:hAnsi="Arial" w:cs="Arial"/>
            <w:color w:val="222222"/>
            <w:sz w:val="24"/>
            <w:szCs w:val="24"/>
          </w:rPr>
          <w:t>∫(</w:t>
        </w:r>
        <w:proofErr w:type="gramEnd"/>
        <w:r w:rsidRPr="00C83D7B">
          <w:rPr>
            <w:rFonts w:ascii="Arial" w:eastAsia="Times New Roman" w:hAnsi="Arial" w:cs="Arial"/>
            <w:color w:val="222222"/>
            <w:sz w:val="24"/>
            <w:szCs w:val="24"/>
          </w:rPr>
          <w:t>log x)f(x) dx, Take log x = u as first function.</w:t>
        </w:r>
      </w:ins>
    </w:p>
    <w:p w:rsidR="00C83D7B" w:rsidRPr="00C83D7B" w:rsidRDefault="00C83D7B" w:rsidP="00C83D7B">
      <w:pPr>
        <w:shd w:val="clear" w:color="auto" w:fill="FFFFFF"/>
        <w:spacing w:after="0" w:line="240" w:lineRule="auto"/>
        <w:rPr>
          <w:ins w:id="336" w:author="Unknown"/>
          <w:rFonts w:ascii="Arial" w:eastAsia="Times New Roman" w:hAnsi="Arial" w:cs="Arial"/>
          <w:color w:val="222222"/>
          <w:sz w:val="24"/>
          <w:szCs w:val="24"/>
        </w:rPr>
      </w:pPr>
      <w:ins w:id="337" w:author="Unknown">
        <w:r w:rsidRPr="00C83D7B">
          <w:rPr>
            <w:rFonts w:ascii="Arial" w:eastAsia="Times New Roman" w:hAnsi="Arial" w:cs="Arial"/>
            <w:b/>
            <w:bCs/>
            <w:color w:val="222222"/>
            <w:sz w:val="24"/>
            <w:szCs w:val="24"/>
          </w:rPr>
          <w:lastRenderedPageBreak/>
          <w:t>Some Integrals</w:t>
        </w:r>
        <w:proofErr w:type="gramStart"/>
        <w:r w:rsidRPr="00C83D7B">
          <w:rPr>
            <w:rFonts w:ascii="Arial" w:eastAsia="Times New Roman" w:hAnsi="Arial" w:cs="Arial"/>
            <w:b/>
            <w:bCs/>
            <w:color w:val="222222"/>
            <w:sz w:val="24"/>
            <w:szCs w:val="24"/>
          </w:rPr>
          <w:t>:</w:t>
        </w:r>
        <w:proofErr w:type="gramEnd"/>
        <w:r w:rsidRPr="00C83D7B">
          <w:rPr>
            <w:rFonts w:ascii="Arial" w:eastAsia="Times New Roman" w:hAnsi="Arial" w:cs="Arial"/>
            <w:color w:val="222222"/>
            <w:sz w:val="24"/>
            <w:szCs w:val="24"/>
          </w:rPr>
          <w:br/>
        </w:r>
      </w:ins>
      <w:r w:rsidRPr="00C83D7B">
        <w:rPr>
          <w:rFonts w:ascii="Arial" w:eastAsia="Times New Roman" w:hAnsi="Arial" w:cs="Arial"/>
          <w:noProof/>
          <w:color w:val="222222"/>
          <w:sz w:val="24"/>
          <w:szCs w:val="24"/>
        </w:rPr>
        <w:drawing>
          <wp:inline distT="0" distB="0" distL="0" distR="0" wp14:anchorId="55112EFA" wp14:editId="0F440E75">
            <wp:extent cx="4772025" cy="3324225"/>
            <wp:effectExtent l="0" t="0" r="9525" b="9525"/>
            <wp:docPr id="27" name="Picture 27" descr="Integrals Class 12 Notes Math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tegrals Class 12 Notes Maths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72025" cy="3324225"/>
                    </a:xfrm>
                    <a:prstGeom prst="rect">
                      <a:avLst/>
                    </a:prstGeom>
                    <a:noFill/>
                    <a:ln>
                      <a:noFill/>
                    </a:ln>
                  </pic:spPr>
                </pic:pic>
              </a:graphicData>
            </a:graphic>
          </wp:inline>
        </w:drawing>
      </w:r>
      <w:ins w:id="338" w:author="Unknown">
        <w:r w:rsidRPr="00C83D7B">
          <w:rPr>
            <w:rFonts w:ascii="Arial" w:eastAsia="Times New Roman" w:hAnsi="Arial" w:cs="Arial"/>
            <w:color w:val="222222"/>
            <w:sz w:val="24"/>
            <w:szCs w:val="24"/>
          </w:rPr>
          <w:br/>
        </w:r>
        <w:r w:rsidRPr="00C83D7B">
          <w:rPr>
            <w:rFonts w:ascii="Arial" w:eastAsia="Times New Roman" w:hAnsi="Arial" w:cs="Arial"/>
            <w:b/>
            <w:bCs/>
            <w:color w:val="222222"/>
            <w:sz w:val="24"/>
            <w:szCs w:val="24"/>
          </w:rPr>
          <w:t>Definite Integral as the Limit of Sum</w:t>
        </w:r>
        <w:r w:rsidRPr="00C83D7B">
          <w:rPr>
            <w:rFonts w:ascii="Arial" w:eastAsia="Times New Roman" w:hAnsi="Arial" w:cs="Arial"/>
            <w:color w:val="222222"/>
            <w:sz w:val="24"/>
            <w:szCs w:val="24"/>
          </w:rPr>
          <w:br/>
          <w:t>Definite integral as a limit of a sum is defined as</w:t>
        </w:r>
        <w:r w:rsidRPr="00C83D7B">
          <w:rPr>
            <w:rFonts w:ascii="Arial" w:eastAsia="Times New Roman" w:hAnsi="Arial" w:cs="Arial"/>
            <w:color w:val="222222"/>
            <w:sz w:val="24"/>
            <w:szCs w:val="24"/>
          </w:rPr>
          <w:br/>
        </w:r>
      </w:ins>
      <w:r w:rsidRPr="00C83D7B">
        <w:rPr>
          <w:rFonts w:ascii="Arial" w:eastAsia="Times New Roman" w:hAnsi="Arial" w:cs="Arial"/>
          <w:noProof/>
          <w:color w:val="222222"/>
          <w:sz w:val="24"/>
          <w:szCs w:val="24"/>
        </w:rPr>
        <w:drawing>
          <wp:inline distT="0" distB="0" distL="0" distR="0" wp14:anchorId="40EB459E" wp14:editId="1CDA9132">
            <wp:extent cx="3790950" cy="400050"/>
            <wp:effectExtent l="0" t="0" r="0" b="0"/>
            <wp:docPr id="28" name="Picture 28" descr="Integrals Class 12 Notes Math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ntegrals Class 12 Notes Maths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90950" cy="400050"/>
                    </a:xfrm>
                    <a:prstGeom prst="rect">
                      <a:avLst/>
                    </a:prstGeom>
                    <a:noFill/>
                    <a:ln>
                      <a:noFill/>
                    </a:ln>
                  </pic:spPr>
                </pic:pic>
              </a:graphicData>
            </a:graphic>
          </wp:inline>
        </w:drawing>
      </w:r>
      <w:ins w:id="339" w:author="Unknown">
        <w:r w:rsidRPr="00C83D7B">
          <w:rPr>
            <w:rFonts w:ascii="Arial" w:eastAsia="Times New Roman" w:hAnsi="Arial" w:cs="Arial"/>
            <w:color w:val="222222"/>
            <w:sz w:val="24"/>
            <w:szCs w:val="24"/>
          </w:rPr>
          <w:br/>
          <w:t>where h = </w:t>
        </w:r>
        <w:r w:rsidRPr="00C83D7B">
          <w:rPr>
            <w:rFonts w:ascii="MathJax_Math-italic" w:eastAsia="Times New Roman" w:hAnsi="MathJax_Math-italic" w:cs="Arial"/>
            <w:color w:val="222222"/>
            <w:sz w:val="21"/>
            <w:szCs w:val="21"/>
            <w:bdr w:val="none" w:sz="0" w:space="0" w:color="auto" w:frame="1"/>
          </w:rPr>
          <w:t>b</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an</w:t>
        </w:r>
        <w:r w:rsidRPr="00C83D7B">
          <w:rPr>
            <w:rFonts w:ascii="Arial" w:eastAsia="Times New Roman" w:hAnsi="Arial" w:cs="Arial"/>
            <w:color w:val="222222"/>
            <w:sz w:val="24"/>
            <w:szCs w:val="24"/>
          </w:rPr>
          <w:t xml:space="preserve">. </w:t>
        </w:r>
        <w:proofErr w:type="gramStart"/>
        <w:r w:rsidRPr="00C83D7B">
          <w:rPr>
            <w:rFonts w:ascii="Arial" w:eastAsia="Times New Roman" w:hAnsi="Arial" w:cs="Arial"/>
            <w:color w:val="222222"/>
            <w:sz w:val="24"/>
            <w:szCs w:val="24"/>
          </w:rPr>
          <w:t>As h → 0, n → ∞.</w:t>
        </w:r>
        <w:proofErr w:type="gramEnd"/>
      </w:ins>
    </w:p>
    <w:p w:rsidR="00C83D7B" w:rsidRPr="00C83D7B" w:rsidRDefault="00C83D7B" w:rsidP="00C83D7B">
      <w:pPr>
        <w:shd w:val="clear" w:color="auto" w:fill="FFFFFF"/>
        <w:spacing w:after="390" w:line="240" w:lineRule="auto"/>
        <w:rPr>
          <w:ins w:id="340" w:author="Unknown"/>
          <w:rFonts w:ascii="Arial" w:eastAsia="Times New Roman" w:hAnsi="Arial" w:cs="Arial"/>
          <w:color w:val="222222"/>
          <w:sz w:val="24"/>
          <w:szCs w:val="24"/>
        </w:rPr>
      </w:pPr>
      <w:ins w:id="341" w:author="Unknown">
        <w:r w:rsidRPr="00C83D7B">
          <w:rPr>
            <w:rFonts w:ascii="Arial" w:eastAsia="Times New Roman" w:hAnsi="Arial" w:cs="Arial"/>
            <w:color w:val="222222"/>
            <w:sz w:val="24"/>
            <w:szCs w:val="24"/>
          </w:rPr>
          <w:t>Note: Some useful series to find the definite integral as the limit of the sum.</w:t>
        </w:r>
        <w:r w:rsidRPr="00C83D7B">
          <w:rPr>
            <w:rFonts w:ascii="Arial" w:eastAsia="Times New Roman" w:hAnsi="Arial" w:cs="Arial"/>
            <w:color w:val="222222"/>
            <w:sz w:val="24"/>
            <w:szCs w:val="24"/>
          </w:rPr>
          <w:br/>
        </w:r>
      </w:ins>
      <w:r w:rsidRPr="00C83D7B">
        <w:rPr>
          <w:rFonts w:ascii="Arial" w:eastAsia="Times New Roman" w:hAnsi="Arial" w:cs="Arial"/>
          <w:noProof/>
          <w:color w:val="222222"/>
          <w:sz w:val="24"/>
          <w:szCs w:val="24"/>
        </w:rPr>
        <w:drawing>
          <wp:inline distT="0" distB="0" distL="0" distR="0" wp14:anchorId="28833C0C" wp14:editId="4DA369BB">
            <wp:extent cx="3819525" cy="1476375"/>
            <wp:effectExtent l="0" t="0" r="9525" b="9525"/>
            <wp:docPr id="29" name="Picture 29" descr="Integrals Class 12 Notes Math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tegrals Class 12 Notes Maths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9525" cy="1476375"/>
                    </a:xfrm>
                    <a:prstGeom prst="rect">
                      <a:avLst/>
                    </a:prstGeom>
                    <a:noFill/>
                    <a:ln>
                      <a:noFill/>
                    </a:ln>
                  </pic:spPr>
                </pic:pic>
              </a:graphicData>
            </a:graphic>
          </wp:inline>
        </w:drawing>
      </w:r>
      <w:ins w:id="342" w:author="Unknown">
        <w:r w:rsidRPr="00C83D7B">
          <w:rPr>
            <w:rFonts w:ascii="Arial" w:eastAsia="Times New Roman" w:hAnsi="Arial" w:cs="Arial"/>
            <w:color w:val="222222"/>
            <w:sz w:val="24"/>
            <w:szCs w:val="24"/>
          </w:rPr>
          <w:br/>
        </w:r>
      </w:ins>
      <w:r w:rsidRPr="00C83D7B">
        <w:rPr>
          <w:rFonts w:ascii="Arial" w:eastAsia="Times New Roman" w:hAnsi="Arial" w:cs="Arial"/>
          <w:noProof/>
          <w:color w:val="222222"/>
          <w:sz w:val="24"/>
          <w:szCs w:val="24"/>
        </w:rPr>
        <w:lastRenderedPageBreak/>
        <w:drawing>
          <wp:inline distT="0" distB="0" distL="0" distR="0" wp14:anchorId="111C0ED1" wp14:editId="7C712045">
            <wp:extent cx="4867275" cy="2943225"/>
            <wp:effectExtent l="0" t="0" r="9525" b="9525"/>
            <wp:docPr id="30" name="Picture 30" descr="Integrals Class 12 Notes Math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ntegrals Class 12 Notes Maths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67275" cy="2943225"/>
                    </a:xfrm>
                    <a:prstGeom prst="rect">
                      <a:avLst/>
                    </a:prstGeom>
                    <a:noFill/>
                    <a:ln>
                      <a:noFill/>
                    </a:ln>
                  </pic:spPr>
                </pic:pic>
              </a:graphicData>
            </a:graphic>
          </wp:inline>
        </w:drawing>
      </w:r>
      <w:ins w:id="343" w:author="Unknown">
        <w:r w:rsidRPr="00C83D7B">
          <w:rPr>
            <w:rFonts w:ascii="Arial" w:eastAsia="Times New Roman" w:hAnsi="Arial" w:cs="Arial"/>
            <w:color w:val="222222"/>
            <w:sz w:val="24"/>
            <w:szCs w:val="24"/>
          </w:rPr>
          <w:br/>
        </w:r>
        <w:r w:rsidRPr="00C83D7B">
          <w:rPr>
            <w:rFonts w:ascii="Arial" w:eastAsia="Times New Roman" w:hAnsi="Arial" w:cs="Arial"/>
            <w:b/>
            <w:bCs/>
            <w:color w:val="222222"/>
            <w:sz w:val="24"/>
            <w:szCs w:val="24"/>
          </w:rPr>
          <w:t>Area Function</w:t>
        </w:r>
        <w:proofErr w:type="gramStart"/>
        <w:r w:rsidRPr="00C83D7B">
          <w:rPr>
            <w:rFonts w:ascii="Arial" w:eastAsia="Times New Roman" w:hAnsi="Arial" w:cs="Arial"/>
            <w:b/>
            <w:bCs/>
            <w:color w:val="222222"/>
            <w:sz w:val="24"/>
            <w:szCs w:val="24"/>
          </w:rPr>
          <w:t>:</w:t>
        </w:r>
        <w:proofErr w:type="gramEnd"/>
        <w:r w:rsidRPr="00C83D7B">
          <w:rPr>
            <w:rFonts w:ascii="Arial" w:eastAsia="Times New Roman" w:hAnsi="Arial" w:cs="Arial"/>
            <w:color w:val="222222"/>
            <w:sz w:val="24"/>
            <w:szCs w:val="24"/>
          </w:rPr>
          <w:br/>
          <w:t>∫</w:t>
        </w:r>
        <w:proofErr w:type="spellStart"/>
        <w:r w:rsidRPr="00C83D7B">
          <w:rPr>
            <w:rFonts w:ascii="Arial" w:eastAsia="Times New Roman" w:hAnsi="Arial" w:cs="Arial"/>
            <w:color w:val="222222"/>
            <w:sz w:val="18"/>
            <w:szCs w:val="18"/>
            <w:vertAlign w:val="subscript"/>
          </w:rPr>
          <w:t>a</w:t>
        </w:r>
        <w:r w:rsidRPr="00C83D7B">
          <w:rPr>
            <w:rFonts w:ascii="Arial" w:eastAsia="Times New Roman" w:hAnsi="Arial" w:cs="Arial"/>
            <w:color w:val="222222"/>
            <w:sz w:val="18"/>
            <w:szCs w:val="18"/>
            <w:vertAlign w:val="superscript"/>
          </w:rPr>
          <w:t>b</w:t>
        </w:r>
        <w:r w:rsidRPr="00C83D7B">
          <w:rPr>
            <w:rFonts w:ascii="Arial" w:eastAsia="Times New Roman" w:hAnsi="Arial" w:cs="Arial"/>
            <w:color w:val="222222"/>
            <w:sz w:val="24"/>
            <w:szCs w:val="24"/>
          </w:rPr>
          <w:t>f</w:t>
        </w:r>
        <w:proofErr w:type="spellEnd"/>
        <w:r w:rsidRPr="00C83D7B">
          <w:rPr>
            <w:rFonts w:ascii="Arial" w:eastAsia="Times New Roman" w:hAnsi="Arial" w:cs="Arial"/>
            <w:color w:val="222222"/>
            <w:sz w:val="24"/>
            <w:szCs w:val="24"/>
          </w:rPr>
          <w:t xml:space="preserve">(x) dx is defined as the area of the region bounded by the curve y = f(x), a ≤ x ≤ </w:t>
        </w:r>
        <w:proofErr w:type="spellStart"/>
        <w:r w:rsidRPr="00C83D7B">
          <w:rPr>
            <w:rFonts w:ascii="Arial" w:eastAsia="Times New Roman" w:hAnsi="Arial" w:cs="Arial"/>
            <w:color w:val="222222"/>
            <w:sz w:val="24"/>
            <w:szCs w:val="24"/>
          </w:rPr>
          <w:t>b,the</w:t>
        </w:r>
        <w:proofErr w:type="spellEnd"/>
        <w:r w:rsidRPr="00C83D7B">
          <w:rPr>
            <w:rFonts w:ascii="Arial" w:eastAsia="Times New Roman" w:hAnsi="Arial" w:cs="Arial"/>
            <w:color w:val="222222"/>
            <w:sz w:val="24"/>
            <w:szCs w:val="24"/>
          </w:rPr>
          <w:t xml:space="preserve"> x-axis and the ordinates x = a and x = b. Let x be a given point in [a, b]. Then</w:t>
        </w:r>
        <w:proofErr w:type="gramStart"/>
        <w:r w:rsidRPr="00C83D7B">
          <w:rPr>
            <w:rFonts w:ascii="Arial" w:eastAsia="Times New Roman" w:hAnsi="Arial" w:cs="Arial"/>
            <w:color w:val="222222"/>
            <w:sz w:val="24"/>
            <w:szCs w:val="24"/>
          </w:rPr>
          <w:t>,</w:t>
        </w:r>
        <w:proofErr w:type="gramEnd"/>
        <w:r w:rsidRPr="00C83D7B">
          <w:rPr>
            <w:rFonts w:ascii="Arial" w:eastAsia="Times New Roman" w:hAnsi="Arial" w:cs="Arial"/>
            <w:color w:val="222222"/>
            <w:sz w:val="24"/>
            <w:szCs w:val="24"/>
          </w:rPr>
          <w:br/>
        </w:r>
      </w:ins>
      <w:r w:rsidRPr="00C83D7B">
        <w:rPr>
          <w:rFonts w:ascii="Arial" w:eastAsia="Times New Roman" w:hAnsi="Arial" w:cs="Arial"/>
          <w:noProof/>
          <w:color w:val="222222"/>
          <w:sz w:val="24"/>
          <w:szCs w:val="24"/>
        </w:rPr>
        <w:drawing>
          <wp:inline distT="0" distB="0" distL="0" distR="0" wp14:anchorId="1AEFE7B0" wp14:editId="0097FEB8">
            <wp:extent cx="2409825" cy="2076450"/>
            <wp:effectExtent l="0" t="0" r="9525" b="0"/>
            <wp:docPr id="31" name="Picture 31" descr="Integrals Class 12 Notes Math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tegrals Class 12 Notes Maths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09825" cy="2076450"/>
                    </a:xfrm>
                    <a:prstGeom prst="rect">
                      <a:avLst/>
                    </a:prstGeom>
                    <a:noFill/>
                    <a:ln>
                      <a:noFill/>
                    </a:ln>
                  </pic:spPr>
                </pic:pic>
              </a:graphicData>
            </a:graphic>
          </wp:inline>
        </w:drawing>
      </w:r>
      <w:ins w:id="344" w:author="Unknown">
        <w:r w:rsidRPr="00C83D7B">
          <w:rPr>
            <w:rFonts w:ascii="Arial" w:eastAsia="Times New Roman" w:hAnsi="Arial" w:cs="Arial"/>
            <w:color w:val="222222"/>
            <w:sz w:val="24"/>
            <w:szCs w:val="24"/>
          </w:rPr>
          <w:br/>
          <w:t>∫</w:t>
        </w:r>
        <w:proofErr w:type="spellStart"/>
        <w:r w:rsidRPr="00C83D7B">
          <w:rPr>
            <w:rFonts w:ascii="Arial" w:eastAsia="Times New Roman" w:hAnsi="Arial" w:cs="Arial"/>
            <w:color w:val="222222"/>
            <w:sz w:val="18"/>
            <w:szCs w:val="18"/>
            <w:vertAlign w:val="subscript"/>
          </w:rPr>
          <w:t>a</w:t>
        </w:r>
        <w:r w:rsidRPr="00C83D7B">
          <w:rPr>
            <w:rFonts w:ascii="Arial" w:eastAsia="Times New Roman" w:hAnsi="Arial" w:cs="Arial"/>
            <w:color w:val="222222"/>
            <w:sz w:val="18"/>
            <w:szCs w:val="18"/>
            <w:vertAlign w:val="superscript"/>
          </w:rPr>
          <w:t>b</w:t>
        </w:r>
        <w:proofErr w:type="spellEnd"/>
        <w:r w:rsidRPr="00C83D7B">
          <w:rPr>
            <w:rFonts w:ascii="Arial" w:eastAsia="Times New Roman" w:hAnsi="Arial" w:cs="Arial"/>
            <w:color w:val="222222"/>
            <w:sz w:val="24"/>
            <w:szCs w:val="24"/>
          </w:rPr>
          <w:t xml:space="preserve"> f(x) dx represents the area of the shaded region. It is as </w:t>
        </w:r>
        <w:proofErr w:type="spellStart"/>
        <w:r w:rsidRPr="00C83D7B">
          <w:rPr>
            <w:rFonts w:ascii="Arial" w:eastAsia="Times New Roman" w:hAnsi="Arial" w:cs="Arial"/>
            <w:color w:val="222222"/>
            <w:sz w:val="24"/>
            <w:szCs w:val="24"/>
          </w:rPr>
          <w:t>shmmed</w:t>
        </w:r>
        <w:proofErr w:type="spellEnd"/>
        <w:r w:rsidRPr="00C83D7B">
          <w:rPr>
            <w:rFonts w:ascii="Arial" w:eastAsia="Times New Roman" w:hAnsi="Arial" w:cs="Arial"/>
            <w:color w:val="222222"/>
            <w:sz w:val="24"/>
            <w:szCs w:val="24"/>
          </w:rPr>
          <w:t xml:space="preserve"> that f(x) &gt; 0 for x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[a, b].</w:t>
        </w:r>
        <w:r w:rsidRPr="00C83D7B">
          <w:rPr>
            <w:rFonts w:ascii="Arial" w:eastAsia="Times New Roman" w:hAnsi="Arial" w:cs="Arial"/>
            <w:color w:val="222222"/>
            <w:sz w:val="24"/>
            <w:szCs w:val="24"/>
          </w:rPr>
          <w:br/>
          <w:t xml:space="preserve">This function is denoted by </w:t>
        </w:r>
        <w:proofErr w:type="gramStart"/>
        <w:r w:rsidRPr="00C83D7B">
          <w:rPr>
            <w:rFonts w:ascii="Arial" w:eastAsia="Times New Roman" w:hAnsi="Arial" w:cs="Arial"/>
            <w:color w:val="222222"/>
            <w:sz w:val="24"/>
            <w:szCs w:val="24"/>
          </w:rPr>
          <w:t>A(</w:t>
        </w:r>
        <w:proofErr w:type="gramEnd"/>
        <w:r w:rsidRPr="00C83D7B">
          <w:rPr>
            <w:rFonts w:ascii="Arial" w:eastAsia="Times New Roman" w:hAnsi="Arial" w:cs="Arial"/>
            <w:color w:val="222222"/>
            <w:sz w:val="24"/>
            <w:szCs w:val="24"/>
          </w:rPr>
          <w:t>x) which is known as area function. i.e.</w:t>
        </w:r>
        <w:proofErr w:type="gramStart"/>
        <w:r w:rsidRPr="00C83D7B">
          <w:rPr>
            <w:rFonts w:ascii="Arial" w:eastAsia="Times New Roman" w:hAnsi="Arial" w:cs="Arial"/>
            <w:color w:val="222222"/>
            <w:sz w:val="24"/>
            <w:szCs w:val="24"/>
          </w:rPr>
          <w:t>,</w:t>
        </w:r>
        <w:proofErr w:type="gramEnd"/>
        <w:r w:rsidRPr="00C83D7B">
          <w:rPr>
            <w:rFonts w:ascii="Arial" w:eastAsia="Times New Roman" w:hAnsi="Arial" w:cs="Arial"/>
            <w:color w:val="222222"/>
            <w:sz w:val="24"/>
            <w:szCs w:val="24"/>
          </w:rPr>
          <w:br/>
          <w:t>A(x) = ∫</w:t>
        </w:r>
        <w:r w:rsidRPr="00C83D7B">
          <w:rPr>
            <w:rFonts w:ascii="Arial" w:eastAsia="Times New Roman" w:hAnsi="Arial" w:cs="Arial"/>
            <w:color w:val="222222"/>
            <w:sz w:val="18"/>
            <w:szCs w:val="18"/>
            <w:vertAlign w:val="subscript"/>
          </w:rPr>
          <w:t>a</w:t>
        </w:r>
        <w:r w:rsidRPr="00C83D7B">
          <w:rPr>
            <w:rFonts w:ascii="Arial" w:eastAsia="Times New Roman" w:hAnsi="Arial" w:cs="Arial"/>
            <w:color w:val="222222"/>
            <w:sz w:val="18"/>
            <w:szCs w:val="18"/>
            <w:vertAlign w:val="superscript"/>
          </w:rPr>
          <w:t>x</w:t>
        </w:r>
        <w:r w:rsidRPr="00C83D7B">
          <w:rPr>
            <w:rFonts w:ascii="Arial" w:eastAsia="Times New Roman" w:hAnsi="Arial" w:cs="Arial"/>
            <w:color w:val="222222"/>
            <w:sz w:val="24"/>
            <w:szCs w:val="24"/>
          </w:rPr>
          <w:t> f(x) dx.</w:t>
        </w:r>
      </w:ins>
    </w:p>
    <w:p w:rsidR="00C83D7B" w:rsidRPr="00C83D7B" w:rsidRDefault="00C83D7B" w:rsidP="00C83D7B">
      <w:pPr>
        <w:shd w:val="clear" w:color="auto" w:fill="FFFFFF"/>
        <w:spacing w:after="390" w:line="240" w:lineRule="auto"/>
        <w:rPr>
          <w:ins w:id="345" w:author="Unknown"/>
          <w:rFonts w:ascii="Arial" w:eastAsia="Times New Roman" w:hAnsi="Arial" w:cs="Arial"/>
          <w:color w:val="222222"/>
          <w:sz w:val="24"/>
          <w:szCs w:val="24"/>
        </w:rPr>
      </w:pPr>
      <w:ins w:id="346" w:author="Unknown">
        <w:r w:rsidRPr="00C83D7B">
          <w:rPr>
            <w:rFonts w:ascii="Arial" w:eastAsia="Times New Roman" w:hAnsi="Arial" w:cs="Arial"/>
            <w:color w:val="222222"/>
            <w:sz w:val="24"/>
            <w:szCs w:val="24"/>
          </w:rPr>
          <w:t>→ First Fundamental Theorem of Integral Calculus</w:t>
        </w:r>
        <w:r w:rsidRPr="00C83D7B">
          <w:rPr>
            <w:rFonts w:ascii="Arial" w:eastAsia="Times New Roman" w:hAnsi="Arial" w:cs="Arial"/>
            <w:color w:val="222222"/>
            <w:sz w:val="24"/>
            <w:szCs w:val="24"/>
          </w:rPr>
          <w:br/>
          <w:t>Let f be a continuous function on the closed interval [a, b] and let A(x) be the area function. Then, A'(x) =f(x) for all x E [a, b].</w:t>
        </w:r>
      </w:ins>
    </w:p>
    <w:p w:rsidR="00C83D7B" w:rsidRPr="00C83D7B" w:rsidRDefault="00C83D7B" w:rsidP="00C83D7B">
      <w:pPr>
        <w:shd w:val="clear" w:color="auto" w:fill="FFFFFF"/>
        <w:spacing w:after="390" w:line="240" w:lineRule="auto"/>
        <w:rPr>
          <w:ins w:id="347" w:author="Unknown"/>
          <w:rFonts w:ascii="Arial" w:eastAsia="Times New Roman" w:hAnsi="Arial" w:cs="Arial"/>
          <w:color w:val="222222"/>
          <w:sz w:val="24"/>
          <w:szCs w:val="24"/>
        </w:rPr>
      </w:pPr>
      <w:ins w:id="348" w:author="Unknown">
        <w:r w:rsidRPr="00C83D7B">
          <w:rPr>
            <w:rFonts w:ascii="Arial" w:eastAsia="Times New Roman" w:hAnsi="Arial" w:cs="Arial"/>
            <w:color w:val="222222"/>
            <w:sz w:val="24"/>
            <w:szCs w:val="24"/>
          </w:rPr>
          <w:t>→ Second Fundamental Theorem of Integral Calculus</w:t>
        </w:r>
        <w:r w:rsidRPr="00C83D7B">
          <w:rPr>
            <w:rFonts w:ascii="Arial" w:eastAsia="Times New Roman" w:hAnsi="Arial" w:cs="Arial"/>
            <w:color w:val="222222"/>
            <w:sz w:val="24"/>
            <w:szCs w:val="24"/>
          </w:rPr>
          <w:br/>
          <w:t xml:space="preserve">Let f be a continuous function defined on closed interval [a, b] and F be </w:t>
        </w:r>
        <w:proofErr w:type="spellStart"/>
        <w:r w:rsidRPr="00C83D7B">
          <w:rPr>
            <w:rFonts w:ascii="Arial" w:eastAsia="Times New Roman" w:hAnsi="Arial" w:cs="Arial"/>
            <w:color w:val="222222"/>
            <w:sz w:val="24"/>
            <w:szCs w:val="24"/>
          </w:rPr>
          <w:t>antiderivative</w:t>
        </w:r>
        <w:proofErr w:type="spellEnd"/>
        <w:r w:rsidRPr="00C83D7B">
          <w:rPr>
            <w:rFonts w:ascii="Arial" w:eastAsia="Times New Roman" w:hAnsi="Arial" w:cs="Arial"/>
            <w:color w:val="222222"/>
            <w:sz w:val="24"/>
            <w:szCs w:val="24"/>
          </w:rPr>
          <w:t xml:space="preserve"> </w:t>
        </w:r>
        <w:proofErr w:type="spellStart"/>
        <w:r w:rsidRPr="00C83D7B">
          <w:rPr>
            <w:rFonts w:ascii="Arial" w:eastAsia="Times New Roman" w:hAnsi="Arial" w:cs="Arial"/>
            <w:color w:val="222222"/>
            <w:sz w:val="24"/>
            <w:szCs w:val="24"/>
          </w:rPr>
          <w:t>of f</w:t>
        </w:r>
        <w:proofErr w:type="spellEnd"/>
        <w:r w:rsidRPr="00C83D7B">
          <w:rPr>
            <w:rFonts w:ascii="Arial" w:eastAsia="Times New Roman" w:hAnsi="Arial" w:cs="Arial"/>
            <w:color w:val="222222"/>
            <w:sz w:val="24"/>
            <w:szCs w:val="24"/>
          </w:rPr>
          <w:t xml:space="preserve"> Then</w:t>
        </w:r>
        <w:proofErr w:type="gramStart"/>
        <w:r w:rsidRPr="00C83D7B">
          <w:rPr>
            <w:rFonts w:ascii="Arial" w:eastAsia="Times New Roman" w:hAnsi="Arial" w:cs="Arial"/>
            <w:color w:val="222222"/>
            <w:sz w:val="24"/>
            <w:szCs w:val="24"/>
          </w:rPr>
          <w:t>,</w:t>
        </w:r>
        <w:proofErr w:type="gramEnd"/>
        <w:r w:rsidRPr="00C83D7B">
          <w:rPr>
            <w:rFonts w:ascii="Arial" w:eastAsia="Times New Roman" w:hAnsi="Arial" w:cs="Arial"/>
            <w:color w:val="222222"/>
            <w:sz w:val="24"/>
            <w:szCs w:val="24"/>
          </w:rPr>
          <w:br/>
          <w:t>∫a b f(x) = [F(x)]</w:t>
        </w:r>
        <w:proofErr w:type="spellStart"/>
        <w:r w:rsidRPr="00C83D7B">
          <w:rPr>
            <w:rFonts w:ascii="Arial" w:eastAsia="Times New Roman" w:hAnsi="Arial" w:cs="Arial"/>
            <w:color w:val="222222"/>
            <w:sz w:val="24"/>
            <w:szCs w:val="24"/>
          </w:rPr>
          <w:t>ba</w:t>
        </w:r>
        <w:proofErr w:type="spellEnd"/>
        <w:r w:rsidRPr="00C83D7B">
          <w:rPr>
            <w:rFonts w:ascii="Arial" w:eastAsia="Times New Roman" w:hAnsi="Arial" w:cs="Arial"/>
            <w:color w:val="222222"/>
            <w:sz w:val="24"/>
            <w:szCs w:val="24"/>
          </w:rPr>
          <w:t xml:space="preserve"> = F(b) — F(a).</w:t>
        </w:r>
      </w:ins>
    </w:p>
    <w:p w:rsidR="00C83D7B" w:rsidRPr="00C83D7B" w:rsidRDefault="00C83D7B" w:rsidP="00C83D7B">
      <w:pPr>
        <w:shd w:val="clear" w:color="auto" w:fill="FFFFFF"/>
        <w:spacing w:after="390" w:line="240" w:lineRule="auto"/>
        <w:rPr>
          <w:ins w:id="349" w:author="Unknown"/>
          <w:rFonts w:ascii="Arial" w:eastAsia="Times New Roman" w:hAnsi="Arial" w:cs="Arial"/>
          <w:color w:val="222222"/>
          <w:sz w:val="24"/>
          <w:szCs w:val="24"/>
        </w:rPr>
      </w:pPr>
      <w:ins w:id="350" w:author="Unknown">
        <w:r w:rsidRPr="00C83D7B">
          <w:rPr>
            <w:rFonts w:ascii="Arial" w:eastAsia="Times New Roman" w:hAnsi="Arial" w:cs="Arial"/>
            <w:color w:val="222222"/>
            <w:sz w:val="24"/>
            <w:szCs w:val="24"/>
          </w:rPr>
          <w:lastRenderedPageBreak/>
          <w:t>→ Evaluation of Definite Integral by Substitution</w:t>
        </w:r>
      </w:ins>
    </w:p>
    <w:p w:rsidR="00C83D7B" w:rsidRPr="00C83D7B" w:rsidRDefault="00C83D7B" w:rsidP="00C83D7B">
      <w:pPr>
        <w:numPr>
          <w:ilvl w:val="0"/>
          <w:numId w:val="25"/>
        </w:numPr>
        <w:shd w:val="clear" w:color="auto" w:fill="FFFFFF"/>
        <w:spacing w:before="100" w:beforeAutospacing="1" w:after="100" w:afterAutospacing="1" w:line="240" w:lineRule="auto"/>
        <w:ind w:left="600"/>
        <w:rPr>
          <w:ins w:id="351" w:author="Unknown"/>
          <w:rFonts w:ascii="Arial" w:eastAsia="Times New Roman" w:hAnsi="Arial" w:cs="Arial"/>
          <w:color w:val="222222"/>
          <w:sz w:val="24"/>
          <w:szCs w:val="24"/>
        </w:rPr>
      </w:pPr>
      <w:ins w:id="352" w:author="Unknown">
        <w:r w:rsidRPr="00C83D7B">
          <w:rPr>
            <w:rFonts w:ascii="Arial" w:eastAsia="Times New Roman" w:hAnsi="Arial" w:cs="Arial"/>
            <w:color w:val="222222"/>
            <w:sz w:val="24"/>
            <w:szCs w:val="24"/>
          </w:rPr>
          <w:t xml:space="preserve">To evaluate ∫a b f(x) dx, let the substitution be x = </w:t>
        </w:r>
        <w:proofErr w:type="gramStart"/>
        <w:r w:rsidRPr="00C83D7B">
          <w:rPr>
            <w:rFonts w:ascii="Arial" w:eastAsia="Times New Roman" w:hAnsi="Arial" w:cs="Arial"/>
            <w:color w:val="222222"/>
            <w:sz w:val="24"/>
            <w:szCs w:val="24"/>
          </w:rPr>
          <w:t>g(</w:t>
        </w:r>
        <w:proofErr w:type="gramEnd"/>
        <w:r w:rsidRPr="00C83D7B">
          <w:rPr>
            <w:rFonts w:ascii="Arial" w:eastAsia="Times New Roman" w:hAnsi="Arial" w:cs="Arial"/>
            <w:color w:val="222222"/>
            <w:sz w:val="24"/>
            <w:szCs w:val="24"/>
          </w:rPr>
          <w:t xml:space="preserve">t) such that dx = g'(t) </w:t>
        </w:r>
        <w:proofErr w:type="spellStart"/>
        <w:r w:rsidRPr="00C83D7B">
          <w:rPr>
            <w:rFonts w:ascii="Arial" w:eastAsia="Times New Roman" w:hAnsi="Arial" w:cs="Arial"/>
            <w:color w:val="222222"/>
            <w:sz w:val="24"/>
            <w:szCs w:val="24"/>
          </w:rPr>
          <w:t>dt.</w:t>
        </w:r>
        <w:proofErr w:type="spellEnd"/>
      </w:ins>
    </w:p>
    <w:p w:rsidR="00C83D7B" w:rsidRPr="00C83D7B" w:rsidRDefault="00C83D7B" w:rsidP="00C83D7B">
      <w:pPr>
        <w:numPr>
          <w:ilvl w:val="0"/>
          <w:numId w:val="25"/>
        </w:numPr>
        <w:shd w:val="clear" w:color="auto" w:fill="FFFFFF"/>
        <w:spacing w:before="100" w:beforeAutospacing="1" w:after="100" w:afterAutospacing="1" w:line="240" w:lineRule="auto"/>
        <w:ind w:left="600"/>
        <w:rPr>
          <w:ins w:id="353" w:author="Unknown"/>
          <w:rFonts w:ascii="Arial" w:eastAsia="Times New Roman" w:hAnsi="Arial" w:cs="Arial"/>
          <w:color w:val="222222"/>
          <w:sz w:val="24"/>
          <w:szCs w:val="24"/>
        </w:rPr>
      </w:pPr>
      <w:ins w:id="354" w:author="Unknown">
        <w:r w:rsidRPr="00C83D7B">
          <w:rPr>
            <w:rFonts w:ascii="Arial" w:eastAsia="Times New Roman" w:hAnsi="Arial" w:cs="Arial"/>
            <w:color w:val="222222"/>
            <w:sz w:val="24"/>
            <w:szCs w:val="24"/>
          </w:rPr>
          <w:t>Let t = t</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t> at x = a, t = t</w:t>
        </w:r>
        <w:r w:rsidRPr="00C83D7B">
          <w:rPr>
            <w:rFonts w:ascii="Arial" w:eastAsia="Times New Roman" w:hAnsi="Arial" w:cs="Arial"/>
            <w:color w:val="222222"/>
            <w:sz w:val="18"/>
            <w:szCs w:val="18"/>
            <w:vertAlign w:val="subscript"/>
          </w:rPr>
          <w:t>2</w:t>
        </w:r>
        <w:r w:rsidRPr="00C83D7B">
          <w:rPr>
            <w:rFonts w:ascii="Arial" w:eastAsia="Times New Roman" w:hAnsi="Arial" w:cs="Arial"/>
            <w:color w:val="222222"/>
            <w:sz w:val="24"/>
            <w:szCs w:val="24"/>
          </w:rPr>
          <w:t> at x = b.</w:t>
        </w:r>
      </w:ins>
    </w:p>
    <w:p w:rsidR="00C83D7B" w:rsidRPr="00C83D7B" w:rsidRDefault="00C83D7B" w:rsidP="00C83D7B">
      <w:pPr>
        <w:shd w:val="clear" w:color="auto" w:fill="FFFFFF"/>
        <w:spacing w:after="390" w:line="240" w:lineRule="auto"/>
        <w:rPr>
          <w:ins w:id="355" w:author="Unknown"/>
          <w:rFonts w:ascii="Arial" w:eastAsia="Times New Roman" w:hAnsi="Arial" w:cs="Arial"/>
          <w:color w:val="222222"/>
          <w:sz w:val="24"/>
          <w:szCs w:val="24"/>
        </w:rPr>
      </w:pPr>
      <w:ins w:id="356" w:author="Unknown">
        <w:r w:rsidRPr="00C83D7B">
          <w:rPr>
            <w:rFonts w:ascii="Arial" w:eastAsia="Times New Roman" w:hAnsi="Arial" w:cs="Arial"/>
            <w:color w:val="222222"/>
            <w:sz w:val="24"/>
            <w:szCs w:val="24"/>
          </w:rPr>
          <w:t>The new limits are t1 to t.</w:t>
        </w:r>
        <w:r w:rsidRPr="00C83D7B">
          <w:rPr>
            <w:rFonts w:ascii="Arial" w:eastAsia="Times New Roman" w:hAnsi="Arial" w:cs="Arial"/>
            <w:color w:val="222222"/>
            <w:sz w:val="24"/>
            <w:szCs w:val="24"/>
          </w:rPr>
          <w:br/>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w:t>
        </w:r>
        <w:proofErr w:type="spellStart"/>
        <w:r w:rsidRPr="00C83D7B">
          <w:rPr>
            <w:rFonts w:ascii="Arial" w:eastAsia="Times New Roman" w:hAnsi="Arial" w:cs="Arial"/>
            <w:color w:val="222222"/>
            <w:sz w:val="24"/>
            <w:szCs w:val="24"/>
          </w:rPr>
          <w:t>ab</w:t>
        </w:r>
        <w:proofErr w:type="spellEnd"/>
        <w:r w:rsidRPr="00C83D7B">
          <w:rPr>
            <w:rFonts w:ascii="Arial" w:eastAsia="Times New Roman" w:hAnsi="Arial" w:cs="Arial"/>
            <w:color w:val="222222"/>
            <w:sz w:val="24"/>
            <w:szCs w:val="24"/>
          </w:rPr>
          <w:t xml:space="preserve"> f(x) dx = ∫</w:t>
        </w:r>
        <w:r w:rsidRPr="00C83D7B">
          <w:rPr>
            <w:rFonts w:ascii="Arial" w:eastAsia="Times New Roman" w:hAnsi="Arial" w:cs="Arial"/>
            <w:color w:val="222222"/>
            <w:sz w:val="18"/>
            <w:szCs w:val="18"/>
            <w:vertAlign w:val="subscript"/>
          </w:rPr>
          <w:t>t</w:t>
        </w:r>
        <w:r w:rsidRPr="00C83D7B">
          <w:rPr>
            <w:rFonts w:ascii="Arial" w:eastAsia="Times New Roman" w:hAnsi="Arial" w:cs="Arial"/>
            <w:color w:val="222222"/>
            <w:sz w:val="14"/>
            <w:szCs w:val="14"/>
            <w:vertAlign w:val="subscript"/>
          </w:rPr>
          <w:t>1</w:t>
        </w:r>
        <w:r w:rsidRPr="00C83D7B">
          <w:rPr>
            <w:rFonts w:ascii="Arial" w:eastAsia="Times New Roman" w:hAnsi="Arial" w:cs="Arial"/>
            <w:color w:val="222222"/>
            <w:sz w:val="24"/>
            <w:szCs w:val="24"/>
          </w:rPr>
          <w:t> </w:t>
        </w:r>
        <w:r w:rsidRPr="00C83D7B">
          <w:rPr>
            <w:rFonts w:ascii="Arial" w:eastAsia="Times New Roman" w:hAnsi="Arial" w:cs="Arial"/>
            <w:color w:val="222222"/>
            <w:sz w:val="18"/>
            <w:szCs w:val="18"/>
            <w:vertAlign w:val="superscript"/>
          </w:rPr>
          <w:t>t</w:t>
        </w:r>
        <w:r w:rsidRPr="00C83D7B">
          <w:rPr>
            <w:rFonts w:ascii="Arial" w:eastAsia="Times New Roman" w:hAnsi="Arial" w:cs="Arial"/>
            <w:color w:val="222222"/>
            <w:sz w:val="14"/>
            <w:szCs w:val="14"/>
            <w:vertAlign w:val="subscript"/>
          </w:rPr>
          <w:t>2</w:t>
        </w:r>
        <w:r w:rsidRPr="00C83D7B">
          <w:rPr>
            <w:rFonts w:ascii="Arial" w:eastAsia="Times New Roman" w:hAnsi="Arial" w:cs="Arial"/>
            <w:color w:val="222222"/>
            <w:sz w:val="24"/>
            <w:szCs w:val="24"/>
          </w:rPr>
          <w:t xml:space="preserve"> f[g(t)g'(t) </w:t>
        </w:r>
        <w:proofErr w:type="spellStart"/>
        <w:r w:rsidRPr="00C83D7B">
          <w:rPr>
            <w:rFonts w:ascii="Arial" w:eastAsia="Times New Roman" w:hAnsi="Arial" w:cs="Arial"/>
            <w:color w:val="222222"/>
            <w:sz w:val="24"/>
            <w:szCs w:val="24"/>
          </w:rPr>
          <w:t>dt</w:t>
        </w:r>
        <w:proofErr w:type="spellEnd"/>
        <w:r w:rsidRPr="00C83D7B">
          <w:rPr>
            <w:rFonts w:ascii="Arial" w:eastAsia="Times New Roman" w:hAnsi="Arial" w:cs="Arial"/>
            <w:color w:val="222222"/>
            <w:sz w:val="24"/>
            <w:szCs w:val="24"/>
          </w:rPr>
          <w:br/>
          <w:t>= F(t</w:t>
        </w:r>
        <w:r w:rsidRPr="00C83D7B">
          <w:rPr>
            <w:rFonts w:ascii="Arial" w:eastAsia="Times New Roman" w:hAnsi="Arial" w:cs="Arial"/>
            <w:color w:val="222222"/>
            <w:sz w:val="18"/>
            <w:szCs w:val="18"/>
            <w:vertAlign w:val="subscript"/>
          </w:rPr>
          <w:t>2</w:t>
        </w:r>
        <w:r w:rsidRPr="00C83D7B">
          <w:rPr>
            <w:rFonts w:ascii="Arial" w:eastAsia="Times New Roman" w:hAnsi="Arial" w:cs="Arial"/>
            <w:color w:val="222222"/>
            <w:sz w:val="24"/>
            <w:szCs w:val="24"/>
          </w:rPr>
          <w:t>) – F(t</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t>), where</w:t>
        </w:r>
        <w:r w:rsidRPr="00C83D7B">
          <w:rPr>
            <w:rFonts w:ascii="Arial" w:eastAsia="Times New Roman" w:hAnsi="Arial" w:cs="Arial"/>
            <w:color w:val="222222"/>
            <w:sz w:val="24"/>
            <w:szCs w:val="24"/>
          </w:rPr>
          <w:br/>
          <w:t xml:space="preserve">∫f[g(t)]g'(t) </w:t>
        </w:r>
        <w:proofErr w:type="spellStart"/>
        <w:r w:rsidRPr="00C83D7B">
          <w:rPr>
            <w:rFonts w:ascii="Arial" w:eastAsia="Times New Roman" w:hAnsi="Arial" w:cs="Arial"/>
            <w:color w:val="222222"/>
            <w:sz w:val="24"/>
            <w:szCs w:val="24"/>
          </w:rPr>
          <w:t>dt</w:t>
        </w:r>
        <w:proofErr w:type="spellEnd"/>
        <w:r w:rsidRPr="00C83D7B">
          <w:rPr>
            <w:rFonts w:ascii="Arial" w:eastAsia="Times New Roman" w:hAnsi="Arial" w:cs="Arial"/>
            <w:color w:val="222222"/>
            <w:sz w:val="24"/>
            <w:szCs w:val="24"/>
          </w:rPr>
          <w:t xml:space="preserve"> = F(t).</w:t>
        </w:r>
      </w:ins>
    </w:p>
    <w:p w:rsidR="00C83D7B" w:rsidRPr="00C83D7B" w:rsidRDefault="00C83D7B" w:rsidP="00C83D7B">
      <w:pPr>
        <w:shd w:val="clear" w:color="auto" w:fill="FFFFFF"/>
        <w:spacing w:after="0" w:line="240" w:lineRule="auto"/>
        <w:rPr>
          <w:ins w:id="357" w:author="Unknown"/>
          <w:rFonts w:ascii="Arial" w:eastAsia="Times New Roman" w:hAnsi="Arial" w:cs="Arial"/>
          <w:color w:val="222222"/>
          <w:sz w:val="24"/>
          <w:szCs w:val="24"/>
        </w:rPr>
      </w:pPr>
      <w:ins w:id="358" w:author="Unknown">
        <w:r w:rsidRPr="00C83D7B">
          <w:rPr>
            <w:rFonts w:ascii="Arial" w:eastAsia="Times New Roman" w:hAnsi="Arial" w:cs="Arial"/>
            <w:b/>
            <w:bCs/>
            <w:color w:val="222222"/>
            <w:sz w:val="24"/>
            <w:szCs w:val="24"/>
          </w:rPr>
          <w:t>Properties of Definite Integrals</w:t>
        </w:r>
        <w:proofErr w:type="gramStart"/>
        <w:r w:rsidRPr="00C83D7B">
          <w:rPr>
            <w:rFonts w:ascii="Arial" w:eastAsia="Times New Roman" w:hAnsi="Arial" w:cs="Arial"/>
            <w:b/>
            <w:bCs/>
            <w:color w:val="222222"/>
            <w:sz w:val="24"/>
            <w:szCs w:val="24"/>
          </w:rPr>
          <w:t>:</w:t>
        </w:r>
        <w:proofErr w:type="gramEnd"/>
        <w:r w:rsidRPr="00C83D7B">
          <w:rPr>
            <w:rFonts w:ascii="Arial" w:eastAsia="Times New Roman" w:hAnsi="Arial" w:cs="Arial"/>
            <w:color w:val="222222"/>
            <w:sz w:val="24"/>
            <w:szCs w:val="24"/>
          </w:rPr>
          <w:br/>
        </w:r>
      </w:ins>
      <w:r w:rsidRPr="00C83D7B">
        <w:rPr>
          <w:rFonts w:ascii="Arial" w:eastAsia="Times New Roman" w:hAnsi="Arial" w:cs="Arial"/>
          <w:noProof/>
          <w:color w:val="222222"/>
          <w:sz w:val="24"/>
          <w:szCs w:val="24"/>
        </w:rPr>
        <w:drawing>
          <wp:inline distT="0" distB="0" distL="0" distR="0" wp14:anchorId="7BB6C8F6" wp14:editId="2E4887F8">
            <wp:extent cx="3924300" cy="3848100"/>
            <wp:effectExtent l="0" t="0" r="0" b="0"/>
            <wp:docPr id="32" name="Picture 32" descr="Integrals Class 12 Notes Math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ntegrals Class 12 Notes Maths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24300" cy="3848100"/>
                    </a:xfrm>
                    <a:prstGeom prst="rect">
                      <a:avLst/>
                    </a:prstGeom>
                    <a:noFill/>
                    <a:ln>
                      <a:noFill/>
                    </a:ln>
                  </pic:spPr>
                </pic:pic>
              </a:graphicData>
            </a:graphic>
          </wp:inline>
        </w:drawing>
      </w:r>
      <w:ins w:id="359" w:author="Unknown">
        <w:r w:rsidRPr="00C83D7B">
          <w:rPr>
            <w:rFonts w:ascii="Arial" w:eastAsia="Times New Roman" w:hAnsi="Arial" w:cs="Arial"/>
            <w:color w:val="222222"/>
            <w:sz w:val="24"/>
            <w:szCs w:val="24"/>
          </w:rPr>
          <w:br/>
          <w:t>1. DEFINITION</w:t>
        </w:r>
        <w:r w:rsidRPr="00C83D7B">
          <w:rPr>
            <w:rFonts w:ascii="Arial" w:eastAsia="Times New Roman" w:hAnsi="Arial" w:cs="Arial"/>
            <w:color w:val="222222"/>
            <w:sz w:val="24"/>
            <w:szCs w:val="24"/>
          </w:rPr>
          <w:br/>
          <w:t>If </w:t>
        </w:r>
        <w:proofErr w:type="spellStart"/>
        <w:r w:rsidRPr="00C83D7B">
          <w:rPr>
            <w:rFonts w:ascii="MathJax_Math-italic" w:eastAsia="Times New Roman" w:hAnsi="MathJax_Math-italic" w:cs="Arial"/>
            <w:color w:val="222222"/>
            <w:sz w:val="21"/>
            <w:szCs w:val="21"/>
            <w:bdr w:val="none" w:sz="0" w:space="0" w:color="auto" w:frame="1"/>
          </w:rPr>
          <w:t>ddx</w:t>
        </w:r>
        <w:proofErr w:type="spellEnd"/>
        <w:r w:rsidRPr="00C83D7B">
          <w:rPr>
            <w:rFonts w:ascii="Arial" w:eastAsia="Times New Roman" w:hAnsi="Arial" w:cs="Arial"/>
            <w:color w:val="222222"/>
            <w:sz w:val="24"/>
            <w:szCs w:val="24"/>
          </w:rPr>
          <w:t> f(x) = F(x), then ∫F(x) dx = f(x) + c, where ‘c’ is a constant of integration.</w:t>
        </w:r>
      </w:ins>
    </w:p>
    <w:p w:rsidR="00C83D7B" w:rsidRPr="00C83D7B" w:rsidRDefault="00C83D7B" w:rsidP="00C83D7B">
      <w:pPr>
        <w:shd w:val="clear" w:color="auto" w:fill="FFFFFF"/>
        <w:spacing w:after="390" w:line="240" w:lineRule="auto"/>
        <w:rPr>
          <w:ins w:id="360" w:author="Unknown"/>
          <w:rFonts w:ascii="Arial" w:eastAsia="Times New Roman" w:hAnsi="Arial" w:cs="Arial"/>
          <w:color w:val="222222"/>
          <w:sz w:val="24"/>
          <w:szCs w:val="24"/>
        </w:rPr>
      </w:pPr>
      <w:ins w:id="361" w:author="Unknown">
        <w:r w:rsidRPr="00C83D7B">
          <w:rPr>
            <w:rFonts w:ascii="Arial" w:eastAsia="Times New Roman" w:hAnsi="Arial" w:cs="Arial"/>
            <w:color w:val="222222"/>
            <w:sz w:val="24"/>
            <w:szCs w:val="24"/>
          </w:rPr>
          <w:t>2. STANDARD RESULTS</w:t>
        </w:r>
      </w:ins>
    </w:p>
    <w:p w:rsidR="00C83D7B" w:rsidRPr="00C83D7B" w:rsidRDefault="00C83D7B" w:rsidP="00C83D7B">
      <w:pPr>
        <w:shd w:val="clear" w:color="auto" w:fill="FFFFFF"/>
        <w:spacing w:after="0" w:line="240" w:lineRule="auto"/>
        <w:rPr>
          <w:ins w:id="362" w:author="Unknown"/>
          <w:rFonts w:ascii="Arial" w:eastAsia="Times New Roman" w:hAnsi="Arial" w:cs="Arial"/>
          <w:color w:val="222222"/>
          <w:sz w:val="24"/>
          <w:szCs w:val="24"/>
        </w:rPr>
      </w:pPr>
      <w:ins w:id="363" w:author="Unknown">
        <w:r w:rsidRPr="00C83D7B">
          <w:rPr>
            <w:rFonts w:ascii="Arial" w:eastAsia="Times New Roman" w:hAnsi="Arial" w:cs="Arial"/>
            <w:color w:val="222222"/>
            <w:sz w:val="24"/>
            <w:szCs w:val="24"/>
          </w:rPr>
          <w:t xml:space="preserve">(i). Power Rule. ∫ </w:t>
        </w:r>
        <w:proofErr w:type="spellStart"/>
        <w:r w:rsidRPr="00C83D7B">
          <w:rPr>
            <w:rFonts w:ascii="Arial" w:eastAsia="Times New Roman" w:hAnsi="Arial" w:cs="Arial"/>
            <w:color w:val="222222"/>
            <w:sz w:val="24"/>
            <w:szCs w:val="24"/>
          </w:rPr>
          <w:t>x</w:t>
        </w:r>
        <w:r w:rsidRPr="00C83D7B">
          <w:rPr>
            <w:rFonts w:ascii="Arial" w:eastAsia="Times New Roman" w:hAnsi="Arial" w:cs="Arial"/>
            <w:color w:val="222222"/>
            <w:sz w:val="18"/>
            <w:szCs w:val="18"/>
            <w:vertAlign w:val="superscript"/>
          </w:rPr>
          <w:t>n</w:t>
        </w:r>
        <w:proofErr w:type="spellEnd"/>
        <w:r w:rsidRPr="00C83D7B">
          <w:rPr>
            <w:rFonts w:ascii="Arial" w:eastAsia="Times New Roman" w:hAnsi="Arial" w:cs="Arial"/>
            <w:color w:val="222222"/>
            <w:sz w:val="24"/>
            <w:szCs w:val="24"/>
          </w:rPr>
          <w:t> dx = </w:t>
        </w:r>
        <w:r w:rsidRPr="00C83D7B">
          <w:rPr>
            <w:rFonts w:ascii="MathJax_Math-italic" w:eastAsia="Times New Roman" w:hAnsi="MathJax_Math-italic" w:cs="Arial"/>
            <w:color w:val="222222"/>
            <w:sz w:val="21"/>
            <w:szCs w:val="21"/>
            <w:bdr w:val="none" w:sz="0" w:space="0" w:color="auto" w:frame="1"/>
          </w:rPr>
          <w:t>x</w:t>
        </w:r>
        <w:r w:rsidRPr="00C83D7B">
          <w:rPr>
            <w:rFonts w:ascii="MathJax_Math-italic" w:eastAsia="Times New Roman" w:hAnsi="MathJax_Math-italic" w:cs="Arial"/>
            <w:color w:val="222222"/>
            <w:sz w:val="15"/>
            <w:szCs w:val="15"/>
            <w:bdr w:val="none" w:sz="0" w:space="0" w:color="auto" w:frame="1"/>
          </w:rPr>
          <w:t>n</w:t>
        </w:r>
        <w:r w:rsidRPr="00C83D7B">
          <w:rPr>
            <w:rFonts w:ascii="MathJax_Main" w:eastAsia="Times New Roman" w:hAnsi="MathJax_Main" w:cs="Arial"/>
            <w:color w:val="222222"/>
            <w:sz w:val="15"/>
            <w:szCs w:val="15"/>
            <w:bdr w:val="none" w:sz="0" w:space="0" w:color="auto" w:frame="1"/>
          </w:rPr>
          <w:t>+1</w:t>
        </w:r>
        <w:r w:rsidRPr="00C83D7B">
          <w:rPr>
            <w:rFonts w:ascii="MathJax_Math-italic" w:eastAsia="Times New Roman" w:hAnsi="MathJax_Math-italic" w:cs="Arial"/>
            <w:color w:val="222222"/>
            <w:sz w:val="21"/>
            <w:szCs w:val="21"/>
            <w:bdr w:val="none" w:sz="0" w:space="0" w:color="auto" w:frame="1"/>
          </w:rPr>
          <w:t>n</w:t>
        </w:r>
        <w:r w:rsidRPr="00C83D7B">
          <w:rPr>
            <w:rFonts w:ascii="MathJax_Main" w:eastAsia="Times New Roman" w:hAnsi="MathJax_Main" w:cs="Arial"/>
            <w:color w:val="222222"/>
            <w:sz w:val="21"/>
            <w:szCs w:val="21"/>
            <w:bdr w:val="none" w:sz="0" w:space="0" w:color="auto" w:frame="1"/>
          </w:rPr>
          <w:t>+1</w:t>
        </w:r>
        <w:r w:rsidRPr="00C83D7B">
          <w:rPr>
            <w:rFonts w:ascii="Arial" w:eastAsia="Times New Roman" w:hAnsi="Arial" w:cs="Arial"/>
            <w:color w:val="222222"/>
            <w:sz w:val="24"/>
            <w:szCs w:val="24"/>
          </w:rPr>
          <w:t> + c, provided n ≠ – 1</w:t>
        </w:r>
        <w:r w:rsidRPr="00C83D7B">
          <w:rPr>
            <w:rFonts w:ascii="Arial" w:eastAsia="Times New Roman" w:hAnsi="Arial" w:cs="Arial"/>
            <w:color w:val="222222"/>
            <w:sz w:val="24"/>
            <w:szCs w:val="24"/>
          </w:rPr>
          <w:br/>
          <w:t>(ii) ∫ </w:t>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x</w:t>
        </w:r>
        <w:r w:rsidRPr="00C83D7B">
          <w:rPr>
            <w:rFonts w:ascii="Arial" w:eastAsia="Times New Roman" w:hAnsi="Arial" w:cs="Arial"/>
            <w:color w:val="222222"/>
            <w:sz w:val="24"/>
            <w:szCs w:val="24"/>
          </w:rPr>
          <w:t> dx = log |x| + c, x ≠ 0</w:t>
        </w:r>
        <w:r w:rsidRPr="00C83D7B">
          <w:rPr>
            <w:rFonts w:ascii="Arial" w:eastAsia="Times New Roman" w:hAnsi="Arial" w:cs="Arial"/>
            <w:color w:val="222222"/>
            <w:sz w:val="24"/>
            <w:szCs w:val="24"/>
          </w:rPr>
          <w:br/>
          <w:t>(iii) ∫</w:t>
        </w:r>
        <w:proofErr w:type="spellStart"/>
        <w:r w:rsidRPr="00C83D7B">
          <w:rPr>
            <w:rFonts w:ascii="Arial" w:eastAsia="Times New Roman" w:hAnsi="Arial" w:cs="Arial"/>
            <w:color w:val="222222"/>
            <w:sz w:val="24"/>
            <w:szCs w:val="24"/>
          </w:rPr>
          <w:t>a</w:t>
        </w:r>
        <w:r w:rsidRPr="00C83D7B">
          <w:rPr>
            <w:rFonts w:ascii="Arial" w:eastAsia="Times New Roman" w:hAnsi="Arial" w:cs="Arial"/>
            <w:color w:val="222222"/>
            <w:sz w:val="18"/>
            <w:szCs w:val="18"/>
            <w:vertAlign w:val="superscript"/>
          </w:rPr>
          <w:t>x</w:t>
        </w:r>
        <w:r w:rsidRPr="00C83D7B">
          <w:rPr>
            <w:rFonts w:ascii="Arial" w:eastAsia="Times New Roman" w:hAnsi="Arial" w:cs="Arial"/>
            <w:color w:val="222222"/>
            <w:sz w:val="24"/>
            <w:szCs w:val="24"/>
          </w:rPr>
          <w:t>dx</w:t>
        </w:r>
        <w:proofErr w:type="spellEnd"/>
        <w:r w:rsidRPr="00C83D7B">
          <w:rPr>
            <w:rFonts w:ascii="Arial" w:eastAsia="Times New Roman" w:hAnsi="Arial" w:cs="Arial"/>
            <w:color w:val="222222"/>
            <w:sz w:val="24"/>
            <w:szCs w:val="24"/>
          </w:rPr>
          <w:t xml:space="preserve"> = </w:t>
        </w:r>
        <w:proofErr w:type="spellStart"/>
        <w:r w:rsidRPr="00C83D7B">
          <w:rPr>
            <w:rFonts w:ascii="MathJax_Math-italic" w:eastAsia="Times New Roman" w:hAnsi="MathJax_Math-italic" w:cs="Arial"/>
            <w:color w:val="222222"/>
            <w:sz w:val="21"/>
            <w:szCs w:val="21"/>
            <w:bdr w:val="none" w:sz="0" w:space="0" w:color="auto" w:frame="1"/>
          </w:rPr>
          <w:t>a</w:t>
        </w:r>
        <w:r w:rsidRPr="00C83D7B">
          <w:rPr>
            <w:rFonts w:ascii="MathJax_Math-italic" w:eastAsia="Times New Roman" w:hAnsi="MathJax_Math-italic" w:cs="Arial"/>
            <w:color w:val="222222"/>
            <w:sz w:val="15"/>
            <w:szCs w:val="15"/>
            <w:bdr w:val="none" w:sz="0" w:space="0" w:color="auto" w:frame="1"/>
          </w:rPr>
          <w:t>x</w:t>
        </w:r>
        <w:r w:rsidRPr="00C83D7B">
          <w:rPr>
            <w:rFonts w:ascii="MathJax_Main" w:eastAsia="Times New Roman" w:hAnsi="MathJax_Main" w:cs="Arial"/>
            <w:color w:val="222222"/>
            <w:sz w:val="21"/>
            <w:szCs w:val="21"/>
            <w:bdr w:val="none" w:sz="0" w:space="0" w:color="auto" w:frame="1"/>
          </w:rPr>
          <w:t>log</w:t>
        </w:r>
        <w:r w:rsidRPr="00C83D7B">
          <w:rPr>
            <w:rFonts w:ascii="MathJax_Math-italic" w:eastAsia="Times New Roman" w:hAnsi="MathJax_Math-italic" w:cs="Arial"/>
            <w:color w:val="222222"/>
            <w:sz w:val="21"/>
            <w:szCs w:val="21"/>
            <w:bdr w:val="none" w:sz="0" w:space="0" w:color="auto" w:frame="1"/>
          </w:rPr>
          <w:t>a</w:t>
        </w:r>
        <w:proofErr w:type="spellEnd"/>
        <w:r w:rsidRPr="00C83D7B">
          <w:rPr>
            <w:rFonts w:ascii="Arial" w:eastAsia="Times New Roman" w:hAnsi="Arial" w:cs="Arial"/>
            <w:color w:val="222222"/>
            <w:sz w:val="24"/>
            <w:szCs w:val="24"/>
          </w:rPr>
          <w:t xml:space="preserve"> + c, a &gt; 0, a ≠ 1 for all x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R</w:t>
        </w:r>
        <w:r w:rsidRPr="00C83D7B">
          <w:rPr>
            <w:rFonts w:ascii="Arial" w:eastAsia="Times New Roman" w:hAnsi="Arial" w:cs="Arial"/>
            <w:color w:val="222222"/>
            <w:sz w:val="24"/>
            <w:szCs w:val="24"/>
          </w:rPr>
          <w:br/>
          <w:t>(iv) ∫ e</w:t>
        </w:r>
        <w:r w:rsidRPr="00C83D7B">
          <w:rPr>
            <w:rFonts w:ascii="Arial" w:eastAsia="Times New Roman" w:hAnsi="Arial" w:cs="Arial"/>
            <w:color w:val="222222"/>
            <w:sz w:val="18"/>
            <w:szCs w:val="18"/>
            <w:vertAlign w:val="superscript"/>
          </w:rPr>
          <w:t>x</w:t>
        </w:r>
        <w:r w:rsidRPr="00C83D7B">
          <w:rPr>
            <w:rFonts w:ascii="Arial" w:eastAsia="Times New Roman" w:hAnsi="Arial" w:cs="Arial"/>
            <w:color w:val="222222"/>
            <w:sz w:val="24"/>
            <w:szCs w:val="24"/>
          </w:rPr>
          <w:t> dx = e</w:t>
        </w:r>
        <w:r w:rsidRPr="00C83D7B">
          <w:rPr>
            <w:rFonts w:ascii="Arial" w:eastAsia="Times New Roman" w:hAnsi="Arial" w:cs="Arial"/>
            <w:color w:val="222222"/>
            <w:sz w:val="18"/>
            <w:szCs w:val="18"/>
            <w:vertAlign w:val="superscript"/>
          </w:rPr>
          <w:t>x</w:t>
        </w:r>
        <w:r w:rsidRPr="00C83D7B">
          <w:rPr>
            <w:rFonts w:ascii="Arial" w:eastAsia="Times New Roman" w:hAnsi="Arial" w:cs="Arial"/>
            <w:color w:val="222222"/>
            <w:sz w:val="24"/>
            <w:szCs w:val="24"/>
          </w:rPr>
          <w:t xml:space="preserve"> + c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x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R</w:t>
        </w:r>
        <w:r w:rsidRPr="00C83D7B">
          <w:rPr>
            <w:rFonts w:ascii="Arial" w:eastAsia="Times New Roman" w:hAnsi="Arial" w:cs="Arial"/>
            <w:color w:val="222222"/>
            <w:sz w:val="24"/>
            <w:szCs w:val="24"/>
          </w:rPr>
          <w:br/>
          <w:t>(v) ∫ sin x dx= -</w:t>
        </w:r>
        <w:proofErr w:type="spellStart"/>
        <w:r w:rsidRPr="00C83D7B">
          <w:rPr>
            <w:rFonts w:ascii="Arial" w:eastAsia="Times New Roman" w:hAnsi="Arial" w:cs="Arial"/>
            <w:color w:val="222222"/>
            <w:sz w:val="24"/>
            <w:szCs w:val="24"/>
          </w:rPr>
          <w:t>cosx+c</w:t>
        </w:r>
        <w:proofErr w:type="spellEnd"/>
        <w:r w:rsidRPr="00C83D7B">
          <w:rPr>
            <w:rFonts w:ascii="Arial" w:eastAsia="Times New Roman" w:hAnsi="Arial" w:cs="Arial"/>
            <w:color w:val="222222"/>
            <w:sz w:val="24"/>
            <w:szCs w:val="24"/>
          </w:rPr>
          <w:t xml:space="preserve">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x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R</w:t>
        </w:r>
        <w:r w:rsidRPr="00C83D7B">
          <w:rPr>
            <w:rFonts w:ascii="Arial" w:eastAsia="Times New Roman" w:hAnsi="Arial" w:cs="Arial"/>
            <w:color w:val="222222"/>
            <w:sz w:val="24"/>
            <w:szCs w:val="24"/>
          </w:rPr>
          <w:br/>
          <w:t xml:space="preserve">(vi) ∫ </w:t>
        </w:r>
        <w:proofErr w:type="spellStart"/>
        <w:r w:rsidRPr="00C83D7B">
          <w:rPr>
            <w:rFonts w:ascii="Arial" w:eastAsia="Times New Roman" w:hAnsi="Arial" w:cs="Arial"/>
            <w:color w:val="222222"/>
            <w:sz w:val="24"/>
            <w:szCs w:val="24"/>
          </w:rPr>
          <w:t>cos</w:t>
        </w:r>
        <w:proofErr w:type="spellEnd"/>
        <w:r w:rsidRPr="00C83D7B">
          <w:rPr>
            <w:rFonts w:ascii="Arial" w:eastAsia="Times New Roman" w:hAnsi="Arial" w:cs="Arial"/>
            <w:color w:val="222222"/>
            <w:sz w:val="24"/>
            <w:szCs w:val="24"/>
          </w:rPr>
          <w:t xml:space="preserve"> x dx = sin x + c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x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R</w:t>
        </w:r>
        <w:r w:rsidRPr="00C83D7B">
          <w:rPr>
            <w:rFonts w:ascii="Arial" w:eastAsia="Times New Roman" w:hAnsi="Arial" w:cs="Arial"/>
            <w:color w:val="222222"/>
            <w:sz w:val="24"/>
            <w:szCs w:val="24"/>
          </w:rPr>
          <w:br/>
          <w:t>(vii) ∫ sec</w:t>
        </w:r>
        <w:r w:rsidRPr="00C83D7B">
          <w:rPr>
            <w:rFonts w:ascii="Arial" w:eastAsia="Times New Roman" w:hAnsi="Arial" w:cs="Arial"/>
            <w:color w:val="222222"/>
            <w:sz w:val="18"/>
            <w:szCs w:val="18"/>
            <w:vertAlign w:val="superscript"/>
          </w:rPr>
          <w:t>2</w:t>
        </w:r>
        <w:r w:rsidRPr="00C83D7B">
          <w:rPr>
            <w:rFonts w:ascii="Arial" w:eastAsia="Times New Roman" w:hAnsi="Arial" w:cs="Arial"/>
            <w:color w:val="222222"/>
            <w:sz w:val="24"/>
            <w:szCs w:val="24"/>
          </w:rPr>
          <w:t> </w:t>
        </w:r>
        <w:proofErr w:type="spellStart"/>
        <w:r w:rsidRPr="00C83D7B">
          <w:rPr>
            <w:rFonts w:ascii="Arial" w:eastAsia="Times New Roman" w:hAnsi="Arial" w:cs="Arial"/>
            <w:color w:val="222222"/>
            <w:sz w:val="24"/>
            <w:szCs w:val="24"/>
          </w:rPr>
          <w:t>xdx</w:t>
        </w:r>
        <w:proofErr w:type="spellEnd"/>
        <w:r w:rsidRPr="00C83D7B">
          <w:rPr>
            <w:rFonts w:ascii="Arial" w:eastAsia="Times New Roman" w:hAnsi="Arial" w:cs="Arial"/>
            <w:color w:val="222222"/>
            <w:sz w:val="24"/>
            <w:szCs w:val="24"/>
          </w:rPr>
          <w:t xml:space="preserve"> = tan x + c, x ≠ an odd multiple of </w:t>
        </w:r>
        <w:r w:rsidRPr="00C83D7B">
          <w:rPr>
            <w:rFonts w:ascii="MathJax_Math-italic" w:eastAsia="Times New Roman" w:hAnsi="MathJax_Math-italic" w:cs="Arial"/>
            <w:color w:val="222222"/>
            <w:sz w:val="21"/>
            <w:szCs w:val="21"/>
            <w:bdr w:val="none" w:sz="0" w:space="0" w:color="auto" w:frame="1"/>
          </w:rPr>
          <w:t>π</w:t>
        </w:r>
        <w:r w:rsidRPr="00C83D7B">
          <w:rPr>
            <w:rFonts w:ascii="MathJax_Main" w:eastAsia="Times New Roman" w:hAnsi="MathJax_Main" w:cs="Arial"/>
            <w:color w:val="222222"/>
            <w:sz w:val="21"/>
            <w:szCs w:val="21"/>
            <w:bdr w:val="none" w:sz="0" w:space="0" w:color="auto" w:frame="1"/>
          </w:rPr>
          <w:t>2</w:t>
        </w:r>
        <w:r w:rsidRPr="00C83D7B">
          <w:rPr>
            <w:rFonts w:ascii="Arial" w:eastAsia="Times New Roman" w:hAnsi="Arial" w:cs="Arial"/>
            <w:color w:val="222222"/>
            <w:sz w:val="24"/>
            <w:szCs w:val="24"/>
          </w:rPr>
          <w:br/>
          <w:t>(viii) ∫ cosec</w:t>
        </w:r>
        <w:r w:rsidRPr="00C83D7B">
          <w:rPr>
            <w:rFonts w:ascii="Arial" w:eastAsia="Times New Roman" w:hAnsi="Arial" w:cs="Arial"/>
            <w:color w:val="222222"/>
            <w:sz w:val="18"/>
            <w:szCs w:val="18"/>
            <w:vertAlign w:val="superscript"/>
          </w:rPr>
          <w:t>2</w:t>
        </w:r>
        <w:r w:rsidRPr="00C83D7B">
          <w:rPr>
            <w:rFonts w:ascii="Arial" w:eastAsia="Times New Roman" w:hAnsi="Arial" w:cs="Arial"/>
            <w:color w:val="222222"/>
            <w:sz w:val="24"/>
            <w:szCs w:val="24"/>
          </w:rPr>
          <w:t> x = – cot x + c, x ≠ an even multiple of </w:t>
        </w:r>
        <w:r w:rsidRPr="00C83D7B">
          <w:rPr>
            <w:rFonts w:ascii="MathJax_Math-italic" w:eastAsia="Times New Roman" w:hAnsi="MathJax_Math-italic" w:cs="Arial"/>
            <w:color w:val="222222"/>
            <w:sz w:val="21"/>
            <w:szCs w:val="21"/>
            <w:bdr w:val="none" w:sz="0" w:space="0" w:color="auto" w:frame="1"/>
          </w:rPr>
          <w:t>π</w:t>
        </w:r>
        <w:r w:rsidRPr="00C83D7B">
          <w:rPr>
            <w:rFonts w:ascii="MathJax_Main" w:eastAsia="Times New Roman" w:hAnsi="MathJax_Main" w:cs="Arial"/>
            <w:color w:val="222222"/>
            <w:sz w:val="21"/>
            <w:szCs w:val="21"/>
            <w:bdr w:val="none" w:sz="0" w:space="0" w:color="auto" w:frame="1"/>
          </w:rPr>
          <w:t>2</w:t>
        </w:r>
        <w:r w:rsidRPr="00C83D7B">
          <w:rPr>
            <w:rFonts w:ascii="Arial" w:eastAsia="Times New Roman" w:hAnsi="Arial" w:cs="Arial"/>
            <w:color w:val="222222"/>
            <w:sz w:val="24"/>
            <w:szCs w:val="24"/>
          </w:rPr>
          <w:br/>
        </w:r>
        <w:r w:rsidRPr="00C83D7B">
          <w:rPr>
            <w:rFonts w:ascii="Arial" w:eastAsia="Times New Roman" w:hAnsi="Arial" w:cs="Arial"/>
            <w:color w:val="222222"/>
            <w:sz w:val="24"/>
            <w:szCs w:val="24"/>
          </w:rPr>
          <w:lastRenderedPageBreak/>
          <w:t>(ix) ∫ sec x tan x dx = sec x + c, x ≠ an odd multiple of </w:t>
        </w:r>
        <w:r w:rsidRPr="00C83D7B">
          <w:rPr>
            <w:rFonts w:ascii="MathJax_Math-italic" w:eastAsia="Times New Roman" w:hAnsi="MathJax_Math-italic" w:cs="Arial"/>
            <w:color w:val="222222"/>
            <w:sz w:val="21"/>
            <w:szCs w:val="21"/>
            <w:bdr w:val="none" w:sz="0" w:space="0" w:color="auto" w:frame="1"/>
          </w:rPr>
          <w:t>π</w:t>
        </w:r>
        <w:r w:rsidRPr="00C83D7B">
          <w:rPr>
            <w:rFonts w:ascii="MathJax_Main" w:eastAsia="Times New Roman" w:hAnsi="MathJax_Main" w:cs="Arial"/>
            <w:color w:val="222222"/>
            <w:sz w:val="21"/>
            <w:szCs w:val="21"/>
            <w:bdr w:val="none" w:sz="0" w:space="0" w:color="auto" w:frame="1"/>
          </w:rPr>
          <w:t>2</w:t>
        </w:r>
        <w:r w:rsidRPr="00C83D7B">
          <w:rPr>
            <w:rFonts w:ascii="Arial" w:eastAsia="Times New Roman" w:hAnsi="Arial" w:cs="Arial"/>
            <w:color w:val="222222"/>
            <w:sz w:val="24"/>
            <w:szCs w:val="24"/>
          </w:rPr>
          <w:br/>
          <w:t xml:space="preserve">(x) ∫ cosec x cot x dx = – cosec x + </w:t>
        </w:r>
        <w:proofErr w:type="spellStart"/>
        <w:r w:rsidRPr="00C83D7B">
          <w:rPr>
            <w:rFonts w:ascii="Arial" w:eastAsia="Times New Roman" w:hAnsi="Arial" w:cs="Arial"/>
            <w:color w:val="222222"/>
            <w:sz w:val="24"/>
            <w:szCs w:val="24"/>
          </w:rPr>
          <w:t>c,x</w:t>
        </w:r>
        <w:proofErr w:type="spellEnd"/>
        <w:r w:rsidRPr="00C83D7B">
          <w:rPr>
            <w:rFonts w:ascii="Arial" w:eastAsia="Times New Roman" w:hAnsi="Arial" w:cs="Arial"/>
            <w:color w:val="222222"/>
            <w:sz w:val="24"/>
            <w:szCs w:val="24"/>
          </w:rPr>
          <w:t xml:space="preserve"> ≠ an even multiple of </w:t>
        </w:r>
        <w:r w:rsidRPr="00C83D7B">
          <w:rPr>
            <w:rFonts w:ascii="MathJax_Math-italic" w:eastAsia="Times New Roman" w:hAnsi="MathJax_Math-italic" w:cs="Arial"/>
            <w:color w:val="222222"/>
            <w:sz w:val="21"/>
            <w:szCs w:val="21"/>
            <w:bdr w:val="none" w:sz="0" w:space="0" w:color="auto" w:frame="1"/>
          </w:rPr>
          <w:t>π</w:t>
        </w:r>
        <w:r w:rsidRPr="00C83D7B">
          <w:rPr>
            <w:rFonts w:ascii="MathJax_Main" w:eastAsia="Times New Roman" w:hAnsi="MathJax_Main" w:cs="Arial"/>
            <w:color w:val="222222"/>
            <w:sz w:val="21"/>
            <w:szCs w:val="21"/>
            <w:bdr w:val="none" w:sz="0" w:space="0" w:color="auto" w:frame="1"/>
          </w:rPr>
          <w:t>2</w:t>
        </w:r>
        <w:r w:rsidRPr="00C83D7B">
          <w:rPr>
            <w:rFonts w:ascii="Arial" w:eastAsia="Times New Roman" w:hAnsi="Arial" w:cs="Arial"/>
            <w:color w:val="222222"/>
            <w:sz w:val="24"/>
            <w:szCs w:val="24"/>
          </w:rPr>
          <w:br/>
          <w:t xml:space="preserve">(xi) ∫ tan x dx – – log | </w:t>
        </w:r>
        <w:proofErr w:type="spellStart"/>
        <w:r w:rsidRPr="00C83D7B">
          <w:rPr>
            <w:rFonts w:ascii="Arial" w:eastAsia="Times New Roman" w:hAnsi="Arial" w:cs="Arial"/>
            <w:color w:val="222222"/>
            <w:sz w:val="24"/>
            <w:szCs w:val="24"/>
          </w:rPr>
          <w:t>cos</w:t>
        </w:r>
        <w:proofErr w:type="spellEnd"/>
        <w:r w:rsidRPr="00C83D7B">
          <w:rPr>
            <w:rFonts w:ascii="Arial" w:eastAsia="Times New Roman" w:hAnsi="Arial" w:cs="Arial"/>
            <w:color w:val="222222"/>
            <w:sz w:val="24"/>
            <w:szCs w:val="24"/>
          </w:rPr>
          <w:t xml:space="preserve"> x | + c = log |sec x| + c, x ≠ x an odd multiple of </w:t>
        </w:r>
        <w:r w:rsidRPr="00C83D7B">
          <w:rPr>
            <w:rFonts w:ascii="MathJax_Math-italic" w:eastAsia="Times New Roman" w:hAnsi="MathJax_Math-italic" w:cs="Arial"/>
            <w:color w:val="222222"/>
            <w:sz w:val="21"/>
            <w:szCs w:val="21"/>
            <w:bdr w:val="none" w:sz="0" w:space="0" w:color="auto" w:frame="1"/>
          </w:rPr>
          <w:t>π</w:t>
        </w:r>
        <w:r w:rsidRPr="00C83D7B">
          <w:rPr>
            <w:rFonts w:ascii="MathJax_Main" w:eastAsia="Times New Roman" w:hAnsi="MathJax_Main" w:cs="Arial"/>
            <w:color w:val="222222"/>
            <w:sz w:val="21"/>
            <w:szCs w:val="21"/>
            <w:bdr w:val="none" w:sz="0" w:space="0" w:color="auto" w:frame="1"/>
          </w:rPr>
          <w:t>2</w:t>
        </w:r>
        <w:r w:rsidRPr="00C83D7B">
          <w:rPr>
            <w:rFonts w:ascii="Arial" w:eastAsia="Times New Roman" w:hAnsi="Arial" w:cs="Arial"/>
            <w:color w:val="222222"/>
            <w:sz w:val="24"/>
            <w:szCs w:val="24"/>
          </w:rPr>
          <w:br/>
          <w:t>(xii) ∫ cot x dx = log |sin x| + c, x ≠ an even multiple of </w:t>
        </w:r>
        <w:r w:rsidRPr="00C83D7B">
          <w:rPr>
            <w:rFonts w:ascii="MathJax_Math-italic" w:eastAsia="Times New Roman" w:hAnsi="MathJax_Math-italic" w:cs="Arial"/>
            <w:color w:val="222222"/>
            <w:sz w:val="21"/>
            <w:szCs w:val="21"/>
            <w:bdr w:val="none" w:sz="0" w:space="0" w:color="auto" w:frame="1"/>
          </w:rPr>
          <w:t>π</w:t>
        </w:r>
        <w:r w:rsidRPr="00C83D7B">
          <w:rPr>
            <w:rFonts w:ascii="MathJax_Main" w:eastAsia="Times New Roman" w:hAnsi="MathJax_Main" w:cs="Arial"/>
            <w:color w:val="222222"/>
            <w:sz w:val="21"/>
            <w:szCs w:val="21"/>
            <w:bdr w:val="none" w:sz="0" w:space="0" w:color="auto" w:frame="1"/>
          </w:rPr>
          <w:t>2</w:t>
        </w:r>
        <w:r w:rsidRPr="00C83D7B">
          <w:rPr>
            <w:rFonts w:ascii="Arial" w:eastAsia="Times New Roman" w:hAnsi="Arial" w:cs="Arial"/>
            <w:color w:val="222222"/>
            <w:sz w:val="24"/>
            <w:szCs w:val="24"/>
          </w:rPr>
          <w:br/>
          <w:t>(xiii) ∫ sec x dx = log |sec x + tan x| + c, x ≠ an odd multiple of </w:t>
        </w:r>
        <w:r w:rsidRPr="00C83D7B">
          <w:rPr>
            <w:rFonts w:ascii="MathJax_Math-italic" w:eastAsia="Times New Roman" w:hAnsi="MathJax_Math-italic" w:cs="Arial"/>
            <w:color w:val="222222"/>
            <w:sz w:val="21"/>
            <w:szCs w:val="21"/>
            <w:bdr w:val="none" w:sz="0" w:space="0" w:color="auto" w:frame="1"/>
          </w:rPr>
          <w:t>π</w:t>
        </w:r>
        <w:r w:rsidRPr="00C83D7B">
          <w:rPr>
            <w:rFonts w:ascii="MathJax_Main" w:eastAsia="Times New Roman" w:hAnsi="MathJax_Main" w:cs="Arial"/>
            <w:color w:val="222222"/>
            <w:sz w:val="21"/>
            <w:szCs w:val="21"/>
            <w:bdr w:val="none" w:sz="0" w:space="0" w:color="auto" w:frame="1"/>
          </w:rPr>
          <w:t>2</w:t>
        </w:r>
        <w:r w:rsidRPr="00C83D7B">
          <w:rPr>
            <w:rFonts w:ascii="Arial" w:eastAsia="Times New Roman" w:hAnsi="Arial" w:cs="Arial"/>
            <w:color w:val="222222"/>
            <w:sz w:val="24"/>
            <w:szCs w:val="24"/>
          </w:rPr>
          <w:br/>
          <w:t>(xiv) ∫ cosec x dx =  log |cosec x – cot x| + c, x ≠ an even multiple of </w:t>
        </w:r>
        <w:r w:rsidRPr="00C83D7B">
          <w:rPr>
            <w:rFonts w:ascii="MathJax_Math-italic" w:eastAsia="Times New Roman" w:hAnsi="MathJax_Math-italic" w:cs="Arial"/>
            <w:color w:val="222222"/>
            <w:sz w:val="21"/>
            <w:szCs w:val="21"/>
            <w:bdr w:val="none" w:sz="0" w:space="0" w:color="auto" w:frame="1"/>
          </w:rPr>
          <w:t>π</w:t>
        </w:r>
        <w:r w:rsidRPr="00C83D7B">
          <w:rPr>
            <w:rFonts w:ascii="MathJax_Main" w:eastAsia="Times New Roman" w:hAnsi="MathJax_Main" w:cs="Arial"/>
            <w:color w:val="222222"/>
            <w:sz w:val="21"/>
            <w:szCs w:val="21"/>
            <w:bdr w:val="none" w:sz="0" w:space="0" w:color="auto" w:frame="1"/>
          </w:rPr>
          <w:t>2</w:t>
        </w:r>
        <w:r w:rsidRPr="00C83D7B">
          <w:rPr>
            <w:rFonts w:ascii="Arial" w:eastAsia="Times New Roman" w:hAnsi="Arial" w:cs="Arial"/>
            <w:color w:val="222222"/>
            <w:sz w:val="24"/>
            <w:szCs w:val="24"/>
          </w:rPr>
          <w:t>.</w:t>
        </w:r>
      </w:ins>
    </w:p>
    <w:p w:rsidR="00C83D7B" w:rsidRPr="00C83D7B" w:rsidRDefault="00C83D7B" w:rsidP="00C83D7B">
      <w:pPr>
        <w:shd w:val="clear" w:color="auto" w:fill="FFFFFF"/>
        <w:spacing w:after="390" w:line="240" w:lineRule="auto"/>
        <w:rPr>
          <w:ins w:id="364" w:author="Unknown"/>
          <w:rFonts w:ascii="Arial" w:eastAsia="Times New Roman" w:hAnsi="Arial" w:cs="Arial"/>
          <w:color w:val="222222"/>
          <w:sz w:val="24"/>
          <w:szCs w:val="24"/>
        </w:rPr>
      </w:pPr>
      <w:ins w:id="365" w:author="Unknown">
        <w:r w:rsidRPr="00C83D7B">
          <w:rPr>
            <w:rFonts w:ascii="Arial" w:eastAsia="Times New Roman" w:hAnsi="Arial" w:cs="Arial"/>
            <w:color w:val="222222"/>
            <w:sz w:val="24"/>
            <w:szCs w:val="24"/>
          </w:rPr>
          <w:t>3. FUNDAMENTAL THEOREMS</w:t>
        </w:r>
      </w:ins>
    </w:p>
    <w:p w:rsidR="00C83D7B" w:rsidRPr="00C83D7B" w:rsidRDefault="00C83D7B" w:rsidP="00C83D7B">
      <w:pPr>
        <w:shd w:val="clear" w:color="auto" w:fill="FFFFFF"/>
        <w:spacing w:after="0" w:line="240" w:lineRule="auto"/>
        <w:rPr>
          <w:ins w:id="366" w:author="Unknown"/>
          <w:rFonts w:ascii="Arial" w:eastAsia="Times New Roman" w:hAnsi="Arial" w:cs="Arial"/>
          <w:color w:val="222222"/>
          <w:sz w:val="24"/>
          <w:szCs w:val="24"/>
        </w:rPr>
      </w:pPr>
      <w:ins w:id="367" w:author="Unknown">
        <w:r w:rsidRPr="00C83D7B">
          <w:rPr>
            <w:rFonts w:ascii="Arial" w:eastAsia="Times New Roman" w:hAnsi="Arial" w:cs="Arial"/>
            <w:color w:val="222222"/>
            <w:sz w:val="24"/>
            <w:szCs w:val="24"/>
          </w:rPr>
          <w:t>(i) ∫ a f(x) dx = a ∫ f(x)dx, where ‘a ’ is any real constant</w:t>
        </w:r>
        <w:r w:rsidRPr="00C83D7B">
          <w:rPr>
            <w:rFonts w:ascii="Arial" w:eastAsia="Times New Roman" w:hAnsi="Arial" w:cs="Arial"/>
            <w:color w:val="222222"/>
            <w:sz w:val="24"/>
            <w:szCs w:val="24"/>
          </w:rPr>
          <w:br/>
          <w:t>(ii) ∫ [f</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t>(x) ± f</w:t>
        </w:r>
        <w:r w:rsidRPr="00C83D7B">
          <w:rPr>
            <w:rFonts w:ascii="Arial" w:eastAsia="Times New Roman" w:hAnsi="Arial" w:cs="Arial"/>
            <w:color w:val="222222"/>
            <w:sz w:val="18"/>
            <w:szCs w:val="18"/>
            <w:vertAlign w:val="subscript"/>
          </w:rPr>
          <w:t>2</w:t>
        </w:r>
        <w:r w:rsidRPr="00C83D7B">
          <w:rPr>
            <w:rFonts w:ascii="Arial" w:eastAsia="Times New Roman" w:hAnsi="Arial" w:cs="Arial"/>
            <w:color w:val="222222"/>
            <w:sz w:val="24"/>
            <w:szCs w:val="24"/>
          </w:rPr>
          <w:t>(x)]dx = ∫ f</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t>(x)dx ± ∫ f</w:t>
        </w:r>
        <w:r w:rsidRPr="00C83D7B">
          <w:rPr>
            <w:rFonts w:ascii="Arial" w:eastAsia="Times New Roman" w:hAnsi="Arial" w:cs="Arial"/>
            <w:color w:val="222222"/>
            <w:sz w:val="18"/>
            <w:szCs w:val="18"/>
            <w:vertAlign w:val="subscript"/>
          </w:rPr>
          <w:t>2</w:t>
        </w:r>
        <w:r w:rsidRPr="00C83D7B">
          <w:rPr>
            <w:rFonts w:ascii="Arial" w:eastAsia="Times New Roman" w:hAnsi="Arial" w:cs="Arial"/>
            <w:color w:val="222222"/>
            <w:sz w:val="24"/>
            <w:szCs w:val="24"/>
          </w:rPr>
          <w:t>(x)dx</w:t>
        </w:r>
        <w:r w:rsidRPr="00C83D7B">
          <w:rPr>
            <w:rFonts w:ascii="Arial" w:eastAsia="Times New Roman" w:hAnsi="Arial" w:cs="Arial"/>
            <w:color w:val="222222"/>
            <w:sz w:val="24"/>
            <w:szCs w:val="24"/>
          </w:rPr>
          <w:br/>
          <w:t>(iii) </w:t>
        </w:r>
        <w:proofErr w:type="spellStart"/>
        <w:r w:rsidRPr="00C83D7B">
          <w:rPr>
            <w:rFonts w:ascii="MathJax_Math-italic" w:eastAsia="Times New Roman" w:hAnsi="MathJax_Math-italic" w:cs="Arial"/>
            <w:color w:val="222222"/>
            <w:sz w:val="21"/>
            <w:szCs w:val="21"/>
            <w:bdr w:val="none" w:sz="0" w:space="0" w:color="auto" w:frame="1"/>
          </w:rPr>
          <w:t>ddx</w:t>
        </w:r>
        <w:proofErr w:type="spellEnd"/>
        <w:r w:rsidRPr="00C83D7B">
          <w:rPr>
            <w:rFonts w:ascii="Arial" w:eastAsia="Times New Roman" w:hAnsi="Arial" w:cs="Arial"/>
            <w:color w:val="222222"/>
            <w:sz w:val="24"/>
            <w:szCs w:val="24"/>
          </w:rPr>
          <w:t>[∫f(x)dx] = f(x)</w:t>
        </w:r>
        <w:r w:rsidRPr="00C83D7B">
          <w:rPr>
            <w:rFonts w:ascii="Arial" w:eastAsia="Times New Roman" w:hAnsi="Arial" w:cs="Arial"/>
            <w:color w:val="222222"/>
            <w:sz w:val="24"/>
            <w:szCs w:val="24"/>
          </w:rPr>
          <w:br/>
          <w:t>(iv) ∫</w:t>
        </w:r>
        <w:r w:rsidRPr="00C83D7B">
          <w:rPr>
            <w:rFonts w:ascii="MathJax_Math-italic" w:eastAsia="Times New Roman" w:hAnsi="MathJax_Math-italic" w:cs="Arial"/>
            <w:color w:val="222222"/>
            <w:sz w:val="21"/>
            <w:szCs w:val="21"/>
            <w:bdr w:val="none" w:sz="0" w:space="0" w:color="auto" w:frame="1"/>
          </w:rPr>
          <w:t>f</w:t>
        </w:r>
        <w:r w:rsidRPr="00C83D7B">
          <w:rPr>
            <w:rFonts w:ascii="MathJax_Main" w:eastAsia="Times New Roman" w:hAnsi="MathJax_Main" w:cs="Arial"/>
            <w:color w:val="222222"/>
            <w:sz w:val="15"/>
            <w:szCs w:val="15"/>
            <w:bdr w:val="none" w:sz="0" w:space="0" w:color="auto" w:frame="1"/>
          </w:rPr>
          <w:t>′</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f</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w:t>
        </w:r>
        <w:r w:rsidRPr="00C83D7B">
          <w:rPr>
            <w:rFonts w:ascii="Arial" w:eastAsia="Times New Roman" w:hAnsi="Arial" w:cs="Arial"/>
            <w:color w:val="222222"/>
            <w:sz w:val="24"/>
            <w:szCs w:val="24"/>
          </w:rPr>
          <w:t>dx = log |f(x)| + c</w:t>
        </w:r>
        <w:r w:rsidRPr="00C83D7B">
          <w:rPr>
            <w:rFonts w:ascii="Arial" w:eastAsia="Times New Roman" w:hAnsi="Arial" w:cs="Arial"/>
            <w:color w:val="222222"/>
            <w:sz w:val="24"/>
            <w:szCs w:val="24"/>
          </w:rPr>
          <w:br/>
          <w:t>(v) ∫ f(x))</w:t>
        </w:r>
        <w:r w:rsidRPr="00C83D7B">
          <w:rPr>
            <w:rFonts w:ascii="Arial" w:eastAsia="Times New Roman" w:hAnsi="Arial" w:cs="Arial"/>
            <w:color w:val="222222"/>
            <w:sz w:val="18"/>
            <w:szCs w:val="18"/>
            <w:vertAlign w:val="superscript"/>
          </w:rPr>
          <w:t>n</w:t>
        </w:r>
        <w:r w:rsidRPr="00C83D7B">
          <w:rPr>
            <w:rFonts w:ascii="Arial" w:eastAsia="Times New Roman" w:hAnsi="Arial" w:cs="Arial"/>
            <w:color w:val="222222"/>
            <w:sz w:val="24"/>
            <w:szCs w:val="24"/>
          </w:rPr>
          <w:t> f'(x)dx = (</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f</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15"/>
            <w:szCs w:val="15"/>
            <w:bdr w:val="none" w:sz="0" w:space="0" w:color="auto" w:frame="1"/>
          </w:rPr>
          <w:t>n</w:t>
        </w:r>
        <w:r w:rsidRPr="00C83D7B">
          <w:rPr>
            <w:rFonts w:ascii="MathJax_Main" w:eastAsia="Times New Roman" w:hAnsi="MathJax_Main" w:cs="Arial"/>
            <w:color w:val="222222"/>
            <w:sz w:val="15"/>
            <w:szCs w:val="15"/>
            <w:bdr w:val="none" w:sz="0" w:space="0" w:color="auto" w:frame="1"/>
          </w:rPr>
          <w:t>+1</w:t>
        </w:r>
        <w:r w:rsidRPr="00C83D7B">
          <w:rPr>
            <w:rFonts w:ascii="MathJax_Math-italic" w:eastAsia="Times New Roman" w:hAnsi="MathJax_Math-italic" w:cs="Arial"/>
            <w:color w:val="222222"/>
            <w:sz w:val="21"/>
            <w:szCs w:val="21"/>
            <w:bdr w:val="none" w:sz="0" w:space="0" w:color="auto" w:frame="1"/>
          </w:rPr>
          <w:t>n</w:t>
        </w:r>
        <w:r w:rsidRPr="00C83D7B">
          <w:rPr>
            <w:rFonts w:ascii="MathJax_Main" w:eastAsia="Times New Roman" w:hAnsi="MathJax_Main" w:cs="Arial"/>
            <w:color w:val="222222"/>
            <w:sz w:val="21"/>
            <w:szCs w:val="21"/>
            <w:bdr w:val="none" w:sz="0" w:space="0" w:color="auto" w:frame="1"/>
          </w:rPr>
          <w:t>+1</w:t>
        </w:r>
        <w:r w:rsidRPr="00C83D7B">
          <w:rPr>
            <w:rFonts w:ascii="Arial" w:eastAsia="Times New Roman" w:hAnsi="Arial" w:cs="Arial"/>
            <w:color w:val="222222"/>
            <w:sz w:val="24"/>
            <w:szCs w:val="24"/>
          </w:rPr>
          <w:t> + c, n ≠ -1</w:t>
        </w:r>
        <w:r w:rsidRPr="00C83D7B">
          <w:rPr>
            <w:rFonts w:ascii="Arial" w:eastAsia="Times New Roman" w:hAnsi="Arial" w:cs="Arial"/>
            <w:color w:val="222222"/>
            <w:sz w:val="24"/>
            <w:szCs w:val="24"/>
          </w:rPr>
          <w:br/>
          <w:t>(vi) ∫ </w:t>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a</w:t>
        </w:r>
        <w:r w:rsidRPr="00C83D7B">
          <w:rPr>
            <w:rFonts w:ascii="MathJax_Main" w:eastAsia="Times New Roman" w:hAnsi="MathJax_Main" w:cs="Arial"/>
            <w:color w:val="222222"/>
            <w:sz w:val="15"/>
            <w:szCs w:val="15"/>
            <w:bdr w:val="none" w:sz="0" w:space="0" w:color="auto" w:frame="1"/>
          </w:rPr>
          <w:t>2</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15"/>
            <w:szCs w:val="15"/>
            <w:bdr w:val="none" w:sz="0" w:space="0" w:color="auto" w:frame="1"/>
          </w:rPr>
          <w:t>2</w:t>
        </w:r>
        <w:r w:rsidRPr="00C83D7B">
          <w:rPr>
            <w:rFonts w:ascii="MathJax_Size1" w:eastAsia="Times New Roman" w:hAnsi="MathJax_Size1" w:cs="Arial"/>
            <w:color w:val="222222"/>
            <w:sz w:val="21"/>
            <w:szCs w:val="21"/>
            <w:bdr w:val="none" w:sz="0" w:space="0" w:color="auto" w:frame="1"/>
          </w:rPr>
          <w:t>√</w:t>
        </w:r>
        <w:r w:rsidRPr="00C83D7B">
          <w:rPr>
            <w:rFonts w:ascii="Arial" w:eastAsia="Times New Roman" w:hAnsi="Arial" w:cs="Arial"/>
            <w:color w:val="222222"/>
            <w:sz w:val="24"/>
            <w:szCs w:val="24"/>
          </w:rPr>
          <w:t>dx = sin</w:t>
        </w:r>
        <w:r w:rsidRPr="00C83D7B">
          <w:rPr>
            <w:rFonts w:ascii="Arial" w:eastAsia="Times New Roman" w:hAnsi="Arial" w:cs="Arial"/>
            <w:color w:val="222222"/>
            <w:sz w:val="18"/>
            <w:szCs w:val="18"/>
            <w:vertAlign w:val="superscript"/>
          </w:rPr>
          <w:t>-1</w:t>
        </w:r>
        <w:r w:rsidRPr="00C83D7B">
          <w:rPr>
            <w:rFonts w:ascii="MathJax_Math-italic" w:eastAsia="Times New Roman" w:hAnsi="MathJax_Math-italic" w:cs="Arial"/>
            <w:color w:val="222222"/>
            <w:sz w:val="21"/>
            <w:szCs w:val="21"/>
            <w:bdr w:val="none" w:sz="0" w:space="0" w:color="auto" w:frame="1"/>
          </w:rPr>
          <w:t>xa</w:t>
        </w:r>
        <w:r w:rsidRPr="00C83D7B">
          <w:rPr>
            <w:rFonts w:ascii="Arial" w:eastAsia="Times New Roman" w:hAnsi="Arial" w:cs="Arial"/>
            <w:color w:val="222222"/>
            <w:sz w:val="24"/>
            <w:szCs w:val="24"/>
          </w:rPr>
          <w:t> + c</w:t>
        </w:r>
        <w:r w:rsidRPr="00C83D7B">
          <w:rPr>
            <w:rFonts w:ascii="Arial" w:eastAsia="Times New Roman" w:hAnsi="Arial" w:cs="Arial"/>
            <w:color w:val="222222"/>
            <w:sz w:val="24"/>
            <w:szCs w:val="24"/>
          </w:rPr>
          <w:br/>
          <w:t>(vii) ∫ </w:t>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a</w:t>
        </w:r>
        <w:r w:rsidRPr="00C83D7B">
          <w:rPr>
            <w:rFonts w:ascii="MathJax_Main" w:eastAsia="Times New Roman" w:hAnsi="MathJax_Main" w:cs="Arial"/>
            <w:color w:val="222222"/>
            <w:sz w:val="15"/>
            <w:szCs w:val="15"/>
            <w:bdr w:val="none" w:sz="0" w:space="0" w:color="auto" w:frame="1"/>
          </w:rPr>
          <w:t>2</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15"/>
            <w:szCs w:val="15"/>
            <w:bdr w:val="none" w:sz="0" w:space="0" w:color="auto" w:frame="1"/>
          </w:rPr>
          <w:t>2</w:t>
        </w:r>
        <w:r w:rsidRPr="00C83D7B">
          <w:rPr>
            <w:rFonts w:ascii="MathJax_Size1" w:eastAsia="Times New Roman" w:hAnsi="MathJax_Size1" w:cs="Arial"/>
            <w:color w:val="222222"/>
            <w:sz w:val="21"/>
            <w:szCs w:val="21"/>
            <w:bdr w:val="none" w:sz="0" w:space="0" w:color="auto" w:frame="1"/>
          </w:rPr>
          <w:t>√</w:t>
        </w:r>
        <w:r w:rsidRPr="00C83D7B">
          <w:rPr>
            <w:rFonts w:ascii="Arial" w:eastAsia="Times New Roman" w:hAnsi="Arial" w:cs="Arial"/>
            <w:color w:val="222222"/>
            <w:sz w:val="24"/>
            <w:szCs w:val="24"/>
          </w:rPr>
          <w:t>dx = </w:t>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a</w:t>
        </w:r>
        <w:r w:rsidRPr="00C83D7B">
          <w:rPr>
            <w:rFonts w:ascii="MathJax_Main" w:eastAsia="Times New Roman" w:hAnsi="MathJax_Main" w:cs="Arial"/>
            <w:color w:val="222222"/>
            <w:sz w:val="29"/>
            <w:szCs w:val="29"/>
            <w:bdr w:val="none" w:sz="0" w:space="0" w:color="auto" w:frame="1"/>
          </w:rPr>
          <w:t>tan</w:t>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xa</w:t>
        </w:r>
        <w:r w:rsidRPr="00C83D7B">
          <w:rPr>
            <w:rFonts w:ascii="Arial" w:eastAsia="Times New Roman" w:hAnsi="Arial" w:cs="Arial"/>
            <w:color w:val="222222"/>
            <w:sz w:val="24"/>
            <w:szCs w:val="24"/>
          </w:rPr>
          <w:t> + c</w:t>
        </w:r>
        <w:r w:rsidRPr="00C83D7B">
          <w:rPr>
            <w:rFonts w:ascii="Arial" w:eastAsia="Times New Roman" w:hAnsi="Arial" w:cs="Arial"/>
            <w:color w:val="222222"/>
            <w:sz w:val="24"/>
            <w:szCs w:val="24"/>
          </w:rPr>
          <w:br/>
          <w:t>(viii) ∫ </w:t>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a</w:t>
        </w:r>
        <w:r w:rsidRPr="00C83D7B">
          <w:rPr>
            <w:rFonts w:ascii="MathJax_Main" w:eastAsia="Times New Roman" w:hAnsi="MathJax_Main" w:cs="Arial"/>
            <w:color w:val="222222"/>
            <w:sz w:val="15"/>
            <w:szCs w:val="15"/>
            <w:bdr w:val="none" w:sz="0" w:space="0" w:color="auto" w:frame="1"/>
          </w:rPr>
          <w:t>2</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15"/>
            <w:szCs w:val="15"/>
            <w:bdr w:val="none" w:sz="0" w:space="0" w:color="auto" w:frame="1"/>
          </w:rPr>
          <w:t>2</w:t>
        </w:r>
        <w:r w:rsidRPr="00C83D7B">
          <w:rPr>
            <w:rFonts w:ascii="MathJax_Size1" w:eastAsia="Times New Roman" w:hAnsi="MathJax_Size1" w:cs="Arial"/>
            <w:color w:val="222222"/>
            <w:sz w:val="21"/>
            <w:szCs w:val="21"/>
            <w:bdr w:val="none" w:sz="0" w:space="0" w:color="auto" w:frame="1"/>
          </w:rPr>
          <w:t>√</w:t>
        </w:r>
        <w:r w:rsidRPr="00C83D7B">
          <w:rPr>
            <w:rFonts w:ascii="Arial" w:eastAsia="Times New Roman" w:hAnsi="Arial" w:cs="Arial"/>
            <w:color w:val="222222"/>
            <w:sz w:val="24"/>
            <w:szCs w:val="24"/>
          </w:rPr>
          <w:t xml:space="preserve">dx = </w:t>
        </w:r>
        <w:proofErr w:type="spellStart"/>
        <w:r w:rsidRPr="00C83D7B">
          <w:rPr>
            <w:rFonts w:ascii="Arial" w:eastAsia="Times New Roman" w:hAnsi="Arial" w:cs="Arial"/>
            <w:color w:val="222222"/>
            <w:sz w:val="24"/>
            <w:szCs w:val="24"/>
          </w:rPr>
          <w:t>log|x</w:t>
        </w:r>
        <w:proofErr w:type="spellEnd"/>
        <w:r w:rsidRPr="00C83D7B">
          <w:rPr>
            <w:rFonts w:ascii="Arial" w:eastAsia="Times New Roman" w:hAnsi="Arial" w:cs="Arial"/>
            <w:color w:val="222222"/>
            <w:sz w:val="24"/>
            <w:szCs w:val="24"/>
          </w:rPr>
          <w:t xml:space="preserve"> + </w:t>
        </w:r>
        <w:r w:rsidRPr="00C83D7B">
          <w:rPr>
            <w:rFonts w:ascii="MathJax_Math-italic" w:eastAsia="Times New Roman" w:hAnsi="MathJax_Math-italic" w:cs="Arial"/>
            <w:color w:val="222222"/>
            <w:sz w:val="29"/>
            <w:szCs w:val="29"/>
            <w:bdr w:val="none" w:sz="0" w:space="0" w:color="auto" w:frame="1"/>
          </w:rPr>
          <w:t>a</w:t>
        </w:r>
        <w:r w:rsidRPr="00C83D7B">
          <w:rPr>
            <w:rFonts w:ascii="MathJax_Main" w:eastAsia="Times New Roman" w:hAnsi="MathJax_Main" w:cs="Arial"/>
            <w:color w:val="222222"/>
            <w:sz w:val="21"/>
            <w:szCs w:val="21"/>
            <w:bdr w:val="none" w:sz="0" w:space="0" w:color="auto" w:frame="1"/>
          </w:rPr>
          <w:t>2</w:t>
        </w:r>
        <w:r w:rsidRPr="00C83D7B">
          <w:rPr>
            <w:rFonts w:ascii="MathJax_Main" w:eastAsia="Times New Roman" w:hAnsi="MathJax_Main" w:cs="Arial"/>
            <w:color w:val="222222"/>
            <w:sz w:val="29"/>
            <w:szCs w:val="29"/>
            <w:bdr w:val="none" w:sz="0" w:space="0" w:color="auto" w:frame="1"/>
          </w:rPr>
          <w:t>+</w:t>
        </w:r>
        <w:r w:rsidRPr="00C83D7B">
          <w:rPr>
            <w:rFonts w:ascii="MathJax_Math-italic" w:eastAsia="Times New Roman" w:hAnsi="MathJax_Math-italic" w:cs="Arial"/>
            <w:color w:val="222222"/>
            <w:sz w:val="29"/>
            <w:szCs w:val="29"/>
            <w:bdr w:val="none" w:sz="0" w:space="0" w:color="auto" w:frame="1"/>
          </w:rPr>
          <w:t>x</w:t>
        </w:r>
        <w:r w:rsidRPr="00C83D7B">
          <w:rPr>
            <w:rFonts w:ascii="MathJax_Main" w:eastAsia="Times New Roman" w:hAnsi="MathJax_Main" w:cs="Arial"/>
            <w:color w:val="222222"/>
            <w:sz w:val="21"/>
            <w:szCs w:val="21"/>
            <w:bdr w:val="none" w:sz="0" w:space="0" w:color="auto" w:frame="1"/>
          </w:rPr>
          <w:t>2</w:t>
        </w:r>
        <w:r w:rsidRPr="00C83D7B">
          <w:rPr>
            <w:rFonts w:ascii="MathJax_Main" w:eastAsia="Times New Roman" w:hAnsi="MathJax_Main" w:cs="Arial"/>
            <w:color w:val="222222"/>
            <w:sz w:val="29"/>
            <w:szCs w:val="29"/>
            <w:bdr w:val="none" w:sz="0" w:space="0" w:color="auto" w:frame="1"/>
          </w:rPr>
          <w:t>−−−−−−√</w:t>
        </w:r>
        <w:r w:rsidRPr="00C83D7B">
          <w:rPr>
            <w:rFonts w:ascii="Arial" w:eastAsia="Times New Roman" w:hAnsi="Arial" w:cs="Arial"/>
            <w:color w:val="222222"/>
            <w:sz w:val="24"/>
            <w:szCs w:val="24"/>
          </w:rPr>
          <w:t>|+ c</w:t>
        </w:r>
        <w:r w:rsidRPr="00C83D7B">
          <w:rPr>
            <w:rFonts w:ascii="Arial" w:eastAsia="Times New Roman" w:hAnsi="Arial" w:cs="Arial"/>
            <w:color w:val="222222"/>
            <w:sz w:val="24"/>
            <w:szCs w:val="24"/>
          </w:rPr>
          <w:br/>
          <w:t>(ix) ∫ </w:t>
        </w:r>
        <w:r w:rsidRPr="00C83D7B">
          <w:rPr>
            <w:rFonts w:ascii="MathJax_Math-italic" w:eastAsia="Times New Roman" w:hAnsi="MathJax_Math-italic" w:cs="Arial"/>
            <w:color w:val="222222"/>
            <w:sz w:val="21"/>
            <w:szCs w:val="21"/>
            <w:bdr w:val="none" w:sz="0" w:space="0" w:color="auto" w:frame="1"/>
          </w:rPr>
          <w:t>dxx</w:t>
        </w:r>
        <w:r w:rsidRPr="00C83D7B">
          <w:rPr>
            <w:rFonts w:ascii="MathJax_Main" w:eastAsia="Times New Roman" w:hAnsi="MathJax_Main" w:cs="Arial"/>
            <w:color w:val="222222"/>
            <w:sz w:val="15"/>
            <w:szCs w:val="15"/>
            <w:bdr w:val="none" w:sz="0" w:space="0" w:color="auto" w:frame="1"/>
          </w:rPr>
          <w:t>2</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a</w:t>
        </w:r>
        <w:r w:rsidRPr="00C83D7B">
          <w:rPr>
            <w:rFonts w:ascii="MathJax_Main" w:eastAsia="Times New Roman" w:hAnsi="MathJax_Main" w:cs="Arial"/>
            <w:color w:val="222222"/>
            <w:sz w:val="15"/>
            <w:szCs w:val="15"/>
            <w:bdr w:val="none" w:sz="0" w:space="0" w:color="auto" w:frame="1"/>
          </w:rPr>
          <w:t>2</w:t>
        </w:r>
        <w:r w:rsidRPr="00C83D7B">
          <w:rPr>
            <w:rFonts w:ascii="MathJax_Size1" w:eastAsia="Times New Roman" w:hAnsi="MathJax_Size1" w:cs="Arial"/>
            <w:color w:val="222222"/>
            <w:sz w:val="21"/>
            <w:szCs w:val="21"/>
            <w:bdr w:val="none" w:sz="0" w:space="0" w:color="auto" w:frame="1"/>
          </w:rPr>
          <w:t>√</w:t>
        </w:r>
        <w:r w:rsidRPr="00C83D7B">
          <w:rPr>
            <w:rFonts w:ascii="Arial" w:eastAsia="Times New Roman" w:hAnsi="Arial" w:cs="Arial"/>
            <w:color w:val="222222"/>
            <w:sz w:val="24"/>
            <w:szCs w:val="24"/>
          </w:rPr>
          <w:t xml:space="preserve"> = </w:t>
        </w:r>
        <w:proofErr w:type="spellStart"/>
        <w:r w:rsidRPr="00C83D7B">
          <w:rPr>
            <w:rFonts w:ascii="Arial" w:eastAsia="Times New Roman" w:hAnsi="Arial" w:cs="Arial"/>
            <w:color w:val="222222"/>
            <w:sz w:val="24"/>
            <w:szCs w:val="24"/>
          </w:rPr>
          <w:t>log|x</w:t>
        </w:r>
        <w:proofErr w:type="spellEnd"/>
        <w:r w:rsidRPr="00C83D7B">
          <w:rPr>
            <w:rFonts w:ascii="Arial" w:eastAsia="Times New Roman" w:hAnsi="Arial" w:cs="Arial"/>
            <w:color w:val="222222"/>
            <w:sz w:val="24"/>
            <w:szCs w:val="24"/>
          </w:rPr>
          <w:t xml:space="preserve"> + </w:t>
        </w:r>
        <w:r w:rsidRPr="00C83D7B">
          <w:rPr>
            <w:rFonts w:ascii="MathJax_Math-italic" w:eastAsia="Times New Roman" w:hAnsi="MathJax_Math-italic" w:cs="Arial"/>
            <w:color w:val="222222"/>
            <w:sz w:val="29"/>
            <w:szCs w:val="29"/>
            <w:bdr w:val="none" w:sz="0" w:space="0" w:color="auto" w:frame="1"/>
          </w:rPr>
          <w:t>x</w:t>
        </w:r>
        <w:r w:rsidRPr="00C83D7B">
          <w:rPr>
            <w:rFonts w:ascii="MathJax_Main" w:eastAsia="Times New Roman" w:hAnsi="MathJax_Main" w:cs="Arial"/>
            <w:color w:val="222222"/>
            <w:sz w:val="21"/>
            <w:szCs w:val="21"/>
            <w:bdr w:val="none" w:sz="0" w:space="0" w:color="auto" w:frame="1"/>
          </w:rPr>
          <w:t>2</w:t>
        </w:r>
        <w:r w:rsidRPr="00C83D7B">
          <w:rPr>
            <w:rFonts w:ascii="MathJax_Main" w:eastAsia="Times New Roman" w:hAnsi="MathJax_Main" w:cs="Arial"/>
            <w:color w:val="222222"/>
            <w:sz w:val="29"/>
            <w:szCs w:val="29"/>
            <w:bdr w:val="none" w:sz="0" w:space="0" w:color="auto" w:frame="1"/>
          </w:rPr>
          <w:t>−</w:t>
        </w:r>
        <w:r w:rsidRPr="00C83D7B">
          <w:rPr>
            <w:rFonts w:ascii="MathJax_Math-italic" w:eastAsia="Times New Roman" w:hAnsi="MathJax_Math-italic" w:cs="Arial"/>
            <w:color w:val="222222"/>
            <w:sz w:val="29"/>
            <w:szCs w:val="29"/>
            <w:bdr w:val="none" w:sz="0" w:space="0" w:color="auto" w:frame="1"/>
          </w:rPr>
          <w:t>a</w:t>
        </w:r>
        <w:r w:rsidRPr="00C83D7B">
          <w:rPr>
            <w:rFonts w:ascii="MathJax_Main" w:eastAsia="Times New Roman" w:hAnsi="MathJax_Main" w:cs="Arial"/>
            <w:color w:val="222222"/>
            <w:sz w:val="21"/>
            <w:szCs w:val="21"/>
            <w:bdr w:val="none" w:sz="0" w:space="0" w:color="auto" w:frame="1"/>
          </w:rPr>
          <w:t>2</w:t>
        </w:r>
        <w:r w:rsidRPr="00C83D7B">
          <w:rPr>
            <w:rFonts w:ascii="MathJax_Main" w:eastAsia="Times New Roman" w:hAnsi="MathJax_Main" w:cs="Arial"/>
            <w:color w:val="222222"/>
            <w:sz w:val="29"/>
            <w:szCs w:val="29"/>
            <w:bdr w:val="none" w:sz="0" w:space="0" w:color="auto" w:frame="1"/>
          </w:rPr>
          <w:t>−−−−−−√</w:t>
        </w:r>
        <w:r w:rsidRPr="00C83D7B">
          <w:rPr>
            <w:rFonts w:ascii="Arial" w:eastAsia="Times New Roman" w:hAnsi="Arial" w:cs="Arial"/>
            <w:color w:val="222222"/>
            <w:sz w:val="24"/>
            <w:szCs w:val="24"/>
          </w:rPr>
          <w:t> |+ c</w:t>
        </w:r>
        <w:r w:rsidRPr="00C83D7B">
          <w:rPr>
            <w:rFonts w:ascii="Arial" w:eastAsia="Times New Roman" w:hAnsi="Arial" w:cs="Arial"/>
            <w:color w:val="222222"/>
            <w:sz w:val="24"/>
            <w:szCs w:val="24"/>
          </w:rPr>
          <w:br/>
          <w:t>(x) ∫ </w:t>
        </w:r>
        <w:r w:rsidRPr="00C83D7B">
          <w:rPr>
            <w:rFonts w:ascii="MathJax_Math-italic" w:eastAsia="Times New Roman" w:hAnsi="MathJax_Math-italic" w:cs="Arial"/>
            <w:color w:val="222222"/>
            <w:sz w:val="29"/>
            <w:szCs w:val="29"/>
            <w:bdr w:val="none" w:sz="0" w:space="0" w:color="auto" w:frame="1"/>
          </w:rPr>
          <w:t>a</w:t>
        </w:r>
        <w:r w:rsidRPr="00C83D7B">
          <w:rPr>
            <w:rFonts w:ascii="MathJax_Main" w:eastAsia="Times New Roman" w:hAnsi="MathJax_Main" w:cs="Arial"/>
            <w:color w:val="222222"/>
            <w:sz w:val="21"/>
            <w:szCs w:val="21"/>
            <w:bdr w:val="none" w:sz="0" w:space="0" w:color="auto" w:frame="1"/>
          </w:rPr>
          <w:t>2</w:t>
        </w:r>
        <w:r w:rsidRPr="00C83D7B">
          <w:rPr>
            <w:rFonts w:ascii="MathJax_Main" w:eastAsia="Times New Roman" w:hAnsi="MathJax_Main" w:cs="Arial"/>
            <w:color w:val="222222"/>
            <w:sz w:val="29"/>
            <w:szCs w:val="29"/>
            <w:bdr w:val="none" w:sz="0" w:space="0" w:color="auto" w:frame="1"/>
          </w:rPr>
          <w:t>−</w:t>
        </w:r>
        <w:r w:rsidRPr="00C83D7B">
          <w:rPr>
            <w:rFonts w:ascii="MathJax_Math-italic" w:eastAsia="Times New Roman" w:hAnsi="MathJax_Math-italic" w:cs="Arial"/>
            <w:color w:val="222222"/>
            <w:sz w:val="29"/>
            <w:szCs w:val="29"/>
            <w:bdr w:val="none" w:sz="0" w:space="0" w:color="auto" w:frame="1"/>
          </w:rPr>
          <w:t>x</w:t>
        </w:r>
        <w:r w:rsidRPr="00C83D7B">
          <w:rPr>
            <w:rFonts w:ascii="MathJax_Main" w:eastAsia="Times New Roman" w:hAnsi="MathJax_Main" w:cs="Arial"/>
            <w:color w:val="222222"/>
            <w:sz w:val="21"/>
            <w:szCs w:val="21"/>
            <w:bdr w:val="none" w:sz="0" w:space="0" w:color="auto" w:frame="1"/>
          </w:rPr>
          <w:t>2</w:t>
        </w:r>
        <w:r w:rsidRPr="00C83D7B">
          <w:rPr>
            <w:rFonts w:ascii="MathJax_Main" w:eastAsia="Times New Roman" w:hAnsi="MathJax_Main" w:cs="Arial"/>
            <w:color w:val="222222"/>
            <w:sz w:val="29"/>
            <w:szCs w:val="29"/>
            <w:bdr w:val="none" w:sz="0" w:space="0" w:color="auto" w:frame="1"/>
          </w:rPr>
          <w:t>−−−−−−√</w:t>
        </w:r>
        <w:r w:rsidRPr="00C83D7B">
          <w:rPr>
            <w:rFonts w:ascii="MathJax_Math-italic" w:eastAsia="Times New Roman" w:hAnsi="MathJax_Math-italic" w:cs="Arial"/>
            <w:color w:val="222222"/>
            <w:sz w:val="29"/>
            <w:szCs w:val="29"/>
            <w:bdr w:val="none" w:sz="0" w:space="0" w:color="auto" w:frame="1"/>
          </w:rPr>
          <w:t>dx</w:t>
        </w:r>
        <w:r w:rsidRPr="00C83D7B">
          <w:rPr>
            <w:rFonts w:ascii="MathJax_Main" w:eastAsia="Times New Roman" w:hAnsi="MathJax_Main" w:cs="Arial"/>
            <w:color w:val="222222"/>
            <w:sz w:val="29"/>
            <w:szCs w:val="29"/>
            <w:bdr w:val="none" w:sz="0" w:space="0" w:color="auto" w:frame="1"/>
          </w:rPr>
          <w:t>=</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2</w:t>
        </w:r>
        <w:r w:rsidRPr="00C83D7B">
          <w:rPr>
            <w:rFonts w:ascii="MathJax_Math-italic" w:eastAsia="Times New Roman" w:hAnsi="MathJax_Math-italic" w:cs="Arial"/>
            <w:color w:val="222222"/>
            <w:sz w:val="29"/>
            <w:szCs w:val="29"/>
            <w:bdr w:val="none" w:sz="0" w:space="0" w:color="auto" w:frame="1"/>
          </w:rPr>
          <w:t>a</w:t>
        </w:r>
        <w:r w:rsidRPr="00C83D7B">
          <w:rPr>
            <w:rFonts w:ascii="MathJax_Main" w:eastAsia="Times New Roman" w:hAnsi="MathJax_Main" w:cs="Arial"/>
            <w:color w:val="222222"/>
            <w:sz w:val="21"/>
            <w:szCs w:val="21"/>
            <w:bdr w:val="none" w:sz="0" w:space="0" w:color="auto" w:frame="1"/>
          </w:rPr>
          <w:t>2</w:t>
        </w:r>
        <w:r w:rsidRPr="00C83D7B">
          <w:rPr>
            <w:rFonts w:ascii="MathJax_Main" w:eastAsia="Times New Roman" w:hAnsi="MathJax_Main" w:cs="Arial"/>
            <w:color w:val="222222"/>
            <w:sz w:val="29"/>
            <w:szCs w:val="29"/>
            <w:bdr w:val="none" w:sz="0" w:space="0" w:color="auto" w:frame="1"/>
          </w:rPr>
          <w:t>−</w:t>
        </w:r>
        <w:r w:rsidRPr="00C83D7B">
          <w:rPr>
            <w:rFonts w:ascii="MathJax_Math-italic" w:eastAsia="Times New Roman" w:hAnsi="MathJax_Math-italic" w:cs="Arial"/>
            <w:color w:val="222222"/>
            <w:sz w:val="29"/>
            <w:szCs w:val="29"/>
            <w:bdr w:val="none" w:sz="0" w:space="0" w:color="auto" w:frame="1"/>
          </w:rPr>
          <w:t>x</w:t>
        </w:r>
        <w:r w:rsidRPr="00C83D7B">
          <w:rPr>
            <w:rFonts w:ascii="MathJax_Main" w:eastAsia="Times New Roman" w:hAnsi="MathJax_Main" w:cs="Arial"/>
            <w:color w:val="222222"/>
            <w:sz w:val="21"/>
            <w:szCs w:val="21"/>
            <w:bdr w:val="none" w:sz="0" w:space="0" w:color="auto" w:frame="1"/>
          </w:rPr>
          <w:t>2</w:t>
        </w:r>
        <w:r w:rsidRPr="00C83D7B">
          <w:rPr>
            <w:rFonts w:ascii="MathJax_Main" w:eastAsia="Times New Roman" w:hAnsi="MathJax_Main" w:cs="Arial"/>
            <w:color w:val="222222"/>
            <w:sz w:val="29"/>
            <w:szCs w:val="29"/>
            <w:bdr w:val="none" w:sz="0" w:space="0" w:color="auto" w:frame="1"/>
          </w:rPr>
          <w:t>−−−−−−√+</w:t>
        </w:r>
        <w:r w:rsidRPr="00C83D7B">
          <w:rPr>
            <w:rFonts w:ascii="MathJax_Math-italic" w:eastAsia="Times New Roman" w:hAnsi="MathJax_Math-italic" w:cs="Arial"/>
            <w:color w:val="222222"/>
            <w:sz w:val="21"/>
            <w:szCs w:val="21"/>
            <w:bdr w:val="none" w:sz="0" w:space="0" w:color="auto" w:frame="1"/>
          </w:rPr>
          <w:t>a</w:t>
        </w:r>
        <w:r w:rsidRPr="00C83D7B">
          <w:rPr>
            <w:rFonts w:ascii="MathJax_Main" w:eastAsia="Times New Roman" w:hAnsi="MathJax_Main" w:cs="Arial"/>
            <w:color w:val="222222"/>
            <w:sz w:val="15"/>
            <w:szCs w:val="15"/>
            <w:bdr w:val="none" w:sz="0" w:space="0" w:color="auto" w:frame="1"/>
          </w:rPr>
          <w:t>2</w:t>
        </w:r>
        <w:r w:rsidRPr="00C83D7B">
          <w:rPr>
            <w:rFonts w:ascii="MathJax_Main" w:eastAsia="Times New Roman" w:hAnsi="MathJax_Main" w:cs="Arial"/>
            <w:color w:val="222222"/>
            <w:sz w:val="21"/>
            <w:szCs w:val="21"/>
            <w:bdr w:val="none" w:sz="0" w:space="0" w:color="auto" w:frame="1"/>
          </w:rPr>
          <w:t>2</w:t>
        </w:r>
        <w:r w:rsidRPr="00C83D7B">
          <w:rPr>
            <w:rFonts w:ascii="MathJax_Main" w:eastAsia="Times New Roman" w:hAnsi="MathJax_Main" w:cs="Arial"/>
            <w:color w:val="222222"/>
            <w:sz w:val="29"/>
            <w:szCs w:val="29"/>
            <w:bdr w:val="none" w:sz="0" w:space="0" w:color="auto" w:frame="1"/>
          </w:rPr>
          <w:t>sin</w:t>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xa</w:t>
        </w:r>
        <w:r w:rsidRPr="00C83D7B">
          <w:rPr>
            <w:rFonts w:ascii="MathJax_Main" w:eastAsia="Times New Roman" w:hAnsi="MathJax_Main" w:cs="Arial"/>
            <w:color w:val="222222"/>
            <w:sz w:val="29"/>
            <w:szCs w:val="29"/>
            <w:bdr w:val="none" w:sz="0" w:space="0" w:color="auto" w:frame="1"/>
          </w:rPr>
          <w:t>+</w:t>
        </w:r>
        <w:r w:rsidRPr="00C83D7B">
          <w:rPr>
            <w:rFonts w:ascii="MathJax_Math-italic" w:eastAsia="Times New Roman" w:hAnsi="MathJax_Math-italic" w:cs="Arial"/>
            <w:color w:val="222222"/>
            <w:sz w:val="29"/>
            <w:szCs w:val="29"/>
            <w:bdr w:val="none" w:sz="0" w:space="0" w:color="auto" w:frame="1"/>
          </w:rPr>
          <w:t>c</w:t>
        </w:r>
        <w:r w:rsidRPr="00C83D7B">
          <w:rPr>
            <w:rFonts w:ascii="Arial" w:eastAsia="Times New Roman" w:hAnsi="Arial" w:cs="Arial"/>
            <w:color w:val="222222"/>
            <w:sz w:val="24"/>
            <w:szCs w:val="24"/>
          </w:rPr>
          <w:br/>
          <w:t>(xi) ∫ </w:t>
        </w:r>
        <w:r w:rsidRPr="00C83D7B">
          <w:rPr>
            <w:rFonts w:ascii="MathJax_Math-italic" w:eastAsia="Times New Roman" w:hAnsi="MathJax_Math-italic" w:cs="Arial"/>
            <w:color w:val="222222"/>
            <w:sz w:val="29"/>
            <w:szCs w:val="29"/>
            <w:bdr w:val="none" w:sz="0" w:space="0" w:color="auto" w:frame="1"/>
          </w:rPr>
          <w:t>a</w:t>
        </w:r>
        <w:r w:rsidRPr="00C83D7B">
          <w:rPr>
            <w:rFonts w:ascii="MathJax_Main" w:eastAsia="Times New Roman" w:hAnsi="MathJax_Main" w:cs="Arial"/>
            <w:color w:val="222222"/>
            <w:sz w:val="21"/>
            <w:szCs w:val="21"/>
            <w:bdr w:val="none" w:sz="0" w:space="0" w:color="auto" w:frame="1"/>
          </w:rPr>
          <w:t>2</w:t>
        </w:r>
        <w:r w:rsidRPr="00C83D7B">
          <w:rPr>
            <w:rFonts w:ascii="MathJax_Main" w:eastAsia="Times New Roman" w:hAnsi="MathJax_Main" w:cs="Arial"/>
            <w:color w:val="222222"/>
            <w:sz w:val="29"/>
            <w:szCs w:val="29"/>
            <w:bdr w:val="none" w:sz="0" w:space="0" w:color="auto" w:frame="1"/>
          </w:rPr>
          <w:t>+</w:t>
        </w:r>
        <w:r w:rsidRPr="00C83D7B">
          <w:rPr>
            <w:rFonts w:ascii="MathJax_Math-italic" w:eastAsia="Times New Roman" w:hAnsi="MathJax_Math-italic" w:cs="Arial"/>
            <w:color w:val="222222"/>
            <w:sz w:val="29"/>
            <w:szCs w:val="29"/>
            <w:bdr w:val="none" w:sz="0" w:space="0" w:color="auto" w:frame="1"/>
          </w:rPr>
          <w:t>x</w:t>
        </w:r>
        <w:r w:rsidRPr="00C83D7B">
          <w:rPr>
            <w:rFonts w:ascii="MathJax_Main" w:eastAsia="Times New Roman" w:hAnsi="MathJax_Main" w:cs="Arial"/>
            <w:color w:val="222222"/>
            <w:sz w:val="21"/>
            <w:szCs w:val="21"/>
            <w:bdr w:val="none" w:sz="0" w:space="0" w:color="auto" w:frame="1"/>
          </w:rPr>
          <w:t>2</w:t>
        </w:r>
        <w:r w:rsidRPr="00C83D7B">
          <w:rPr>
            <w:rFonts w:ascii="MathJax_Main" w:eastAsia="Times New Roman" w:hAnsi="MathJax_Main" w:cs="Arial"/>
            <w:color w:val="222222"/>
            <w:sz w:val="29"/>
            <w:szCs w:val="29"/>
            <w:bdr w:val="none" w:sz="0" w:space="0" w:color="auto" w:frame="1"/>
          </w:rPr>
          <w:t>−−−−−−√</w:t>
        </w:r>
        <w:r w:rsidRPr="00C83D7B">
          <w:rPr>
            <w:rFonts w:ascii="MathJax_Math-italic" w:eastAsia="Times New Roman" w:hAnsi="MathJax_Math-italic" w:cs="Arial"/>
            <w:color w:val="222222"/>
            <w:sz w:val="29"/>
            <w:szCs w:val="29"/>
            <w:bdr w:val="none" w:sz="0" w:space="0" w:color="auto" w:frame="1"/>
          </w:rPr>
          <w:t>dx</w:t>
        </w:r>
        <w:r w:rsidRPr="00C83D7B">
          <w:rPr>
            <w:rFonts w:ascii="MathJax_Main" w:eastAsia="Times New Roman" w:hAnsi="MathJax_Main" w:cs="Arial"/>
            <w:color w:val="222222"/>
            <w:sz w:val="29"/>
            <w:szCs w:val="29"/>
            <w:bdr w:val="none" w:sz="0" w:space="0" w:color="auto" w:frame="1"/>
          </w:rPr>
          <w:t>=</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2</w:t>
        </w:r>
        <w:r w:rsidRPr="00C83D7B">
          <w:rPr>
            <w:rFonts w:ascii="MathJax_Math-italic" w:eastAsia="Times New Roman" w:hAnsi="MathJax_Math-italic" w:cs="Arial"/>
            <w:color w:val="222222"/>
            <w:sz w:val="29"/>
            <w:szCs w:val="29"/>
            <w:bdr w:val="none" w:sz="0" w:space="0" w:color="auto" w:frame="1"/>
          </w:rPr>
          <w:t>a</w:t>
        </w:r>
        <w:r w:rsidRPr="00C83D7B">
          <w:rPr>
            <w:rFonts w:ascii="MathJax_Main" w:eastAsia="Times New Roman" w:hAnsi="MathJax_Main" w:cs="Arial"/>
            <w:color w:val="222222"/>
            <w:sz w:val="21"/>
            <w:szCs w:val="21"/>
            <w:bdr w:val="none" w:sz="0" w:space="0" w:color="auto" w:frame="1"/>
          </w:rPr>
          <w:t>2</w:t>
        </w:r>
        <w:r w:rsidRPr="00C83D7B">
          <w:rPr>
            <w:rFonts w:ascii="MathJax_Main" w:eastAsia="Times New Roman" w:hAnsi="MathJax_Main" w:cs="Arial"/>
            <w:color w:val="222222"/>
            <w:sz w:val="29"/>
            <w:szCs w:val="29"/>
            <w:bdr w:val="none" w:sz="0" w:space="0" w:color="auto" w:frame="1"/>
          </w:rPr>
          <w:t>+</w:t>
        </w:r>
        <w:r w:rsidRPr="00C83D7B">
          <w:rPr>
            <w:rFonts w:ascii="MathJax_Math-italic" w:eastAsia="Times New Roman" w:hAnsi="MathJax_Math-italic" w:cs="Arial"/>
            <w:color w:val="222222"/>
            <w:sz w:val="29"/>
            <w:szCs w:val="29"/>
            <w:bdr w:val="none" w:sz="0" w:space="0" w:color="auto" w:frame="1"/>
          </w:rPr>
          <w:t>x</w:t>
        </w:r>
        <w:r w:rsidRPr="00C83D7B">
          <w:rPr>
            <w:rFonts w:ascii="MathJax_Main" w:eastAsia="Times New Roman" w:hAnsi="MathJax_Main" w:cs="Arial"/>
            <w:color w:val="222222"/>
            <w:sz w:val="21"/>
            <w:szCs w:val="21"/>
            <w:bdr w:val="none" w:sz="0" w:space="0" w:color="auto" w:frame="1"/>
          </w:rPr>
          <w:t>2</w:t>
        </w:r>
        <w:r w:rsidRPr="00C83D7B">
          <w:rPr>
            <w:rFonts w:ascii="MathJax_Main" w:eastAsia="Times New Roman" w:hAnsi="MathJax_Main" w:cs="Arial"/>
            <w:color w:val="222222"/>
            <w:sz w:val="29"/>
            <w:szCs w:val="29"/>
            <w:bdr w:val="none" w:sz="0" w:space="0" w:color="auto" w:frame="1"/>
          </w:rPr>
          <w:t>−−−−−−√+</w:t>
        </w:r>
        <w:r w:rsidRPr="00C83D7B">
          <w:rPr>
            <w:rFonts w:ascii="MathJax_Math-italic" w:eastAsia="Times New Roman" w:hAnsi="MathJax_Math-italic" w:cs="Arial"/>
            <w:color w:val="222222"/>
            <w:sz w:val="21"/>
            <w:szCs w:val="21"/>
            <w:bdr w:val="none" w:sz="0" w:space="0" w:color="auto" w:frame="1"/>
          </w:rPr>
          <w:t>a</w:t>
        </w:r>
        <w:r w:rsidRPr="00C83D7B">
          <w:rPr>
            <w:rFonts w:ascii="MathJax_Main" w:eastAsia="Times New Roman" w:hAnsi="MathJax_Main" w:cs="Arial"/>
            <w:color w:val="222222"/>
            <w:sz w:val="15"/>
            <w:szCs w:val="15"/>
            <w:bdr w:val="none" w:sz="0" w:space="0" w:color="auto" w:frame="1"/>
          </w:rPr>
          <w:t>2</w:t>
        </w:r>
        <w:r w:rsidRPr="00C83D7B">
          <w:rPr>
            <w:rFonts w:ascii="MathJax_Main" w:eastAsia="Times New Roman" w:hAnsi="MathJax_Main" w:cs="Arial"/>
            <w:color w:val="222222"/>
            <w:sz w:val="21"/>
            <w:szCs w:val="21"/>
            <w:bdr w:val="none" w:sz="0" w:space="0" w:color="auto" w:frame="1"/>
          </w:rPr>
          <w:t>2</w:t>
        </w:r>
        <w:r w:rsidRPr="00C83D7B">
          <w:rPr>
            <w:rFonts w:ascii="MathJax_Main" w:eastAsia="Times New Roman" w:hAnsi="MathJax_Main" w:cs="Arial"/>
            <w:color w:val="222222"/>
            <w:sz w:val="29"/>
            <w:szCs w:val="29"/>
            <w:bdr w:val="none" w:sz="0" w:space="0" w:color="auto" w:frame="1"/>
          </w:rPr>
          <w:t>log</w:t>
        </w:r>
        <w:r w:rsidRPr="00C83D7B">
          <w:rPr>
            <w:rFonts w:ascii="Cambria Math" w:eastAsia="Times New Roman" w:hAnsi="Cambria Math" w:cs="Cambria Math"/>
            <w:color w:val="222222"/>
            <w:sz w:val="29"/>
            <w:szCs w:val="29"/>
            <w:bdr w:val="none" w:sz="0" w:space="0" w:color="auto" w:frame="1"/>
          </w:rPr>
          <w:t>∣∣</w:t>
        </w:r>
        <w:r w:rsidRPr="00C83D7B">
          <w:rPr>
            <w:rFonts w:ascii="MathJax_Math-italic" w:eastAsia="Times New Roman" w:hAnsi="MathJax_Math-italic" w:cs="Arial"/>
            <w:color w:val="222222"/>
            <w:sz w:val="29"/>
            <w:szCs w:val="29"/>
            <w:bdr w:val="none" w:sz="0" w:space="0" w:color="auto" w:frame="1"/>
          </w:rPr>
          <w:t>x</w:t>
        </w:r>
        <w:r w:rsidRPr="00C83D7B">
          <w:rPr>
            <w:rFonts w:ascii="MathJax_Main" w:eastAsia="Times New Roman" w:hAnsi="MathJax_Main" w:cs="Arial"/>
            <w:color w:val="222222"/>
            <w:sz w:val="29"/>
            <w:szCs w:val="29"/>
            <w:bdr w:val="none" w:sz="0" w:space="0" w:color="auto" w:frame="1"/>
          </w:rPr>
          <w:t>+</w:t>
        </w:r>
        <w:r w:rsidRPr="00C83D7B">
          <w:rPr>
            <w:rFonts w:ascii="MathJax_Math-italic" w:eastAsia="Times New Roman" w:hAnsi="MathJax_Math-italic" w:cs="Arial"/>
            <w:color w:val="222222"/>
            <w:sz w:val="29"/>
            <w:szCs w:val="29"/>
            <w:bdr w:val="none" w:sz="0" w:space="0" w:color="auto" w:frame="1"/>
          </w:rPr>
          <w:t>a</w:t>
        </w:r>
        <w:r w:rsidRPr="00C83D7B">
          <w:rPr>
            <w:rFonts w:ascii="MathJax_Main" w:eastAsia="Times New Roman" w:hAnsi="MathJax_Main" w:cs="Arial"/>
            <w:color w:val="222222"/>
            <w:sz w:val="21"/>
            <w:szCs w:val="21"/>
            <w:bdr w:val="none" w:sz="0" w:space="0" w:color="auto" w:frame="1"/>
          </w:rPr>
          <w:t>2</w:t>
        </w:r>
        <w:r w:rsidRPr="00C83D7B">
          <w:rPr>
            <w:rFonts w:ascii="MathJax_Main" w:eastAsia="Times New Roman" w:hAnsi="MathJax_Main" w:cs="Arial"/>
            <w:color w:val="222222"/>
            <w:sz w:val="29"/>
            <w:szCs w:val="29"/>
            <w:bdr w:val="none" w:sz="0" w:space="0" w:color="auto" w:frame="1"/>
          </w:rPr>
          <w:t>+</w:t>
        </w:r>
        <w:r w:rsidRPr="00C83D7B">
          <w:rPr>
            <w:rFonts w:ascii="MathJax_Math-italic" w:eastAsia="Times New Roman" w:hAnsi="MathJax_Math-italic" w:cs="Arial"/>
            <w:color w:val="222222"/>
            <w:sz w:val="29"/>
            <w:szCs w:val="29"/>
            <w:bdr w:val="none" w:sz="0" w:space="0" w:color="auto" w:frame="1"/>
          </w:rPr>
          <w:t>x</w:t>
        </w:r>
        <w:r w:rsidRPr="00C83D7B">
          <w:rPr>
            <w:rFonts w:ascii="MathJax_Main" w:eastAsia="Times New Roman" w:hAnsi="MathJax_Main" w:cs="Arial"/>
            <w:color w:val="222222"/>
            <w:sz w:val="21"/>
            <w:szCs w:val="21"/>
            <w:bdr w:val="none" w:sz="0" w:space="0" w:color="auto" w:frame="1"/>
          </w:rPr>
          <w:t>2</w:t>
        </w:r>
        <w:r w:rsidRPr="00C83D7B">
          <w:rPr>
            <w:rFonts w:ascii="MathJax_Main" w:eastAsia="Times New Roman" w:hAnsi="MathJax_Main" w:cs="Arial"/>
            <w:color w:val="222222"/>
            <w:sz w:val="29"/>
            <w:szCs w:val="29"/>
            <w:bdr w:val="none" w:sz="0" w:space="0" w:color="auto" w:frame="1"/>
          </w:rPr>
          <w:t>−−−−−−√</w:t>
        </w:r>
        <w:r w:rsidRPr="00C83D7B">
          <w:rPr>
            <w:rFonts w:ascii="Cambria Math" w:eastAsia="Times New Roman" w:hAnsi="Cambria Math" w:cs="Cambria Math"/>
            <w:color w:val="222222"/>
            <w:sz w:val="29"/>
            <w:szCs w:val="29"/>
            <w:bdr w:val="none" w:sz="0" w:space="0" w:color="auto" w:frame="1"/>
          </w:rPr>
          <w:t>∣∣</w:t>
        </w:r>
        <w:r w:rsidRPr="00C83D7B">
          <w:rPr>
            <w:rFonts w:ascii="MathJax_Main" w:eastAsia="Times New Roman" w:hAnsi="MathJax_Main" w:cs="Arial"/>
            <w:color w:val="222222"/>
            <w:sz w:val="29"/>
            <w:szCs w:val="29"/>
            <w:bdr w:val="none" w:sz="0" w:space="0" w:color="auto" w:frame="1"/>
          </w:rPr>
          <w:t>+</w:t>
        </w:r>
        <w:r w:rsidRPr="00C83D7B">
          <w:rPr>
            <w:rFonts w:ascii="MathJax_Math-italic" w:eastAsia="Times New Roman" w:hAnsi="MathJax_Math-italic" w:cs="Arial"/>
            <w:color w:val="222222"/>
            <w:sz w:val="29"/>
            <w:szCs w:val="29"/>
            <w:bdr w:val="none" w:sz="0" w:space="0" w:color="auto" w:frame="1"/>
          </w:rPr>
          <w:t>c</w:t>
        </w:r>
        <w:r w:rsidRPr="00C83D7B">
          <w:rPr>
            <w:rFonts w:ascii="Arial" w:eastAsia="Times New Roman" w:hAnsi="Arial" w:cs="Arial"/>
            <w:color w:val="222222"/>
            <w:sz w:val="24"/>
            <w:szCs w:val="24"/>
          </w:rPr>
          <w:br/>
          <w:t>(xii) ∫ </w:t>
        </w:r>
        <w:r w:rsidRPr="00C83D7B">
          <w:rPr>
            <w:rFonts w:ascii="MathJax_Math-italic" w:eastAsia="Times New Roman" w:hAnsi="MathJax_Math-italic" w:cs="Arial"/>
            <w:color w:val="222222"/>
            <w:sz w:val="29"/>
            <w:szCs w:val="29"/>
            <w:bdr w:val="none" w:sz="0" w:space="0" w:color="auto" w:frame="1"/>
          </w:rPr>
          <w:t>x</w:t>
        </w:r>
        <w:r w:rsidRPr="00C83D7B">
          <w:rPr>
            <w:rFonts w:ascii="MathJax_Main" w:eastAsia="Times New Roman" w:hAnsi="MathJax_Main" w:cs="Arial"/>
            <w:color w:val="222222"/>
            <w:sz w:val="21"/>
            <w:szCs w:val="21"/>
            <w:bdr w:val="none" w:sz="0" w:space="0" w:color="auto" w:frame="1"/>
          </w:rPr>
          <w:t>2</w:t>
        </w:r>
        <w:r w:rsidRPr="00C83D7B">
          <w:rPr>
            <w:rFonts w:ascii="MathJax_Main" w:eastAsia="Times New Roman" w:hAnsi="MathJax_Main" w:cs="Arial"/>
            <w:color w:val="222222"/>
            <w:sz w:val="29"/>
            <w:szCs w:val="29"/>
            <w:bdr w:val="none" w:sz="0" w:space="0" w:color="auto" w:frame="1"/>
          </w:rPr>
          <w:t>−</w:t>
        </w:r>
        <w:r w:rsidRPr="00C83D7B">
          <w:rPr>
            <w:rFonts w:ascii="MathJax_Math-italic" w:eastAsia="Times New Roman" w:hAnsi="MathJax_Math-italic" w:cs="Arial"/>
            <w:color w:val="222222"/>
            <w:sz w:val="29"/>
            <w:szCs w:val="29"/>
            <w:bdr w:val="none" w:sz="0" w:space="0" w:color="auto" w:frame="1"/>
          </w:rPr>
          <w:t>a</w:t>
        </w:r>
        <w:r w:rsidRPr="00C83D7B">
          <w:rPr>
            <w:rFonts w:ascii="MathJax_Main" w:eastAsia="Times New Roman" w:hAnsi="MathJax_Main" w:cs="Arial"/>
            <w:color w:val="222222"/>
            <w:sz w:val="21"/>
            <w:szCs w:val="21"/>
            <w:bdr w:val="none" w:sz="0" w:space="0" w:color="auto" w:frame="1"/>
          </w:rPr>
          <w:t>2</w:t>
        </w:r>
        <w:r w:rsidRPr="00C83D7B">
          <w:rPr>
            <w:rFonts w:ascii="MathJax_Main" w:eastAsia="Times New Roman" w:hAnsi="MathJax_Main" w:cs="Arial"/>
            <w:color w:val="222222"/>
            <w:sz w:val="29"/>
            <w:szCs w:val="29"/>
            <w:bdr w:val="none" w:sz="0" w:space="0" w:color="auto" w:frame="1"/>
          </w:rPr>
          <w:t>−−−−−−√</w:t>
        </w:r>
        <w:r w:rsidRPr="00C83D7B">
          <w:rPr>
            <w:rFonts w:ascii="MathJax_Math-italic" w:eastAsia="Times New Roman" w:hAnsi="MathJax_Math-italic" w:cs="Arial"/>
            <w:color w:val="222222"/>
            <w:sz w:val="29"/>
            <w:szCs w:val="29"/>
            <w:bdr w:val="none" w:sz="0" w:space="0" w:color="auto" w:frame="1"/>
          </w:rPr>
          <w:t>dx</w:t>
        </w:r>
        <w:r w:rsidRPr="00C83D7B">
          <w:rPr>
            <w:rFonts w:ascii="MathJax_Main" w:eastAsia="Times New Roman" w:hAnsi="MathJax_Main" w:cs="Arial"/>
            <w:color w:val="222222"/>
            <w:sz w:val="29"/>
            <w:szCs w:val="29"/>
            <w:bdr w:val="none" w:sz="0" w:space="0" w:color="auto" w:frame="1"/>
          </w:rPr>
          <w:t>=</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2</w:t>
        </w:r>
        <w:r w:rsidRPr="00C83D7B">
          <w:rPr>
            <w:rFonts w:ascii="MathJax_Math-italic" w:eastAsia="Times New Roman" w:hAnsi="MathJax_Math-italic" w:cs="Arial"/>
            <w:color w:val="222222"/>
            <w:sz w:val="29"/>
            <w:szCs w:val="29"/>
            <w:bdr w:val="none" w:sz="0" w:space="0" w:color="auto" w:frame="1"/>
          </w:rPr>
          <w:t>x</w:t>
        </w:r>
        <w:r w:rsidRPr="00C83D7B">
          <w:rPr>
            <w:rFonts w:ascii="MathJax_Main" w:eastAsia="Times New Roman" w:hAnsi="MathJax_Main" w:cs="Arial"/>
            <w:color w:val="222222"/>
            <w:sz w:val="21"/>
            <w:szCs w:val="21"/>
            <w:bdr w:val="none" w:sz="0" w:space="0" w:color="auto" w:frame="1"/>
          </w:rPr>
          <w:t>2</w:t>
        </w:r>
        <w:r w:rsidRPr="00C83D7B">
          <w:rPr>
            <w:rFonts w:ascii="MathJax_Main" w:eastAsia="Times New Roman" w:hAnsi="MathJax_Main" w:cs="Arial"/>
            <w:color w:val="222222"/>
            <w:sz w:val="29"/>
            <w:szCs w:val="29"/>
            <w:bdr w:val="none" w:sz="0" w:space="0" w:color="auto" w:frame="1"/>
          </w:rPr>
          <w:t>−</w:t>
        </w:r>
        <w:r w:rsidRPr="00C83D7B">
          <w:rPr>
            <w:rFonts w:ascii="MathJax_Math-italic" w:eastAsia="Times New Roman" w:hAnsi="MathJax_Math-italic" w:cs="Arial"/>
            <w:color w:val="222222"/>
            <w:sz w:val="29"/>
            <w:szCs w:val="29"/>
            <w:bdr w:val="none" w:sz="0" w:space="0" w:color="auto" w:frame="1"/>
          </w:rPr>
          <w:t>a</w:t>
        </w:r>
        <w:r w:rsidRPr="00C83D7B">
          <w:rPr>
            <w:rFonts w:ascii="MathJax_Main" w:eastAsia="Times New Roman" w:hAnsi="MathJax_Main" w:cs="Arial"/>
            <w:color w:val="222222"/>
            <w:sz w:val="21"/>
            <w:szCs w:val="21"/>
            <w:bdr w:val="none" w:sz="0" w:space="0" w:color="auto" w:frame="1"/>
          </w:rPr>
          <w:t>2</w:t>
        </w:r>
        <w:r w:rsidRPr="00C83D7B">
          <w:rPr>
            <w:rFonts w:ascii="MathJax_Main" w:eastAsia="Times New Roman" w:hAnsi="MathJax_Main" w:cs="Arial"/>
            <w:color w:val="222222"/>
            <w:sz w:val="29"/>
            <w:szCs w:val="29"/>
            <w:bdr w:val="none" w:sz="0" w:space="0" w:color="auto" w:frame="1"/>
          </w:rPr>
          <w:t>−−−−−−√−</w:t>
        </w:r>
        <w:r w:rsidRPr="00C83D7B">
          <w:rPr>
            <w:rFonts w:ascii="MathJax_Math-italic" w:eastAsia="Times New Roman" w:hAnsi="MathJax_Math-italic" w:cs="Arial"/>
            <w:color w:val="222222"/>
            <w:sz w:val="21"/>
            <w:szCs w:val="21"/>
            <w:bdr w:val="none" w:sz="0" w:space="0" w:color="auto" w:frame="1"/>
          </w:rPr>
          <w:t>a</w:t>
        </w:r>
        <w:r w:rsidRPr="00C83D7B">
          <w:rPr>
            <w:rFonts w:ascii="MathJax_Main" w:eastAsia="Times New Roman" w:hAnsi="MathJax_Main" w:cs="Arial"/>
            <w:color w:val="222222"/>
            <w:sz w:val="15"/>
            <w:szCs w:val="15"/>
            <w:bdr w:val="none" w:sz="0" w:space="0" w:color="auto" w:frame="1"/>
          </w:rPr>
          <w:t>2</w:t>
        </w:r>
        <w:r w:rsidRPr="00C83D7B">
          <w:rPr>
            <w:rFonts w:ascii="MathJax_Main" w:eastAsia="Times New Roman" w:hAnsi="MathJax_Main" w:cs="Arial"/>
            <w:color w:val="222222"/>
            <w:sz w:val="21"/>
            <w:szCs w:val="21"/>
            <w:bdr w:val="none" w:sz="0" w:space="0" w:color="auto" w:frame="1"/>
          </w:rPr>
          <w:t>2</w:t>
        </w:r>
        <w:r w:rsidRPr="00C83D7B">
          <w:rPr>
            <w:rFonts w:ascii="MathJax_Main" w:eastAsia="Times New Roman" w:hAnsi="MathJax_Main" w:cs="Arial"/>
            <w:color w:val="222222"/>
            <w:sz w:val="29"/>
            <w:szCs w:val="29"/>
            <w:bdr w:val="none" w:sz="0" w:space="0" w:color="auto" w:frame="1"/>
          </w:rPr>
          <w:t>log</w:t>
        </w:r>
        <w:r w:rsidRPr="00C83D7B">
          <w:rPr>
            <w:rFonts w:ascii="Cambria Math" w:eastAsia="Times New Roman" w:hAnsi="Cambria Math" w:cs="Cambria Math"/>
            <w:color w:val="222222"/>
            <w:sz w:val="29"/>
            <w:szCs w:val="29"/>
            <w:bdr w:val="none" w:sz="0" w:space="0" w:color="auto" w:frame="1"/>
          </w:rPr>
          <w:t>∣∣</w:t>
        </w:r>
        <w:r w:rsidRPr="00C83D7B">
          <w:rPr>
            <w:rFonts w:ascii="MathJax_Math-italic" w:eastAsia="Times New Roman" w:hAnsi="MathJax_Math-italic" w:cs="Arial"/>
            <w:color w:val="222222"/>
            <w:sz w:val="29"/>
            <w:szCs w:val="29"/>
            <w:bdr w:val="none" w:sz="0" w:space="0" w:color="auto" w:frame="1"/>
          </w:rPr>
          <w:t>x</w:t>
        </w:r>
        <w:r w:rsidRPr="00C83D7B">
          <w:rPr>
            <w:rFonts w:ascii="MathJax_Main" w:eastAsia="Times New Roman" w:hAnsi="MathJax_Main" w:cs="Arial"/>
            <w:color w:val="222222"/>
            <w:sz w:val="29"/>
            <w:szCs w:val="29"/>
            <w:bdr w:val="none" w:sz="0" w:space="0" w:color="auto" w:frame="1"/>
          </w:rPr>
          <w:t>+</w:t>
        </w:r>
        <w:r w:rsidRPr="00C83D7B">
          <w:rPr>
            <w:rFonts w:ascii="MathJax_Math-italic" w:eastAsia="Times New Roman" w:hAnsi="MathJax_Math-italic" w:cs="Arial"/>
            <w:color w:val="222222"/>
            <w:sz w:val="29"/>
            <w:szCs w:val="29"/>
            <w:bdr w:val="none" w:sz="0" w:space="0" w:color="auto" w:frame="1"/>
          </w:rPr>
          <w:t>x</w:t>
        </w:r>
        <w:r w:rsidRPr="00C83D7B">
          <w:rPr>
            <w:rFonts w:ascii="MathJax_Main" w:eastAsia="Times New Roman" w:hAnsi="MathJax_Main" w:cs="Arial"/>
            <w:color w:val="222222"/>
            <w:sz w:val="21"/>
            <w:szCs w:val="21"/>
            <w:bdr w:val="none" w:sz="0" w:space="0" w:color="auto" w:frame="1"/>
          </w:rPr>
          <w:t>2</w:t>
        </w:r>
        <w:r w:rsidRPr="00C83D7B">
          <w:rPr>
            <w:rFonts w:ascii="MathJax_Main" w:eastAsia="Times New Roman" w:hAnsi="MathJax_Main" w:cs="Arial"/>
            <w:color w:val="222222"/>
            <w:sz w:val="29"/>
            <w:szCs w:val="29"/>
            <w:bdr w:val="none" w:sz="0" w:space="0" w:color="auto" w:frame="1"/>
          </w:rPr>
          <w:t>−</w:t>
        </w:r>
        <w:r w:rsidRPr="00C83D7B">
          <w:rPr>
            <w:rFonts w:ascii="MathJax_Math-italic" w:eastAsia="Times New Roman" w:hAnsi="MathJax_Math-italic" w:cs="Arial"/>
            <w:color w:val="222222"/>
            <w:sz w:val="29"/>
            <w:szCs w:val="29"/>
            <w:bdr w:val="none" w:sz="0" w:space="0" w:color="auto" w:frame="1"/>
          </w:rPr>
          <w:t>a</w:t>
        </w:r>
        <w:r w:rsidRPr="00C83D7B">
          <w:rPr>
            <w:rFonts w:ascii="MathJax_Main" w:eastAsia="Times New Roman" w:hAnsi="MathJax_Main" w:cs="Arial"/>
            <w:color w:val="222222"/>
            <w:sz w:val="21"/>
            <w:szCs w:val="21"/>
            <w:bdr w:val="none" w:sz="0" w:space="0" w:color="auto" w:frame="1"/>
          </w:rPr>
          <w:t>2</w:t>
        </w:r>
        <w:r w:rsidRPr="00C83D7B">
          <w:rPr>
            <w:rFonts w:ascii="MathJax_Main" w:eastAsia="Times New Roman" w:hAnsi="MathJax_Main" w:cs="Arial"/>
            <w:color w:val="222222"/>
            <w:sz w:val="29"/>
            <w:szCs w:val="29"/>
            <w:bdr w:val="none" w:sz="0" w:space="0" w:color="auto" w:frame="1"/>
          </w:rPr>
          <w:t>−−−−−−√</w:t>
        </w:r>
        <w:r w:rsidRPr="00C83D7B">
          <w:rPr>
            <w:rFonts w:ascii="Cambria Math" w:eastAsia="Times New Roman" w:hAnsi="Cambria Math" w:cs="Cambria Math"/>
            <w:color w:val="222222"/>
            <w:sz w:val="29"/>
            <w:szCs w:val="29"/>
            <w:bdr w:val="none" w:sz="0" w:space="0" w:color="auto" w:frame="1"/>
          </w:rPr>
          <w:t>∣∣</w:t>
        </w:r>
        <w:r w:rsidRPr="00C83D7B">
          <w:rPr>
            <w:rFonts w:ascii="MathJax_Main" w:eastAsia="Times New Roman" w:hAnsi="MathJax_Main" w:cs="Arial"/>
            <w:color w:val="222222"/>
            <w:sz w:val="29"/>
            <w:szCs w:val="29"/>
            <w:bdr w:val="none" w:sz="0" w:space="0" w:color="auto" w:frame="1"/>
          </w:rPr>
          <w:t>+</w:t>
        </w:r>
        <w:r w:rsidRPr="00C83D7B">
          <w:rPr>
            <w:rFonts w:ascii="MathJax_Math-italic" w:eastAsia="Times New Roman" w:hAnsi="MathJax_Math-italic" w:cs="Arial"/>
            <w:color w:val="222222"/>
            <w:sz w:val="29"/>
            <w:szCs w:val="29"/>
            <w:bdr w:val="none" w:sz="0" w:space="0" w:color="auto" w:frame="1"/>
          </w:rPr>
          <w:t>c</w:t>
        </w:r>
        <w:r w:rsidRPr="00C83D7B">
          <w:rPr>
            <w:rFonts w:ascii="Arial" w:eastAsia="Times New Roman" w:hAnsi="Arial" w:cs="Arial"/>
            <w:color w:val="222222"/>
            <w:sz w:val="24"/>
            <w:szCs w:val="24"/>
          </w:rPr>
          <w:br/>
          <w:t>(xiii) ∫ </w:t>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a</w:t>
        </w:r>
        <w:r w:rsidRPr="00C83D7B">
          <w:rPr>
            <w:rFonts w:ascii="MathJax_Main" w:eastAsia="Times New Roman" w:hAnsi="MathJax_Main" w:cs="Arial"/>
            <w:color w:val="222222"/>
            <w:sz w:val="15"/>
            <w:szCs w:val="15"/>
            <w:bdr w:val="none" w:sz="0" w:space="0" w:color="auto" w:frame="1"/>
          </w:rPr>
          <w:t>2</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15"/>
            <w:szCs w:val="15"/>
            <w:bdr w:val="none" w:sz="0" w:space="0" w:color="auto" w:frame="1"/>
          </w:rPr>
          <w:t>2</w:t>
        </w:r>
        <w:r w:rsidRPr="00C83D7B">
          <w:rPr>
            <w:rFonts w:ascii="Arial" w:eastAsia="Times New Roman" w:hAnsi="Arial" w:cs="Arial"/>
            <w:color w:val="222222"/>
            <w:sz w:val="24"/>
            <w:szCs w:val="24"/>
          </w:rPr>
          <w:t>dx = </w:t>
        </w:r>
        <w:r w:rsidRPr="00C83D7B">
          <w:rPr>
            <w:rFonts w:ascii="MathJax_Main" w:eastAsia="Times New Roman" w:hAnsi="MathJax_Main" w:cs="Arial"/>
            <w:color w:val="222222"/>
            <w:sz w:val="21"/>
            <w:szCs w:val="21"/>
            <w:bdr w:val="none" w:sz="0" w:space="0" w:color="auto" w:frame="1"/>
          </w:rPr>
          <w:t>12</w:t>
        </w:r>
        <w:r w:rsidRPr="00C83D7B">
          <w:rPr>
            <w:rFonts w:ascii="MathJax_Math-italic" w:eastAsia="Times New Roman" w:hAnsi="MathJax_Math-italic" w:cs="Arial"/>
            <w:color w:val="222222"/>
            <w:sz w:val="21"/>
            <w:szCs w:val="21"/>
            <w:bdr w:val="none" w:sz="0" w:space="0" w:color="auto" w:frame="1"/>
          </w:rPr>
          <w:t>a</w:t>
        </w:r>
        <w:r w:rsidRPr="00C83D7B">
          <w:rPr>
            <w:rFonts w:ascii="MathJax_Main" w:eastAsia="Times New Roman" w:hAnsi="MathJax_Main" w:cs="Arial"/>
            <w:color w:val="222222"/>
            <w:sz w:val="29"/>
            <w:szCs w:val="29"/>
            <w:bdr w:val="none" w:sz="0" w:space="0" w:color="auto" w:frame="1"/>
          </w:rPr>
          <w:t>log</w:t>
        </w:r>
        <w:r w:rsidRPr="00C83D7B">
          <w:rPr>
            <w:rFonts w:ascii="Cambria Math" w:eastAsia="Times New Roman" w:hAnsi="Cambria Math" w:cs="Cambria Math"/>
            <w:color w:val="222222"/>
            <w:sz w:val="29"/>
            <w:szCs w:val="29"/>
            <w:bdr w:val="none" w:sz="0" w:space="0" w:color="auto" w:frame="1"/>
          </w:rPr>
          <w:t>∣∣</w:t>
        </w:r>
        <w:proofErr w:type="spellStart"/>
        <w:r w:rsidRPr="00C83D7B">
          <w:rPr>
            <w:rFonts w:ascii="MathJax_Math-italic" w:eastAsia="Times New Roman" w:hAnsi="MathJax_Math-italic" w:cs="Arial"/>
            <w:color w:val="222222"/>
            <w:sz w:val="21"/>
            <w:szCs w:val="21"/>
            <w:bdr w:val="none" w:sz="0" w:space="0" w:color="auto" w:frame="1"/>
          </w:rPr>
          <w:t>a</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xa</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x</w:t>
        </w:r>
        <w:proofErr w:type="spellEnd"/>
        <w:r w:rsidRPr="00C83D7B">
          <w:rPr>
            <w:rFonts w:ascii="Cambria Math" w:eastAsia="Times New Roman" w:hAnsi="Cambria Math" w:cs="Cambria Math"/>
            <w:color w:val="222222"/>
            <w:sz w:val="29"/>
            <w:szCs w:val="29"/>
            <w:bdr w:val="none" w:sz="0" w:space="0" w:color="auto" w:frame="1"/>
          </w:rPr>
          <w:t>∣∣</w:t>
        </w:r>
        <w:r w:rsidRPr="00C83D7B">
          <w:rPr>
            <w:rFonts w:ascii="Arial" w:eastAsia="Times New Roman" w:hAnsi="Arial" w:cs="Arial"/>
            <w:color w:val="222222"/>
            <w:sz w:val="24"/>
            <w:szCs w:val="24"/>
          </w:rPr>
          <w:t>+ c</w:t>
        </w:r>
        <w:r w:rsidRPr="00C83D7B">
          <w:rPr>
            <w:rFonts w:ascii="Arial" w:eastAsia="Times New Roman" w:hAnsi="Arial" w:cs="Arial"/>
            <w:color w:val="222222"/>
            <w:sz w:val="24"/>
            <w:szCs w:val="24"/>
          </w:rPr>
          <w:br/>
          <w:t>(xiv) ∫ </w:t>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15"/>
            <w:szCs w:val="15"/>
            <w:bdr w:val="none" w:sz="0" w:space="0" w:color="auto" w:frame="1"/>
          </w:rPr>
          <w:t>2</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a</w:t>
        </w:r>
        <w:r w:rsidRPr="00C83D7B">
          <w:rPr>
            <w:rFonts w:ascii="MathJax_Main" w:eastAsia="Times New Roman" w:hAnsi="MathJax_Main" w:cs="Arial"/>
            <w:color w:val="222222"/>
            <w:sz w:val="15"/>
            <w:szCs w:val="15"/>
            <w:bdr w:val="none" w:sz="0" w:space="0" w:color="auto" w:frame="1"/>
          </w:rPr>
          <w:t>2</w:t>
        </w:r>
        <w:r w:rsidRPr="00C83D7B">
          <w:rPr>
            <w:rFonts w:ascii="Arial" w:eastAsia="Times New Roman" w:hAnsi="Arial" w:cs="Arial"/>
            <w:color w:val="222222"/>
            <w:sz w:val="24"/>
            <w:szCs w:val="24"/>
          </w:rPr>
          <w:t>dx = </w:t>
        </w:r>
        <w:r w:rsidRPr="00C83D7B">
          <w:rPr>
            <w:rFonts w:ascii="MathJax_Main" w:eastAsia="Times New Roman" w:hAnsi="MathJax_Main" w:cs="Arial"/>
            <w:color w:val="222222"/>
            <w:sz w:val="21"/>
            <w:szCs w:val="21"/>
            <w:bdr w:val="none" w:sz="0" w:space="0" w:color="auto" w:frame="1"/>
          </w:rPr>
          <w:t>12</w:t>
        </w:r>
        <w:r w:rsidRPr="00C83D7B">
          <w:rPr>
            <w:rFonts w:ascii="MathJax_Math-italic" w:eastAsia="Times New Roman" w:hAnsi="MathJax_Math-italic" w:cs="Arial"/>
            <w:color w:val="222222"/>
            <w:sz w:val="21"/>
            <w:szCs w:val="21"/>
            <w:bdr w:val="none" w:sz="0" w:space="0" w:color="auto" w:frame="1"/>
          </w:rPr>
          <w:t>a</w:t>
        </w:r>
        <w:r w:rsidRPr="00C83D7B">
          <w:rPr>
            <w:rFonts w:ascii="MathJax_Main" w:eastAsia="Times New Roman" w:hAnsi="MathJax_Main" w:cs="Arial"/>
            <w:color w:val="222222"/>
            <w:sz w:val="29"/>
            <w:szCs w:val="29"/>
            <w:bdr w:val="none" w:sz="0" w:space="0" w:color="auto" w:frame="1"/>
          </w:rPr>
          <w:t>log</w:t>
        </w:r>
        <w:r w:rsidRPr="00C83D7B">
          <w:rPr>
            <w:rFonts w:ascii="Cambria Math" w:eastAsia="Times New Roman" w:hAnsi="Cambria Math" w:cs="Cambria Math"/>
            <w:color w:val="222222"/>
            <w:sz w:val="29"/>
            <w:szCs w:val="29"/>
            <w:bdr w:val="none" w:sz="0" w:space="0" w:color="auto" w:frame="1"/>
          </w:rPr>
          <w:t>∣∣</w:t>
        </w:r>
        <w:proofErr w:type="spellStart"/>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ax</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a</w:t>
        </w:r>
        <w:proofErr w:type="spellEnd"/>
        <w:r w:rsidRPr="00C83D7B">
          <w:rPr>
            <w:rFonts w:ascii="Cambria Math" w:eastAsia="Times New Roman" w:hAnsi="Cambria Math" w:cs="Cambria Math"/>
            <w:color w:val="222222"/>
            <w:sz w:val="29"/>
            <w:szCs w:val="29"/>
            <w:bdr w:val="none" w:sz="0" w:space="0" w:color="auto" w:frame="1"/>
          </w:rPr>
          <w:t>∣∣</w:t>
        </w:r>
        <w:r w:rsidRPr="00C83D7B">
          <w:rPr>
            <w:rFonts w:ascii="Arial" w:eastAsia="Times New Roman" w:hAnsi="Arial" w:cs="Arial"/>
            <w:color w:val="222222"/>
            <w:sz w:val="24"/>
            <w:szCs w:val="24"/>
          </w:rPr>
          <w:t>+ c</w:t>
        </w:r>
      </w:ins>
    </w:p>
    <w:p w:rsidR="00C83D7B" w:rsidRPr="00C83D7B" w:rsidRDefault="00C83D7B" w:rsidP="00C83D7B">
      <w:pPr>
        <w:shd w:val="clear" w:color="auto" w:fill="FFFFFF"/>
        <w:spacing w:after="390" w:line="240" w:lineRule="auto"/>
        <w:rPr>
          <w:ins w:id="368" w:author="Unknown"/>
          <w:rFonts w:ascii="Arial" w:eastAsia="Times New Roman" w:hAnsi="Arial" w:cs="Arial"/>
          <w:color w:val="222222"/>
          <w:sz w:val="24"/>
          <w:szCs w:val="24"/>
        </w:rPr>
      </w:pPr>
      <w:ins w:id="369" w:author="Unknown">
        <w:r w:rsidRPr="00C83D7B">
          <w:rPr>
            <w:rFonts w:ascii="Arial" w:eastAsia="Times New Roman" w:hAnsi="Arial" w:cs="Arial"/>
            <w:color w:val="222222"/>
            <w:sz w:val="24"/>
            <w:szCs w:val="24"/>
          </w:rPr>
          <w:t>4. IMPORTANT RULES</w:t>
        </w:r>
      </w:ins>
    </w:p>
    <w:p w:rsidR="00C83D7B" w:rsidRPr="00C83D7B" w:rsidRDefault="00C83D7B" w:rsidP="00C83D7B">
      <w:pPr>
        <w:shd w:val="clear" w:color="auto" w:fill="FFFFFF"/>
        <w:spacing w:after="390" w:line="240" w:lineRule="auto"/>
        <w:rPr>
          <w:ins w:id="370" w:author="Unknown"/>
          <w:rFonts w:ascii="Arial" w:eastAsia="Times New Roman" w:hAnsi="Arial" w:cs="Arial"/>
          <w:color w:val="222222"/>
          <w:sz w:val="24"/>
          <w:szCs w:val="24"/>
        </w:rPr>
      </w:pPr>
      <w:ins w:id="371" w:author="Unknown">
        <w:r w:rsidRPr="00C83D7B">
          <w:rPr>
            <w:rFonts w:ascii="Arial" w:eastAsia="Times New Roman" w:hAnsi="Arial" w:cs="Arial"/>
            <w:color w:val="222222"/>
            <w:sz w:val="24"/>
            <w:szCs w:val="24"/>
          </w:rPr>
          <w:t xml:space="preserve">(i) Rule to integrate ∫ </w:t>
        </w:r>
        <w:proofErr w:type="spellStart"/>
        <w:r w:rsidRPr="00C83D7B">
          <w:rPr>
            <w:rFonts w:ascii="Arial" w:eastAsia="Times New Roman" w:hAnsi="Arial" w:cs="Arial"/>
            <w:color w:val="222222"/>
            <w:sz w:val="24"/>
            <w:szCs w:val="24"/>
          </w:rPr>
          <w:t>sin</w:t>
        </w:r>
        <w:r w:rsidRPr="00C83D7B">
          <w:rPr>
            <w:rFonts w:ascii="Arial" w:eastAsia="Times New Roman" w:hAnsi="Arial" w:cs="Arial"/>
            <w:color w:val="222222"/>
            <w:sz w:val="18"/>
            <w:szCs w:val="18"/>
            <w:vertAlign w:val="superscript"/>
          </w:rPr>
          <w:t>m</w:t>
        </w:r>
        <w:proofErr w:type="spellEnd"/>
        <w:r w:rsidRPr="00C83D7B">
          <w:rPr>
            <w:rFonts w:ascii="Arial" w:eastAsia="Times New Roman" w:hAnsi="Arial" w:cs="Arial"/>
            <w:color w:val="222222"/>
            <w:sz w:val="24"/>
            <w:szCs w:val="24"/>
          </w:rPr>
          <w:t xml:space="preserve"> x </w:t>
        </w:r>
        <w:proofErr w:type="spellStart"/>
        <w:r w:rsidRPr="00C83D7B">
          <w:rPr>
            <w:rFonts w:ascii="Arial" w:eastAsia="Times New Roman" w:hAnsi="Arial" w:cs="Arial"/>
            <w:color w:val="222222"/>
            <w:sz w:val="24"/>
            <w:szCs w:val="24"/>
          </w:rPr>
          <w:t>cos</w:t>
        </w:r>
        <w:r w:rsidRPr="00C83D7B">
          <w:rPr>
            <w:rFonts w:ascii="Arial" w:eastAsia="Times New Roman" w:hAnsi="Arial" w:cs="Arial"/>
            <w:color w:val="222222"/>
            <w:sz w:val="18"/>
            <w:szCs w:val="18"/>
            <w:vertAlign w:val="superscript"/>
          </w:rPr>
          <w:t>n</w:t>
        </w:r>
        <w:proofErr w:type="spellEnd"/>
        <w:r w:rsidRPr="00C83D7B">
          <w:rPr>
            <w:rFonts w:ascii="Arial" w:eastAsia="Times New Roman" w:hAnsi="Arial" w:cs="Arial"/>
            <w:color w:val="222222"/>
            <w:sz w:val="24"/>
            <w:szCs w:val="24"/>
          </w:rPr>
          <w:t> x dx.</w:t>
        </w:r>
        <w:r w:rsidRPr="00C83D7B">
          <w:rPr>
            <w:rFonts w:ascii="Arial" w:eastAsia="Times New Roman" w:hAnsi="Arial" w:cs="Arial"/>
            <w:color w:val="222222"/>
            <w:sz w:val="24"/>
            <w:szCs w:val="24"/>
          </w:rPr>
          <w:br/>
          <w:t xml:space="preserve">(a) If the index of sin x is a positive odd integer, put </w:t>
        </w:r>
        <w:proofErr w:type="spellStart"/>
        <w:r w:rsidRPr="00C83D7B">
          <w:rPr>
            <w:rFonts w:ascii="Arial" w:eastAsia="Times New Roman" w:hAnsi="Arial" w:cs="Arial"/>
            <w:color w:val="222222"/>
            <w:sz w:val="24"/>
            <w:szCs w:val="24"/>
          </w:rPr>
          <w:t>cos</w:t>
        </w:r>
        <w:proofErr w:type="spellEnd"/>
        <w:r w:rsidRPr="00C83D7B">
          <w:rPr>
            <w:rFonts w:ascii="Arial" w:eastAsia="Times New Roman" w:hAnsi="Arial" w:cs="Arial"/>
            <w:color w:val="222222"/>
            <w:sz w:val="24"/>
            <w:szCs w:val="24"/>
          </w:rPr>
          <w:t xml:space="preserve"> x = t</w:t>
        </w:r>
        <w:proofErr w:type="gramStart"/>
        <w:r w:rsidRPr="00C83D7B">
          <w:rPr>
            <w:rFonts w:ascii="Arial" w:eastAsia="Times New Roman" w:hAnsi="Arial" w:cs="Arial"/>
            <w:color w:val="222222"/>
            <w:sz w:val="24"/>
            <w:szCs w:val="24"/>
          </w:rPr>
          <w:t>.</w:t>
        </w:r>
        <w:proofErr w:type="gramEnd"/>
        <w:r w:rsidRPr="00C83D7B">
          <w:rPr>
            <w:rFonts w:ascii="Arial" w:eastAsia="Times New Roman" w:hAnsi="Arial" w:cs="Arial"/>
            <w:color w:val="222222"/>
            <w:sz w:val="24"/>
            <w:szCs w:val="24"/>
          </w:rPr>
          <w:br/>
          <w:t xml:space="preserve">(b) If the index of </w:t>
        </w:r>
        <w:proofErr w:type="spellStart"/>
        <w:r w:rsidRPr="00C83D7B">
          <w:rPr>
            <w:rFonts w:ascii="Arial" w:eastAsia="Times New Roman" w:hAnsi="Arial" w:cs="Arial"/>
            <w:color w:val="222222"/>
            <w:sz w:val="24"/>
            <w:szCs w:val="24"/>
          </w:rPr>
          <w:t>cos</w:t>
        </w:r>
        <w:proofErr w:type="spellEnd"/>
        <w:r w:rsidRPr="00C83D7B">
          <w:rPr>
            <w:rFonts w:ascii="Arial" w:eastAsia="Times New Roman" w:hAnsi="Arial" w:cs="Arial"/>
            <w:color w:val="222222"/>
            <w:sz w:val="24"/>
            <w:szCs w:val="24"/>
          </w:rPr>
          <w:t xml:space="preserve"> x is a positive odd integer, put sin x = t.</w:t>
        </w:r>
      </w:ins>
    </w:p>
    <w:p w:rsidR="00C83D7B" w:rsidRPr="00C83D7B" w:rsidRDefault="00C83D7B" w:rsidP="00C83D7B">
      <w:pPr>
        <w:shd w:val="clear" w:color="auto" w:fill="FFFFFF"/>
        <w:spacing w:after="0" w:line="240" w:lineRule="auto"/>
        <w:rPr>
          <w:ins w:id="372" w:author="Unknown"/>
          <w:rFonts w:ascii="Arial" w:eastAsia="Times New Roman" w:hAnsi="Arial" w:cs="Arial"/>
          <w:color w:val="222222"/>
          <w:sz w:val="24"/>
          <w:szCs w:val="24"/>
        </w:rPr>
      </w:pPr>
      <w:ins w:id="373" w:author="Unknown">
        <w:r w:rsidRPr="00C83D7B">
          <w:rPr>
            <w:rFonts w:ascii="Arial" w:eastAsia="Times New Roman" w:hAnsi="Arial" w:cs="Arial"/>
            <w:color w:val="222222"/>
            <w:sz w:val="24"/>
            <w:szCs w:val="24"/>
          </w:rPr>
          <w:t xml:space="preserve">(ii) Rule to </w:t>
        </w:r>
        <w:proofErr w:type="gramStart"/>
        <w:r w:rsidRPr="00C83D7B">
          <w:rPr>
            <w:rFonts w:ascii="Arial" w:eastAsia="Times New Roman" w:hAnsi="Arial" w:cs="Arial"/>
            <w:color w:val="222222"/>
            <w:sz w:val="24"/>
            <w:szCs w:val="24"/>
          </w:rPr>
          <w:t>integrate :</w:t>
        </w:r>
        <w:proofErr w:type="gramEnd"/>
        <w:r w:rsidRPr="00C83D7B">
          <w:rPr>
            <w:rFonts w:ascii="Arial" w:eastAsia="Times New Roman" w:hAnsi="Arial" w:cs="Arial"/>
            <w:color w:val="222222"/>
            <w:sz w:val="24"/>
            <w:szCs w:val="24"/>
          </w:rPr>
          <w:t> </w:t>
        </w:r>
        <w:r w:rsidRPr="00C83D7B">
          <w:rPr>
            <w:rFonts w:ascii="MathJax_Size1" w:eastAsia="Times New Roman" w:hAnsi="MathJax_Size1" w:cs="Arial"/>
            <w:color w:val="222222"/>
            <w:sz w:val="29"/>
            <w:szCs w:val="29"/>
            <w:bdr w:val="none" w:sz="0" w:space="0" w:color="auto" w:frame="1"/>
          </w:rPr>
          <w:t>∫</w:t>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a</w:t>
        </w:r>
        <w:r w:rsidRPr="00C83D7B">
          <w:rPr>
            <w:rFonts w:ascii="MathJax_Main" w:eastAsia="Times New Roman" w:hAnsi="MathJax_Main" w:cs="Arial"/>
            <w:color w:val="222222"/>
            <w:sz w:val="21"/>
            <w:szCs w:val="21"/>
            <w:bdr w:val="none" w:sz="0" w:space="0" w:color="auto" w:frame="1"/>
          </w:rPr>
          <w:t>sin</w:t>
        </w:r>
        <w:r w:rsidRPr="00C83D7B">
          <w:rPr>
            <w:rFonts w:ascii="MathJax_Main" w:eastAsia="Times New Roman" w:hAnsi="MathJax_Main" w:cs="Arial"/>
            <w:color w:val="222222"/>
            <w:sz w:val="15"/>
            <w:szCs w:val="15"/>
            <w:bdr w:val="none" w:sz="0" w:space="0" w:color="auto" w:frame="1"/>
          </w:rPr>
          <w:t>2</w:t>
        </w:r>
        <w:r w:rsidRPr="00C83D7B">
          <w:rPr>
            <w:rFonts w:ascii="MathJax_Math-italic" w:eastAsia="Times New Roman" w:hAnsi="MathJax_Math-italic" w:cs="Arial"/>
            <w:color w:val="222222"/>
            <w:sz w:val="21"/>
            <w:szCs w:val="21"/>
            <w:bdr w:val="none" w:sz="0" w:space="0" w:color="auto" w:frame="1"/>
          </w:rPr>
          <w:t>x</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b</w:t>
        </w:r>
        <w:r w:rsidRPr="00C83D7B">
          <w:rPr>
            <w:rFonts w:ascii="MathJax_Main" w:eastAsia="Times New Roman" w:hAnsi="MathJax_Main" w:cs="Arial"/>
            <w:color w:val="222222"/>
            <w:sz w:val="21"/>
            <w:szCs w:val="21"/>
            <w:bdr w:val="none" w:sz="0" w:space="0" w:color="auto" w:frame="1"/>
          </w:rPr>
          <w:t>cos</w:t>
        </w:r>
        <w:r w:rsidRPr="00C83D7B">
          <w:rPr>
            <w:rFonts w:ascii="MathJax_Main" w:eastAsia="Times New Roman" w:hAnsi="MathJax_Main" w:cs="Arial"/>
            <w:color w:val="222222"/>
            <w:sz w:val="15"/>
            <w:szCs w:val="15"/>
            <w:bdr w:val="none" w:sz="0" w:space="0" w:color="auto" w:frame="1"/>
          </w:rPr>
          <w:t>2</w:t>
        </w:r>
        <w:r w:rsidRPr="00C83D7B">
          <w:rPr>
            <w:rFonts w:ascii="MathJax_Math-italic" w:eastAsia="Times New Roman" w:hAnsi="MathJax_Math-italic" w:cs="Arial"/>
            <w:color w:val="222222"/>
            <w:sz w:val="21"/>
            <w:szCs w:val="21"/>
            <w:bdr w:val="none" w:sz="0" w:space="0" w:color="auto" w:frame="1"/>
          </w:rPr>
          <w:t>x</w:t>
        </w:r>
        <w:r w:rsidRPr="00C83D7B">
          <w:rPr>
            <w:rFonts w:ascii="MathJax_Math-italic" w:eastAsia="Times New Roman" w:hAnsi="MathJax_Math-italic" w:cs="Arial"/>
            <w:color w:val="222222"/>
            <w:sz w:val="29"/>
            <w:szCs w:val="29"/>
            <w:bdr w:val="none" w:sz="0" w:space="0" w:color="auto" w:frame="1"/>
          </w:rPr>
          <w:t>dx</w:t>
        </w:r>
        <w:r w:rsidRPr="00C83D7B">
          <w:rPr>
            <w:rFonts w:ascii="MathJax_Main" w:eastAsia="Times New Roman" w:hAnsi="MathJax_Main" w:cs="Arial"/>
            <w:color w:val="222222"/>
            <w:sz w:val="29"/>
            <w:szCs w:val="29"/>
            <w:bdr w:val="none" w:sz="0" w:space="0" w:color="auto" w:frame="1"/>
          </w:rPr>
          <w:t>,</w:t>
        </w:r>
        <w:r w:rsidRPr="00C83D7B">
          <w:rPr>
            <w:rFonts w:ascii="MathJax_Size1" w:eastAsia="Times New Roman" w:hAnsi="MathJax_Size1" w:cs="Arial"/>
            <w:color w:val="222222"/>
            <w:sz w:val="29"/>
            <w:szCs w:val="29"/>
            <w:bdr w:val="none" w:sz="0" w:space="0" w:color="auto" w:frame="1"/>
          </w:rPr>
          <w:t>∫</w:t>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a</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b</w:t>
        </w:r>
        <w:r w:rsidRPr="00C83D7B">
          <w:rPr>
            <w:rFonts w:ascii="MathJax_Main" w:eastAsia="Times New Roman" w:hAnsi="MathJax_Main" w:cs="Arial"/>
            <w:color w:val="222222"/>
            <w:sz w:val="21"/>
            <w:szCs w:val="21"/>
            <w:bdr w:val="none" w:sz="0" w:space="0" w:color="auto" w:frame="1"/>
          </w:rPr>
          <w:t>cos</w:t>
        </w:r>
        <w:r w:rsidRPr="00C83D7B">
          <w:rPr>
            <w:rFonts w:ascii="MathJax_Main" w:eastAsia="Times New Roman" w:hAnsi="MathJax_Main" w:cs="Arial"/>
            <w:color w:val="222222"/>
            <w:sz w:val="15"/>
            <w:szCs w:val="15"/>
            <w:bdr w:val="none" w:sz="0" w:space="0" w:color="auto" w:frame="1"/>
          </w:rPr>
          <w:t>2</w:t>
        </w:r>
        <w:r w:rsidRPr="00C83D7B">
          <w:rPr>
            <w:rFonts w:ascii="MathJax_Math-italic" w:eastAsia="Times New Roman" w:hAnsi="MathJax_Math-italic" w:cs="Arial"/>
            <w:color w:val="222222"/>
            <w:sz w:val="21"/>
            <w:szCs w:val="21"/>
            <w:bdr w:val="none" w:sz="0" w:space="0" w:color="auto" w:frame="1"/>
          </w:rPr>
          <w:t>x</w:t>
        </w:r>
        <w:r w:rsidRPr="00C83D7B">
          <w:rPr>
            <w:rFonts w:ascii="MathJax_Math-italic" w:eastAsia="Times New Roman" w:hAnsi="MathJax_Math-italic" w:cs="Arial"/>
            <w:color w:val="222222"/>
            <w:sz w:val="29"/>
            <w:szCs w:val="29"/>
            <w:bdr w:val="none" w:sz="0" w:space="0" w:color="auto" w:frame="1"/>
          </w:rPr>
          <w:t>dx</w:t>
        </w:r>
        <w:r w:rsidRPr="00C83D7B">
          <w:rPr>
            <w:rFonts w:ascii="Arial" w:eastAsia="Times New Roman" w:hAnsi="Arial" w:cs="Arial"/>
            <w:color w:val="222222"/>
            <w:sz w:val="24"/>
            <w:szCs w:val="24"/>
          </w:rPr>
          <w:t> ; etc.</w:t>
        </w:r>
        <w:r w:rsidRPr="00C83D7B">
          <w:rPr>
            <w:rFonts w:ascii="Arial" w:eastAsia="Times New Roman" w:hAnsi="Arial" w:cs="Arial"/>
            <w:color w:val="222222"/>
            <w:sz w:val="24"/>
            <w:szCs w:val="24"/>
          </w:rPr>
          <w:br/>
          <w:t xml:space="preserve">a sin x + b </w:t>
        </w:r>
        <w:proofErr w:type="spellStart"/>
        <w:r w:rsidRPr="00C83D7B">
          <w:rPr>
            <w:rFonts w:ascii="Arial" w:eastAsia="Times New Roman" w:hAnsi="Arial" w:cs="Arial"/>
            <w:color w:val="222222"/>
            <w:sz w:val="24"/>
            <w:szCs w:val="24"/>
          </w:rPr>
          <w:t>cos</w:t>
        </w:r>
        <w:proofErr w:type="spellEnd"/>
        <w:r w:rsidRPr="00C83D7B">
          <w:rPr>
            <w:rFonts w:ascii="Arial" w:eastAsia="Times New Roman" w:hAnsi="Arial" w:cs="Arial"/>
            <w:color w:val="222222"/>
            <w:sz w:val="24"/>
            <w:szCs w:val="24"/>
          </w:rPr>
          <w:t xml:space="preserve"> x J a + b </w:t>
        </w:r>
        <w:proofErr w:type="spellStart"/>
        <w:r w:rsidRPr="00C83D7B">
          <w:rPr>
            <w:rFonts w:ascii="Arial" w:eastAsia="Times New Roman" w:hAnsi="Arial" w:cs="Arial"/>
            <w:color w:val="222222"/>
            <w:sz w:val="24"/>
            <w:szCs w:val="24"/>
          </w:rPr>
          <w:t>cos</w:t>
        </w:r>
        <w:proofErr w:type="spellEnd"/>
        <w:r w:rsidRPr="00C83D7B">
          <w:rPr>
            <w:rFonts w:ascii="Arial" w:eastAsia="Times New Roman" w:hAnsi="Arial" w:cs="Arial"/>
            <w:color w:val="222222"/>
            <w:sz w:val="24"/>
            <w:szCs w:val="24"/>
          </w:rPr>
          <w:t xml:space="preserve"> x</w:t>
        </w:r>
        <w:r w:rsidRPr="00C83D7B">
          <w:rPr>
            <w:rFonts w:ascii="Arial" w:eastAsia="Times New Roman" w:hAnsi="Arial" w:cs="Arial"/>
            <w:color w:val="222222"/>
            <w:sz w:val="24"/>
            <w:szCs w:val="24"/>
          </w:rPr>
          <w:br/>
          <w:t>(a) Divide the numerator and denominator by cos</w:t>
        </w:r>
        <w:r w:rsidRPr="00C83D7B">
          <w:rPr>
            <w:rFonts w:ascii="Arial" w:eastAsia="Times New Roman" w:hAnsi="Arial" w:cs="Arial"/>
            <w:color w:val="222222"/>
            <w:sz w:val="18"/>
            <w:szCs w:val="18"/>
            <w:vertAlign w:val="superscript"/>
          </w:rPr>
          <w:t>2</w:t>
        </w:r>
        <w:r w:rsidRPr="00C83D7B">
          <w:rPr>
            <w:rFonts w:ascii="Arial" w:eastAsia="Times New Roman" w:hAnsi="Arial" w:cs="Arial"/>
            <w:color w:val="222222"/>
            <w:sz w:val="24"/>
            <w:szCs w:val="24"/>
          </w:rPr>
          <w:t>x</w:t>
        </w:r>
        <w:r w:rsidRPr="00C83D7B">
          <w:rPr>
            <w:rFonts w:ascii="Arial" w:eastAsia="Times New Roman" w:hAnsi="Arial" w:cs="Arial"/>
            <w:color w:val="222222"/>
            <w:sz w:val="24"/>
            <w:szCs w:val="24"/>
          </w:rPr>
          <w:br/>
          <w:t>(b) Replace sec</w:t>
        </w:r>
        <w:r w:rsidRPr="00C83D7B">
          <w:rPr>
            <w:rFonts w:ascii="Arial" w:eastAsia="Times New Roman" w:hAnsi="Arial" w:cs="Arial"/>
            <w:color w:val="222222"/>
            <w:sz w:val="18"/>
            <w:szCs w:val="18"/>
            <w:vertAlign w:val="superscript"/>
          </w:rPr>
          <w:t>2</w:t>
        </w:r>
        <w:r w:rsidRPr="00C83D7B">
          <w:rPr>
            <w:rFonts w:ascii="Arial" w:eastAsia="Times New Roman" w:hAnsi="Arial" w:cs="Arial"/>
            <w:color w:val="222222"/>
            <w:sz w:val="24"/>
            <w:szCs w:val="24"/>
          </w:rPr>
          <w:t>x, if any, in the denominator by 1 + tan</w:t>
        </w:r>
        <w:r w:rsidRPr="00C83D7B">
          <w:rPr>
            <w:rFonts w:ascii="Arial" w:eastAsia="Times New Roman" w:hAnsi="Arial" w:cs="Arial"/>
            <w:color w:val="222222"/>
            <w:sz w:val="18"/>
            <w:szCs w:val="18"/>
            <w:vertAlign w:val="superscript"/>
          </w:rPr>
          <w:t>2</w:t>
        </w:r>
        <w:r w:rsidRPr="00C83D7B">
          <w:rPr>
            <w:rFonts w:ascii="Arial" w:eastAsia="Times New Roman" w:hAnsi="Arial" w:cs="Arial"/>
            <w:color w:val="222222"/>
            <w:sz w:val="24"/>
            <w:szCs w:val="24"/>
          </w:rPr>
          <w:t>x</w:t>
        </w:r>
        <w:r w:rsidRPr="00C83D7B">
          <w:rPr>
            <w:rFonts w:ascii="Arial" w:eastAsia="Times New Roman" w:hAnsi="Arial" w:cs="Arial"/>
            <w:color w:val="222222"/>
            <w:sz w:val="24"/>
            <w:szCs w:val="24"/>
          </w:rPr>
          <w:br/>
          <w:t>(c) Put tan x = t so that sec</w:t>
        </w:r>
        <w:r w:rsidRPr="00C83D7B">
          <w:rPr>
            <w:rFonts w:ascii="Arial" w:eastAsia="Times New Roman" w:hAnsi="Arial" w:cs="Arial"/>
            <w:color w:val="222222"/>
            <w:sz w:val="18"/>
            <w:szCs w:val="18"/>
            <w:vertAlign w:val="superscript"/>
          </w:rPr>
          <w:t>2</w:t>
        </w:r>
        <w:r w:rsidRPr="00C83D7B">
          <w:rPr>
            <w:rFonts w:ascii="Arial" w:eastAsia="Times New Roman" w:hAnsi="Arial" w:cs="Arial"/>
            <w:color w:val="222222"/>
            <w:sz w:val="24"/>
            <w:szCs w:val="24"/>
          </w:rPr>
          <w:t xml:space="preserve">x dx = </w:t>
        </w:r>
        <w:proofErr w:type="spellStart"/>
        <w:r w:rsidRPr="00C83D7B">
          <w:rPr>
            <w:rFonts w:ascii="Arial" w:eastAsia="Times New Roman" w:hAnsi="Arial" w:cs="Arial"/>
            <w:color w:val="222222"/>
            <w:sz w:val="24"/>
            <w:szCs w:val="24"/>
          </w:rPr>
          <w:t>dt.</w:t>
        </w:r>
        <w:proofErr w:type="spellEnd"/>
      </w:ins>
    </w:p>
    <w:p w:rsidR="00C83D7B" w:rsidRPr="00C83D7B" w:rsidRDefault="00C83D7B" w:rsidP="00C83D7B">
      <w:pPr>
        <w:shd w:val="clear" w:color="auto" w:fill="FFFFFF"/>
        <w:spacing w:after="390" w:line="240" w:lineRule="auto"/>
        <w:rPr>
          <w:ins w:id="374" w:author="Unknown"/>
          <w:rFonts w:ascii="Arial" w:eastAsia="Times New Roman" w:hAnsi="Arial" w:cs="Arial"/>
          <w:color w:val="222222"/>
          <w:sz w:val="24"/>
          <w:szCs w:val="24"/>
        </w:rPr>
      </w:pPr>
      <w:ins w:id="375" w:author="Unknown">
        <w:r w:rsidRPr="00C83D7B">
          <w:rPr>
            <w:rFonts w:ascii="Arial" w:eastAsia="Times New Roman" w:hAnsi="Arial" w:cs="Arial"/>
            <w:color w:val="222222"/>
            <w:sz w:val="24"/>
            <w:szCs w:val="24"/>
          </w:rPr>
          <w:t>(iii) Integration of Parts.</w:t>
        </w:r>
        <w:r w:rsidRPr="00C83D7B">
          <w:rPr>
            <w:rFonts w:ascii="Arial" w:eastAsia="Times New Roman" w:hAnsi="Arial" w:cs="Arial"/>
            <w:color w:val="222222"/>
            <w:sz w:val="24"/>
            <w:szCs w:val="24"/>
          </w:rPr>
          <w:br/>
          <w:t xml:space="preserve">Integral of the product of two functions = First function x Integral of second – Integral [(diff. </w:t>
        </w:r>
        <w:proofErr w:type="spellStart"/>
        <w:r w:rsidRPr="00C83D7B">
          <w:rPr>
            <w:rFonts w:ascii="Arial" w:eastAsia="Times New Roman" w:hAnsi="Arial" w:cs="Arial"/>
            <w:color w:val="222222"/>
            <w:sz w:val="24"/>
            <w:szCs w:val="24"/>
          </w:rPr>
          <w:t>coeff</w:t>
        </w:r>
        <w:proofErr w:type="spellEnd"/>
        <w:r w:rsidRPr="00C83D7B">
          <w:rPr>
            <w:rFonts w:ascii="Arial" w:eastAsia="Times New Roman" w:hAnsi="Arial" w:cs="Arial"/>
            <w:color w:val="222222"/>
            <w:sz w:val="24"/>
            <w:szCs w:val="24"/>
          </w:rPr>
          <w:t>. of first) x (integral of second)].</w:t>
        </w:r>
      </w:ins>
    </w:p>
    <w:p w:rsidR="00C83D7B" w:rsidRPr="00C83D7B" w:rsidRDefault="00C83D7B" w:rsidP="00C83D7B">
      <w:pPr>
        <w:shd w:val="clear" w:color="auto" w:fill="FFFFFF"/>
        <w:spacing w:after="0" w:line="240" w:lineRule="auto"/>
        <w:rPr>
          <w:ins w:id="376" w:author="Unknown"/>
          <w:rFonts w:ascii="Arial" w:eastAsia="Times New Roman" w:hAnsi="Arial" w:cs="Arial"/>
          <w:color w:val="222222"/>
          <w:sz w:val="24"/>
          <w:szCs w:val="24"/>
        </w:rPr>
      </w:pPr>
      <w:ins w:id="377" w:author="Unknown">
        <w:r w:rsidRPr="00C83D7B">
          <w:rPr>
            <w:rFonts w:ascii="Arial" w:eastAsia="Times New Roman" w:hAnsi="Arial" w:cs="Arial"/>
            <w:color w:val="222222"/>
            <w:sz w:val="24"/>
            <w:szCs w:val="24"/>
          </w:rPr>
          <w:t>(iv) Rule to integrate </w:t>
        </w:r>
        <w:r w:rsidRPr="00C83D7B">
          <w:rPr>
            <w:rFonts w:ascii="MathJax_Size1" w:eastAsia="Times New Roman" w:hAnsi="MathJax_Size1" w:cs="Arial"/>
            <w:color w:val="222222"/>
            <w:sz w:val="29"/>
            <w:szCs w:val="29"/>
            <w:bdr w:val="none" w:sz="0" w:space="0" w:color="auto" w:frame="1"/>
          </w:rPr>
          <w:t>∫</w:t>
        </w:r>
        <w:r w:rsidRPr="00C83D7B">
          <w:rPr>
            <w:rFonts w:ascii="MathJax_Main" w:eastAsia="Times New Roman" w:hAnsi="MathJax_Main" w:cs="Arial"/>
            <w:color w:val="222222"/>
            <w:sz w:val="21"/>
            <w:szCs w:val="21"/>
            <w:bdr w:val="none" w:sz="0" w:space="0" w:color="auto" w:frame="1"/>
          </w:rPr>
          <w:t>1 linear</w:t>
        </w:r>
        <w:proofErr w:type="gramStart"/>
        <w:r w:rsidRPr="00C83D7B">
          <w:rPr>
            <w:rFonts w:ascii="MathJax_Main" w:eastAsia="Times New Roman" w:hAnsi="MathJax_Main" w:cs="Arial"/>
            <w:color w:val="222222"/>
            <w:sz w:val="21"/>
            <w:szCs w:val="21"/>
            <w:bdr w:val="none" w:sz="0" w:space="0" w:color="auto" w:frame="1"/>
          </w:rPr>
          <w:t>  linear</w:t>
        </w:r>
        <w:proofErr w:type="gramEnd"/>
        <w:r w:rsidRPr="00C83D7B">
          <w:rPr>
            <w:rFonts w:ascii="MathJax_Main" w:eastAsia="Times New Roman" w:hAnsi="MathJax_Main" w:cs="Arial"/>
            <w:color w:val="222222"/>
            <w:sz w:val="21"/>
            <w:szCs w:val="21"/>
            <w:bdr w:val="none" w:sz="0" w:space="0" w:color="auto" w:frame="1"/>
          </w:rPr>
          <w:t> √</w:t>
        </w:r>
        <w:r w:rsidRPr="00C83D7B">
          <w:rPr>
            <w:rFonts w:ascii="MathJax_Math-italic" w:eastAsia="Times New Roman" w:hAnsi="MathJax_Math-italic" w:cs="Arial"/>
            <w:color w:val="222222"/>
            <w:sz w:val="29"/>
            <w:szCs w:val="29"/>
            <w:bdr w:val="none" w:sz="0" w:space="0" w:color="auto" w:frame="1"/>
          </w:rPr>
          <w:t>dx</w:t>
        </w:r>
        <w:r w:rsidRPr="00C83D7B">
          <w:rPr>
            <w:rFonts w:ascii="Arial" w:eastAsia="Times New Roman" w:hAnsi="Arial" w:cs="Arial"/>
            <w:color w:val="222222"/>
            <w:sz w:val="24"/>
            <w:szCs w:val="24"/>
          </w:rPr>
          <w:t> or </w:t>
        </w:r>
        <w:r w:rsidRPr="00C83D7B">
          <w:rPr>
            <w:rFonts w:ascii="MathJax_Size1" w:eastAsia="Times New Roman" w:hAnsi="MathJax_Size1" w:cs="Arial"/>
            <w:color w:val="222222"/>
            <w:sz w:val="29"/>
            <w:szCs w:val="29"/>
            <w:bdr w:val="none" w:sz="0" w:space="0" w:color="auto" w:frame="1"/>
          </w:rPr>
          <w:t>∫</w:t>
        </w:r>
        <w:r w:rsidRPr="00C83D7B">
          <w:rPr>
            <w:rFonts w:ascii="MathJax_Main" w:eastAsia="Times New Roman" w:hAnsi="MathJax_Main" w:cs="Arial"/>
            <w:color w:val="222222"/>
            <w:sz w:val="21"/>
            <w:szCs w:val="21"/>
            <w:bdr w:val="none" w:sz="0" w:space="0" w:color="auto" w:frame="1"/>
          </w:rPr>
          <w:t>1 quadratic  linear √</w:t>
        </w:r>
        <w:r w:rsidRPr="00C83D7B">
          <w:rPr>
            <w:rFonts w:ascii="MathJax_Math-italic" w:eastAsia="Times New Roman" w:hAnsi="MathJax_Math-italic" w:cs="Arial"/>
            <w:color w:val="222222"/>
            <w:sz w:val="29"/>
            <w:szCs w:val="29"/>
            <w:bdr w:val="none" w:sz="0" w:space="0" w:color="auto" w:frame="1"/>
          </w:rPr>
          <w:t>dx</w:t>
        </w:r>
        <w:r w:rsidRPr="00C83D7B">
          <w:rPr>
            <w:rFonts w:ascii="Arial" w:eastAsia="Times New Roman" w:hAnsi="Arial" w:cs="Arial"/>
            <w:color w:val="222222"/>
            <w:sz w:val="24"/>
            <w:szCs w:val="24"/>
          </w:rPr>
          <w:t> Put </w:t>
        </w:r>
        <w:r w:rsidRPr="00C83D7B">
          <w:rPr>
            <w:rFonts w:ascii="MathJax_Main" w:eastAsia="Times New Roman" w:hAnsi="MathJax_Main" w:cs="Arial"/>
            <w:color w:val="222222"/>
            <w:sz w:val="29"/>
            <w:szCs w:val="29"/>
            <w:bdr w:val="none" w:sz="0" w:space="0" w:color="auto" w:frame="1"/>
          </w:rPr>
          <w:t> linear −−−−−−√=</w:t>
        </w:r>
        <w:r w:rsidRPr="00C83D7B">
          <w:rPr>
            <w:rFonts w:ascii="MathJax_Math-italic" w:eastAsia="Times New Roman" w:hAnsi="MathJax_Math-italic" w:cs="Arial"/>
            <w:color w:val="222222"/>
            <w:sz w:val="29"/>
            <w:szCs w:val="29"/>
            <w:bdr w:val="none" w:sz="0" w:space="0" w:color="auto" w:frame="1"/>
          </w:rPr>
          <w:t>t</w:t>
        </w:r>
      </w:ins>
    </w:p>
    <w:p w:rsidR="00C83D7B" w:rsidRPr="00C83D7B" w:rsidRDefault="00C83D7B" w:rsidP="00C83D7B">
      <w:pPr>
        <w:shd w:val="clear" w:color="auto" w:fill="FFFFFF"/>
        <w:spacing w:after="0" w:line="240" w:lineRule="auto"/>
        <w:rPr>
          <w:ins w:id="378" w:author="Unknown"/>
          <w:rFonts w:ascii="Arial" w:eastAsia="Times New Roman" w:hAnsi="Arial" w:cs="Arial"/>
          <w:color w:val="222222"/>
          <w:sz w:val="24"/>
          <w:szCs w:val="24"/>
        </w:rPr>
      </w:pPr>
      <w:ins w:id="379" w:author="Unknown">
        <w:r w:rsidRPr="00C83D7B">
          <w:rPr>
            <w:rFonts w:ascii="Arial" w:eastAsia="Times New Roman" w:hAnsi="Arial" w:cs="Arial"/>
            <w:color w:val="222222"/>
            <w:sz w:val="24"/>
            <w:szCs w:val="24"/>
          </w:rPr>
          <w:t>(v) Rule of integrate </w:t>
        </w:r>
        <w:r w:rsidRPr="00C83D7B">
          <w:rPr>
            <w:rFonts w:ascii="MathJax_Size1" w:eastAsia="Times New Roman" w:hAnsi="MathJax_Size1" w:cs="Arial"/>
            <w:color w:val="222222"/>
            <w:sz w:val="29"/>
            <w:szCs w:val="29"/>
            <w:bdr w:val="none" w:sz="0" w:space="0" w:color="auto" w:frame="1"/>
          </w:rPr>
          <w:t>∫</w:t>
        </w:r>
        <w:r w:rsidRPr="00C83D7B">
          <w:rPr>
            <w:rFonts w:ascii="MathJax_Main" w:eastAsia="Times New Roman" w:hAnsi="MathJax_Main" w:cs="Arial"/>
            <w:color w:val="222222"/>
            <w:sz w:val="21"/>
            <w:szCs w:val="21"/>
            <w:bdr w:val="none" w:sz="0" w:space="0" w:color="auto" w:frame="1"/>
          </w:rPr>
          <w:t>1 linear</w:t>
        </w:r>
        <w:proofErr w:type="gramStart"/>
        <w:r w:rsidRPr="00C83D7B">
          <w:rPr>
            <w:rFonts w:ascii="MathJax_Main" w:eastAsia="Times New Roman" w:hAnsi="MathJax_Main" w:cs="Arial"/>
            <w:color w:val="222222"/>
            <w:sz w:val="21"/>
            <w:szCs w:val="21"/>
            <w:bdr w:val="none" w:sz="0" w:space="0" w:color="auto" w:frame="1"/>
          </w:rPr>
          <w:t>  quadratic</w:t>
        </w:r>
        <w:proofErr w:type="gramEnd"/>
        <w:r w:rsidRPr="00C83D7B">
          <w:rPr>
            <w:rFonts w:ascii="MathJax_Main" w:eastAsia="Times New Roman" w:hAnsi="MathJax_Main" w:cs="Arial"/>
            <w:color w:val="222222"/>
            <w:sz w:val="21"/>
            <w:szCs w:val="21"/>
            <w:bdr w:val="none" w:sz="0" w:space="0" w:color="auto" w:frame="1"/>
          </w:rPr>
          <w:t> </w:t>
        </w:r>
        <w:r w:rsidRPr="00C83D7B">
          <w:rPr>
            <w:rFonts w:ascii="MathJax_Size1" w:eastAsia="Times New Roman" w:hAnsi="MathJax_Size1" w:cs="Arial"/>
            <w:color w:val="222222"/>
            <w:sz w:val="21"/>
            <w:szCs w:val="21"/>
            <w:bdr w:val="none" w:sz="0" w:space="0" w:color="auto" w:frame="1"/>
          </w:rPr>
          <w:t>√</w:t>
        </w:r>
        <w:r w:rsidRPr="00C83D7B">
          <w:rPr>
            <w:rFonts w:ascii="MathJax_Math-italic" w:eastAsia="Times New Roman" w:hAnsi="MathJax_Math-italic" w:cs="Arial"/>
            <w:color w:val="222222"/>
            <w:sz w:val="29"/>
            <w:szCs w:val="29"/>
            <w:bdr w:val="none" w:sz="0" w:space="0" w:color="auto" w:frame="1"/>
          </w:rPr>
          <w:t>dx</w:t>
        </w:r>
        <w:r w:rsidRPr="00C83D7B">
          <w:rPr>
            <w:rFonts w:ascii="Arial" w:eastAsia="Times New Roman" w:hAnsi="Arial" w:cs="Arial"/>
            <w:color w:val="222222"/>
            <w:sz w:val="24"/>
            <w:szCs w:val="24"/>
          </w:rPr>
          <w:t> Put linear = </w:t>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t</w:t>
        </w:r>
      </w:ins>
    </w:p>
    <w:p w:rsidR="00C83D7B" w:rsidRPr="00C83D7B" w:rsidRDefault="00C83D7B" w:rsidP="00C83D7B">
      <w:pPr>
        <w:shd w:val="clear" w:color="auto" w:fill="FFFFFF"/>
        <w:spacing w:after="0" w:line="240" w:lineRule="auto"/>
        <w:rPr>
          <w:ins w:id="380" w:author="Unknown"/>
          <w:rFonts w:ascii="Arial" w:eastAsia="Times New Roman" w:hAnsi="Arial" w:cs="Arial"/>
          <w:color w:val="222222"/>
          <w:sz w:val="24"/>
          <w:szCs w:val="24"/>
        </w:rPr>
      </w:pPr>
      <w:proofErr w:type="gramStart"/>
      <w:ins w:id="381" w:author="Unknown">
        <w:r w:rsidRPr="00C83D7B">
          <w:rPr>
            <w:rFonts w:ascii="Arial" w:eastAsia="Times New Roman" w:hAnsi="Arial" w:cs="Arial"/>
            <w:color w:val="222222"/>
            <w:sz w:val="24"/>
            <w:szCs w:val="24"/>
          </w:rPr>
          <w:t>(vi) Rule</w:t>
        </w:r>
        <w:proofErr w:type="gramEnd"/>
        <w:r w:rsidRPr="00C83D7B">
          <w:rPr>
            <w:rFonts w:ascii="Arial" w:eastAsia="Times New Roman" w:hAnsi="Arial" w:cs="Arial"/>
            <w:color w:val="222222"/>
            <w:sz w:val="24"/>
            <w:szCs w:val="24"/>
          </w:rPr>
          <w:t xml:space="preserve"> to integrate </w:t>
        </w:r>
        <w:r w:rsidRPr="00C83D7B">
          <w:rPr>
            <w:rFonts w:ascii="MathJax_Size1" w:eastAsia="Times New Roman" w:hAnsi="MathJax_Size1" w:cs="Arial"/>
            <w:color w:val="222222"/>
            <w:sz w:val="29"/>
            <w:szCs w:val="29"/>
            <w:bdr w:val="none" w:sz="0" w:space="0" w:color="auto" w:frame="1"/>
          </w:rPr>
          <w:t>∫</w:t>
        </w:r>
        <w:proofErr w:type="spellStart"/>
        <w:r w:rsidRPr="00C83D7B">
          <w:rPr>
            <w:rFonts w:ascii="MathJax_Math-italic" w:eastAsia="Times New Roman" w:hAnsi="MathJax_Math-italic" w:cs="Arial"/>
            <w:color w:val="222222"/>
            <w:sz w:val="21"/>
            <w:szCs w:val="21"/>
            <w:bdr w:val="none" w:sz="0" w:space="0" w:color="auto" w:frame="1"/>
          </w:rPr>
          <w:t>xdx</w:t>
        </w:r>
        <w:proofErr w:type="spellEnd"/>
        <w:r w:rsidRPr="00C83D7B">
          <w:rPr>
            <w:rFonts w:ascii="MathJax_Main" w:eastAsia="Times New Roman" w:hAnsi="MathJax_Main" w:cs="Arial"/>
            <w:color w:val="222222"/>
            <w:sz w:val="21"/>
            <w:szCs w:val="21"/>
            <w:bdr w:val="none" w:sz="0" w:space="0" w:color="auto" w:frame="1"/>
          </w:rPr>
          <w:t> (Pure Quad.)  </w:t>
        </w:r>
        <w:proofErr w:type="gramStart"/>
        <w:r w:rsidRPr="00C83D7B">
          <w:rPr>
            <w:rFonts w:ascii="MathJax_Main" w:eastAsia="Times New Roman" w:hAnsi="MathJax_Main" w:cs="Arial"/>
            <w:color w:val="222222"/>
            <w:sz w:val="21"/>
            <w:szCs w:val="21"/>
            <w:bdr w:val="none" w:sz="0" w:space="0" w:color="auto" w:frame="1"/>
          </w:rPr>
          <w:t>Pure Quad </w:t>
        </w:r>
        <w:r w:rsidRPr="00C83D7B">
          <w:rPr>
            <w:rFonts w:ascii="MathJax_Size1" w:eastAsia="Times New Roman" w:hAnsi="MathJax_Size1" w:cs="Arial"/>
            <w:color w:val="222222"/>
            <w:sz w:val="21"/>
            <w:szCs w:val="21"/>
            <w:bdr w:val="none" w:sz="0" w:space="0" w:color="auto" w:frame="1"/>
          </w:rPr>
          <w:t>√</w:t>
        </w:r>
        <w:r w:rsidRPr="00C83D7B">
          <w:rPr>
            <w:rFonts w:ascii="Arial" w:eastAsia="Times New Roman" w:hAnsi="Arial" w:cs="Arial"/>
            <w:color w:val="222222"/>
            <w:sz w:val="24"/>
            <w:szCs w:val="24"/>
          </w:rPr>
          <w:t>.</w:t>
        </w:r>
        <w:proofErr w:type="gramEnd"/>
        <w:r w:rsidRPr="00C83D7B">
          <w:rPr>
            <w:rFonts w:ascii="Arial" w:eastAsia="Times New Roman" w:hAnsi="Arial" w:cs="Arial"/>
            <w:color w:val="222222"/>
            <w:sz w:val="24"/>
            <w:szCs w:val="24"/>
          </w:rPr>
          <w:t xml:space="preserve"> Put</w:t>
        </w:r>
        <w:proofErr w:type="gramStart"/>
        <w:r w:rsidRPr="00C83D7B">
          <w:rPr>
            <w:rFonts w:ascii="Arial" w:eastAsia="Times New Roman" w:hAnsi="Arial" w:cs="Arial"/>
            <w:color w:val="222222"/>
            <w:sz w:val="24"/>
            <w:szCs w:val="24"/>
          </w:rPr>
          <w:t> </w:t>
        </w:r>
        <w:r w:rsidRPr="00C83D7B">
          <w:rPr>
            <w:rFonts w:ascii="MathJax_Main" w:eastAsia="Times New Roman" w:hAnsi="MathJax_Main" w:cs="Arial"/>
            <w:color w:val="222222"/>
            <w:sz w:val="29"/>
            <w:szCs w:val="29"/>
            <w:bdr w:val="none" w:sz="0" w:space="0" w:color="auto" w:frame="1"/>
          </w:rPr>
          <w:t> Pure</w:t>
        </w:r>
        <w:proofErr w:type="gramEnd"/>
        <w:r w:rsidRPr="00C83D7B">
          <w:rPr>
            <w:rFonts w:ascii="MathJax_Main" w:eastAsia="Times New Roman" w:hAnsi="MathJax_Main" w:cs="Arial"/>
            <w:color w:val="222222"/>
            <w:sz w:val="29"/>
            <w:szCs w:val="29"/>
            <w:bdr w:val="none" w:sz="0" w:space="0" w:color="auto" w:frame="1"/>
          </w:rPr>
          <w:t xml:space="preserve"> Quad −−−−−−−−−−</w:t>
        </w:r>
        <w:r w:rsidRPr="00C83D7B">
          <w:rPr>
            <w:rFonts w:ascii="MathJax_Size1" w:eastAsia="Times New Roman" w:hAnsi="MathJax_Size1" w:cs="Arial"/>
            <w:color w:val="222222"/>
            <w:sz w:val="29"/>
            <w:szCs w:val="29"/>
            <w:bdr w:val="none" w:sz="0" w:space="0" w:color="auto" w:frame="1"/>
          </w:rPr>
          <w:t>√</w:t>
        </w:r>
        <w:r w:rsidRPr="00C83D7B">
          <w:rPr>
            <w:rFonts w:ascii="Arial" w:eastAsia="Times New Roman" w:hAnsi="Arial" w:cs="Arial"/>
            <w:color w:val="222222"/>
            <w:sz w:val="24"/>
            <w:szCs w:val="24"/>
          </w:rPr>
          <w:t> = t</w:t>
        </w:r>
      </w:ins>
    </w:p>
    <w:p w:rsidR="00C83D7B" w:rsidRPr="00C83D7B" w:rsidRDefault="00C83D7B" w:rsidP="00C83D7B">
      <w:pPr>
        <w:shd w:val="clear" w:color="auto" w:fill="FFFFFF"/>
        <w:spacing w:after="0" w:line="240" w:lineRule="auto"/>
        <w:rPr>
          <w:ins w:id="382" w:author="Unknown"/>
          <w:rFonts w:ascii="Arial" w:eastAsia="Times New Roman" w:hAnsi="Arial" w:cs="Arial"/>
          <w:color w:val="222222"/>
          <w:sz w:val="24"/>
          <w:szCs w:val="24"/>
        </w:rPr>
      </w:pPr>
      <w:ins w:id="383" w:author="Unknown">
        <w:r w:rsidRPr="00C83D7B">
          <w:rPr>
            <w:rFonts w:ascii="Arial" w:eastAsia="Times New Roman" w:hAnsi="Arial" w:cs="Arial"/>
            <w:color w:val="222222"/>
            <w:sz w:val="24"/>
            <w:szCs w:val="24"/>
          </w:rPr>
          <w:t>(vii) Rule to integrate </w:t>
        </w:r>
        <w:r w:rsidRPr="00C83D7B">
          <w:rPr>
            <w:rFonts w:ascii="MathJax_Size1" w:eastAsia="Times New Roman" w:hAnsi="MathJax_Size1" w:cs="Arial"/>
            <w:color w:val="222222"/>
            <w:sz w:val="29"/>
            <w:szCs w:val="29"/>
            <w:bdr w:val="none" w:sz="0" w:space="0" w:color="auto" w:frame="1"/>
          </w:rPr>
          <w:t>∫</w:t>
        </w:r>
        <w:r w:rsidRPr="00C83D7B">
          <w:rPr>
            <w:rFonts w:ascii="MathJax_Math-italic" w:eastAsia="Times New Roman" w:hAnsi="MathJax_Math-italic" w:cs="Arial"/>
            <w:color w:val="222222"/>
            <w:sz w:val="21"/>
            <w:szCs w:val="21"/>
            <w:bdr w:val="none" w:sz="0" w:space="0" w:color="auto" w:frame="1"/>
          </w:rPr>
          <w:t>dx</w:t>
        </w:r>
        <w:r w:rsidRPr="00C83D7B">
          <w:rPr>
            <w:rFonts w:ascii="MathJax_Main" w:eastAsia="Times New Roman" w:hAnsi="MathJax_Main" w:cs="Arial"/>
            <w:color w:val="222222"/>
            <w:sz w:val="21"/>
            <w:szCs w:val="21"/>
            <w:bdr w:val="none" w:sz="0" w:space="0" w:color="auto" w:frame="1"/>
          </w:rPr>
          <w:t> (Pure Quad.)  Pure Quad </w:t>
        </w:r>
        <w:r w:rsidRPr="00C83D7B">
          <w:rPr>
            <w:rFonts w:ascii="MathJax_Size1" w:eastAsia="Times New Roman" w:hAnsi="MathJax_Size1" w:cs="Arial"/>
            <w:color w:val="222222"/>
            <w:sz w:val="21"/>
            <w:szCs w:val="21"/>
            <w:bdr w:val="none" w:sz="0" w:space="0" w:color="auto" w:frame="1"/>
          </w:rPr>
          <w:t>√</w:t>
        </w:r>
        <w:r w:rsidRPr="00C83D7B">
          <w:rPr>
            <w:rFonts w:ascii="Arial" w:eastAsia="Times New Roman" w:hAnsi="Arial" w:cs="Arial"/>
            <w:color w:val="222222"/>
            <w:sz w:val="24"/>
            <w:szCs w:val="24"/>
          </w:rPr>
          <w:t> Put x = </w:t>
        </w:r>
        <w:r w:rsidRPr="00C83D7B">
          <w:rPr>
            <w:rFonts w:ascii="MathJax_Main" w:eastAsia="Times New Roman" w:hAnsi="MathJax_Main" w:cs="Arial"/>
            <w:color w:val="222222"/>
            <w:sz w:val="21"/>
            <w:szCs w:val="21"/>
            <w:bdr w:val="none" w:sz="0" w:space="0" w:color="auto" w:frame="1"/>
          </w:rPr>
          <w:t>1</w:t>
        </w:r>
        <w:r w:rsidRPr="00C83D7B">
          <w:rPr>
            <w:rFonts w:ascii="MathJax_Math-italic" w:eastAsia="Times New Roman" w:hAnsi="MathJax_Math-italic" w:cs="Arial"/>
            <w:color w:val="222222"/>
            <w:sz w:val="21"/>
            <w:szCs w:val="21"/>
            <w:bdr w:val="none" w:sz="0" w:space="0" w:color="auto" w:frame="1"/>
          </w:rPr>
          <w:t>t</w:t>
        </w:r>
        <w:r w:rsidRPr="00C83D7B">
          <w:rPr>
            <w:rFonts w:ascii="Arial" w:eastAsia="Times New Roman" w:hAnsi="Arial" w:cs="Arial"/>
            <w:color w:val="222222"/>
            <w:sz w:val="24"/>
            <w:szCs w:val="24"/>
          </w:rPr>
          <w:t> and</w:t>
        </w:r>
        <w:proofErr w:type="gramStart"/>
        <w:r w:rsidRPr="00C83D7B">
          <w:rPr>
            <w:rFonts w:ascii="Arial" w:eastAsia="Times New Roman" w:hAnsi="Arial" w:cs="Arial"/>
            <w:color w:val="222222"/>
            <w:sz w:val="24"/>
            <w:szCs w:val="24"/>
          </w:rPr>
          <w:t> </w:t>
        </w:r>
        <w:r w:rsidRPr="00C83D7B">
          <w:rPr>
            <w:rFonts w:ascii="MathJax_Main" w:eastAsia="Times New Roman" w:hAnsi="MathJax_Main" w:cs="Arial"/>
            <w:color w:val="222222"/>
            <w:sz w:val="29"/>
            <w:szCs w:val="29"/>
            <w:bdr w:val="none" w:sz="0" w:space="0" w:color="auto" w:frame="1"/>
          </w:rPr>
          <w:t> Pure</w:t>
        </w:r>
        <w:proofErr w:type="gramEnd"/>
        <w:r w:rsidRPr="00C83D7B">
          <w:rPr>
            <w:rFonts w:ascii="MathJax_Main" w:eastAsia="Times New Roman" w:hAnsi="MathJax_Main" w:cs="Arial"/>
            <w:color w:val="222222"/>
            <w:sz w:val="29"/>
            <w:szCs w:val="29"/>
            <w:bdr w:val="none" w:sz="0" w:space="0" w:color="auto" w:frame="1"/>
          </w:rPr>
          <w:t xml:space="preserve"> Quad −−−−−−−−−−</w:t>
        </w:r>
        <w:r w:rsidRPr="00C83D7B">
          <w:rPr>
            <w:rFonts w:ascii="MathJax_Size1" w:eastAsia="Times New Roman" w:hAnsi="MathJax_Size1" w:cs="Arial"/>
            <w:color w:val="222222"/>
            <w:sz w:val="29"/>
            <w:szCs w:val="29"/>
            <w:bdr w:val="none" w:sz="0" w:space="0" w:color="auto" w:frame="1"/>
          </w:rPr>
          <w:t>√</w:t>
        </w:r>
        <w:r w:rsidRPr="00C83D7B">
          <w:rPr>
            <w:rFonts w:ascii="Arial" w:eastAsia="Times New Roman" w:hAnsi="Arial" w:cs="Arial"/>
            <w:color w:val="222222"/>
            <w:sz w:val="24"/>
            <w:szCs w:val="24"/>
          </w:rPr>
          <w:t> = u.</w:t>
        </w:r>
      </w:ins>
    </w:p>
    <w:p w:rsidR="00C83D7B" w:rsidRPr="00C83D7B" w:rsidRDefault="00C83D7B" w:rsidP="00C83D7B">
      <w:pPr>
        <w:shd w:val="clear" w:color="auto" w:fill="FFFFFF"/>
        <w:spacing w:after="390" w:line="240" w:lineRule="auto"/>
        <w:rPr>
          <w:ins w:id="384" w:author="Unknown"/>
          <w:rFonts w:ascii="Arial" w:eastAsia="Times New Roman" w:hAnsi="Arial" w:cs="Arial"/>
          <w:color w:val="222222"/>
          <w:sz w:val="24"/>
          <w:szCs w:val="24"/>
        </w:rPr>
      </w:pPr>
      <w:proofErr w:type="gramStart"/>
      <w:ins w:id="385" w:author="Unknown">
        <w:r w:rsidRPr="00C83D7B">
          <w:rPr>
            <w:rFonts w:ascii="Arial" w:eastAsia="Times New Roman" w:hAnsi="Arial" w:cs="Arial"/>
            <w:color w:val="222222"/>
            <w:sz w:val="24"/>
            <w:szCs w:val="24"/>
          </w:rPr>
          <w:lastRenderedPageBreak/>
          <w:t>5. Integral As The Limit</w:t>
        </w:r>
        <w:proofErr w:type="gramEnd"/>
        <w:r w:rsidRPr="00C83D7B">
          <w:rPr>
            <w:rFonts w:ascii="Arial" w:eastAsia="Times New Roman" w:hAnsi="Arial" w:cs="Arial"/>
            <w:color w:val="222222"/>
            <w:sz w:val="24"/>
            <w:szCs w:val="24"/>
          </w:rPr>
          <w:t xml:space="preserve"> of a sum</w:t>
        </w:r>
      </w:ins>
    </w:p>
    <w:p w:rsidR="00C83D7B" w:rsidRPr="00C83D7B" w:rsidRDefault="00C83D7B" w:rsidP="00C83D7B">
      <w:pPr>
        <w:shd w:val="clear" w:color="auto" w:fill="FFFFFF"/>
        <w:spacing w:after="0" w:line="240" w:lineRule="auto"/>
        <w:rPr>
          <w:ins w:id="386" w:author="Unknown"/>
          <w:rFonts w:ascii="Arial" w:eastAsia="Times New Roman" w:hAnsi="Arial" w:cs="Arial"/>
          <w:color w:val="222222"/>
          <w:sz w:val="24"/>
          <w:szCs w:val="24"/>
        </w:rPr>
      </w:pPr>
      <w:ins w:id="387" w:author="Unknown">
        <w:r w:rsidRPr="00C83D7B">
          <w:rPr>
            <w:rFonts w:ascii="MathJax_Size1" w:eastAsia="Times New Roman" w:hAnsi="MathJax_Size1" w:cs="Arial"/>
            <w:color w:val="222222"/>
            <w:sz w:val="29"/>
            <w:szCs w:val="29"/>
            <w:bdr w:val="none" w:sz="0" w:space="0" w:color="auto" w:frame="1"/>
          </w:rPr>
          <w:t>∫</w:t>
        </w:r>
        <w:proofErr w:type="spellStart"/>
        <w:r w:rsidRPr="00C83D7B">
          <w:rPr>
            <w:rFonts w:ascii="MathJax_Math-italic" w:eastAsia="Times New Roman" w:hAnsi="MathJax_Math-italic" w:cs="Arial"/>
            <w:color w:val="222222"/>
            <w:sz w:val="21"/>
            <w:szCs w:val="21"/>
            <w:bdr w:val="none" w:sz="0" w:space="0" w:color="auto" w:frame="1"/>
          </w:rPr>
          <w:t>ba</w:t>
        </w:r>
        <w:proofErr w:type="spellEnd"/>
        <w:r w:rsidRPr="00C83D7B">
          <w:rPr>
            <w:rFonts w:ascii="Arial" w:eastAsia="Times New Roman" w:hAnsi="Arial" w:cs="Arial"/>
            <w:color w:val="222222"/>
            <w:sz w:val="24"/>
            <w:szCs w:val="24"/>
          </w:rPr>
          <w:t> f(x</w:t>
        </w:r>
        <w:proofErr w:type="gramStart"/>
        <w:r w:rsidRPr="00C83D7B">
          <w:rPr>
            <w:rFonts w:ascii="Arial" w:eastAsia="Times New Roman" w:hAnsi="Arial" w:cs="Arial"/>
            <w:color w:val="222222"/>
            <w:sz w:val="24"/>
            <w:szCs w:val="24"/>
          </w:rPr>
          <w:t>)dx</w:t>
        </w:r>
        <w:proofErr w:type="gramEnd"/>
        <w:r w:rsidRPr="00C83D7B">
          <w:rPr>
            <w:rFonts w:ascii="Arial" w:eastAsia="Times New Roman" w:hAnsi="Arial" w:cs="Arial"/>
            <w:color w:val="222222"/>
            <w:sz w:val="24"/>
            <w:szCs w:val="24"/>
          </w:rPr>
          <w:t xml:space="preserve"> = </w:t>
        </w:r>
        <w:r w:rsidRPr="00C83D7B">
          <w:rPr>
            <w:rFonts w:ascii="MathJax_Main" w:eastAsia="Times New Roman" w:hAnsi="MathJax_Main" w:cs="Arial"/>
            <w:color w:val="222222"/>
            <w:sz w:val="29"/>
            <w:szCs w:val="29"/>
            <w:bdr w:val="none" w:sz="0" w:space="0" w:color="auto" w:frame="1"/>
          </w:rPr>
          <w:t>lim</w:t>
        </w:r>
        <w:r w:rsidRPr="00C83D7B">
          <w:rPr>
            <w:rFonts w:ascii="MathJax_Math-italic" w:eastAsia="Times New Roman" w:hAnsi="MathJax_Math-italic" w:cs="Arial"/>
            <w:color w:val="222222"/>
            <w:sz w:val="21"/>
            <w:szCs w:val="21"/>
            <w:bdr w:val="none" w:sz="0" w:space="0" w:color="auto" w:frame="1"/>
          </w:rPr>
          <w:t>h</w:t>
        </w:r>
        <w:r w:rsidRPr="00C83D7B">
          <w:rPr>
            <w:rFonts w:ascii="MathJax_Main" w:eastAsia="Times New Roman" w:hAnsi="MathJax_Main" w:cs="Arial"/>
            <w:color w:val="222222"/>
            <w:sz w:val="21"/>
            <w:szCs w:val="21"/>
            <w:bdr w:val="none" w:sz="0" w:space="0" w:color="auto" w:frame="1"/>
          </w:rPr>
          <w:t>→0</w:t>
        </w:r>
        <w:r w:rsidRPr="00C83D7B">
          <w:rPr>
            <w:rFonts w:ascii="Arial" w:eastAsia="Times New Roman" w:hAnsi="Arial" w:cs="Arial"/>
            <w:color w:val="222222"/>
            <w:sz w:val="24"/>
            <w:szCs w:val="24"/>
          </w:rPr>
          <w:t> h[f(a)+f(a + h)+f(a + 2h)+… + f(a + </w:t>
        </w:r>
        <w:r w:rsidRPr="00C83D7B">
          <w:rPr>
            <w:rFonts w:ascii="MathJax_Math-italic" w:eastAsia="Times New Roman" w:hAnsi="MathJax_Math-italic" w:cs="Arial"/>
            <w:color w:val="222222"/>
            <w:sz w:val="29"/>
            <w:szCs w:val="29"/>
            <w:bdr w:val="none" w:sz="0" w:space="0" w:color="auto" w:frame="1"/>
          </w:rPr>
          <w:t>n</w:t>
        </w:r>
        <w:r w:rsidRPr="00C83D7B">
          <w:rPr>
            <w:rFonts w:ascii="MathJax_Main" w:eastAsia="Times New Roman" w:hAnsi="MathJax_Main" w:cs="Arial"/>
            <w:color w:val="222222"/>
            <w:sz w:val="29"/>
            <w:szCs w:val="29"/>
            <w:bdr w:val="none" w:sz="0" w:space="0" w:color="auto" w:frame="1"/>
          </w:rPr>
          <w:t>−1</w:t>
        </w:r>
        <w:r w:rsidRPr="00C83D7B">
          <w:rPr>
            <w:rFonts w:ascii="MathJax_Main" w:eastAsia="Times New Roman" w:hAnsi="MathJax_Main" w:cs="Arial"/>
            <w:color w:val="222222"/>
            <w:sz w:val="21"/>
            <w:szCs w:val="21"/>
            <w:bdr w:val="none" w:sz="0" w:space="0" w:color="auto" w:frame="1"/>
          </w:rPr>
          <w:t>¯¯¯¯¯¯¯¯¯¯¯</w:t>
        </w:r>
        <w:r w:rsidRPr="00C83D7B">
          <w:rPr>
            <w:rFonts w:ascii="Arial" w:eastAsia="Times New Roman" w:hAnsi="Arial" w:cs="Arial"/>
            <w:color w:val="222222"/>
            <w:sz w:val="24"/>
            <w:szCs w:val="24"/>
          </w:rPr>
          <w:t>h)], where h = </w:t>
        </w:r>
        <w:r w:rsidRPr="00C83D7B">
          <w:rPr>
            <w:rFonts w:ascii="MathJax_Math-italic" w:eastAsia="Times New Roman" w:hAnsi="MathJax_Math-italic" w:cs="Arial"/>
            <w:color w:val="222222"/>
            <w:sz w:val="21"/>
            <w:szCs w:val="21"/>
            <w:bdr w:val="none" w:sz="0" w:space="0" w:color="auto" w:frame="1"/>
          </w:rPr>
          <w:t>b</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an</w:t>
        </w:r>
        <w:r w:rsidRPr="00C83D7B">
          <w:rPr>
            <w:rFonts w:ascii="Arial" w:eastAsia="Times New Roman" w:hAnsi="Arial" w:cs="Arial"/>
            <w:color w:val="222222"/>
            <w:sz w:val="24"/>
            <w:szCs w:val="24"/>
          </w:rPr>
          <w:t>.</w:t>
        </w:r>
      </w:ins>
    </w:p>
    <w:p w:rsidR="00C83D7B" w:rsidRPr="00C83D7B" w:rsidRDefault="00C83D7B" w:rsidP="00C83D7B">
      <w:pPr>
        <w:shd w:val="clear" w:color="auto" w:fill="FFFFFF"/>
        <w:spacing w:after="390" w:line="240" w:lineRule="auto"/>
        <w:rPr>
          <w:ins w:id="388" w:author="Unknown"/>
          <w:rFonts w:ascii="Arial" w:eastAsia="Times New Roman" w:hAnsi="Arial" w:cs="Arial"/>
          <w:color w:val="222222"/>
          <w:sz w:val="24"/>
          <w:szCs w:val="24"/>
        </w:rPr>
      </w:pPr>
      <w:ins w:id="389" w:author="Unknown">
        <w:r w:rsidRPr="00C83D7B">
          <w:rPr>
            <w:rFonts w:ascii="Arial" w:eastAsia="Times New Roman" w:hAnsi="Arial" w:cs="Arial"/>
            <w:color w:val="222222"/>
            <w:sz w:val="24"/>
            <w:szCs w:val="24"/>
          </w:rPr>
          <w:t>6. FUNDAMENTAL THEOREM OF INTEGRAL CALCULUS</w:t>
        </w:r>
      </w:ins>
    </w:p>
    <w:p w:rsidR="00C83D7B" w:rsidRPr="00C83D7B" w:rsidRDefault="00C83D7B" w:rsidP="00C83D7B">
      <w:pPr>
        <w:shd w:val="clear" w:color="auto" w:fill="FFFFFF"/>
        <w:spacing w:after="0" w:line="240" w:lineRule="auto"/>
        <w:rPr>
          <w:ins w:id="390" w:author="Unknown"/>
          <w:rFonts w:ascii="Arial" w:eastAsia="Times New Roman" w:hAnsi="Arial" w:cs="Arial"/>
          <w:color w:val="222222"/>
          <w:sz w:val="24"/>
          <w:szCs w:val="24"/>
        </w:rPr>
      </w:pPr>
      <w:ins w:id="391" w:author="Unknown">
        <w:r w:rsidRPr="00C83D7B">
          <w:rPr>
            <w:rFonts w:ascii="MathJax_Size1" w:eastAsia="Times New Roman" w:hAnsi="MathJax_Size1" w:cs="Arial"/>
            <w:color w:val="222222"/>
            <w:sz w:val="29"/>
            <w:szCs w:val="29"/>
            <w:bdr w:val="none" w:sz="0" w:space="0" w:color="auto" w:frame="1"/>
          </w:rPr>
          <w:t>∫</w:t>
        </w:r>
        <w:proofErr w:type="spellStart"/>
        <w:r w:rsidRPr="00C83D7B">
          <w:rPr>
            <w:rFonts w:ascii="MathJax_Math-italic" w:eastAsia="Times New Roman" w:hAnsi="MathJax_Math-italic" w:cs="Arial"/>
            <w:color w:val="222222"/>
            <w:sz w:val="21"/>
            <w:szCs w:val="21"/>
            <w:bdr w:val="none" w:sz="0" w:space="0" w:color="auto" w:frame="1"/>
          </w:rPr>
          <w:t>ba</w:t>
        </w:r>
        <w:r w:rsidRPr="00C83D7B">
          <w:rPr>
            <w:rFonts w:ascii="Arial" w:eastAsia="Times New Roman" w:hAnsi="Arial" w:cs="Arial"/>
            <w:color w:val="222222"/>
            <w:sz w:val="24"/>
            <w:szCs w:val="24"/>
          </w:rPr>
          <w:t>f</w:t>
        </w:r>
        <w:proofErr w:type="spellEnd"/>
        <w:r w:rsidRPr="00C83D7B">
          <w:rPr>
            <w:rFonts w:ascii="Arial" w:eastAsia="Times New Roman" w:hAnsi="Arial" w:cs="Arial"/>
            <w:color w:val="222222"/>
            <w:sz w:val="24"/>
            <w:szCs w:val="24"/>
          </w:rPr>
          <w:t xml:space="preserve">(x) dx = </w:t>
        </w:r>
        <w:proofErr w:type="gramStart"/>
        <w:r w:rsidRPr="00C83D7B">
          <w:rPr>
            <w:rFonts w:ascii="Arial" w:eastAsia="Times New Roman" w:hAnsi="Arial" w:cs="Arial"/>
            <w:color w:val="222222"/>
            <w:sz w:val="24"/>
            <w:szCs w:val="24"/>
          </w:rPr>
          <w:t>F(</w:t>
        </w:r>
        <w:proofErr w:type="gramEnd"/>
        <w:r w:rsidRPr="00C83D7B">
          <w:rPr>
            <w:rFonts w:ascii="Arial" w:eastAsia="Times New Roman" w:hAnsi="Arial" w:cs="Arial"/>
            <w:color w:val="222222"/>
            <w:sz w:val="24"/>
            <w:szCs w:val="24"/>
          </w:rPr>
          <w:t>b) – F(a), where ∫ f(x) dx = F(x).</w:t>
        </w:r>
      </w:ins>
    </w:p>
    <w:p w:rsidR="00C83D7B" w:rsidRPr="00C83D7B" w:rsidRDefault="00C83D7B" w:rsidP="00C83D7B">
      <w:pPr>
        <w:shd w:val="clear" w:color="auto" w:fill="FFFFFF"/>
        <w:spacing w:after="390" w:line="240" w:lineRule="auto"/>
        <w:rPr>
          <w:ins w:id="392" w:author="Unknown"/>
          <w:rFonts w:ascii="Arial" w:eastAsia="Times New Roman" w:hAnsi="Arial" w:cs="Arial"/>
          <w:color w:val="222222"/>
          <w:sz w:val="24"/>
          <w:szCs w:val="24"/>
        </w:rPr>
      </w:pPr>
      <w:ins w:id="393" w:author="Unknown">
        <w:r w:rsidRPr="00C83D7B">
          <w:rPr>
            <w:rFonts w:ascii="Arial" w:eastAsia="Times New Roman" w:hAnsi="Arial" w:cs="Arial"/>
            <w:color w:val="222222"/>
            <w:sz w:val="24"/>
            <w:szCs w:val="24"/>
          </w:rPr>
          <w:t>7. PROPERTIES OF DEFINITE INTEGRALS</w:t>
        </w:r>
      </w:ins>
    </w:p>
    <w:p w:rsidR="00C83D7B" w:rsidRPr="00C83D7B" w:rsidRDefault="00C83D7B" w:rsidP="00C83D7B">
      <w:pPr>
        <w:shd w:val="clear" w:color="auto" w:fill="FFFFFF"/>
        <w:spacing w:after="0" w:line="240" w:lineRule="auto"/>
        <w:rPr>
          <w:ins w:id="394" w:author="Unknown"/>
          <w:rFonts w:ascii="Arial" w:eastAsia="Times New Roman" w:hAnsi="Arial" w:cs="Arial"/>
          <w:color w:val="222222"/>
          <w:sz w:val="24"/>
          <w:szCs w:val="24"/>
        </w:rPr>
      </w:pPr>
      <w:ins w:id="395" w:author="Unknown">
        <w:r w:rsidRPr="00C83D7B">
          <w:rPr>
            <w:rFonts w:ascii="Arial" w:eastAsia="Times New Roman" w:hAnsi="Arial" w:cs="Arial"/>
            <w:color w:val="222222"/>
            <w:sz w:val="24"/>
            <w:szCs w:val="24"/>
          </w:rPr>
          <w:t>I. </w:t>
        </w:r>
        <w:r w:rsidRPr="00C83D7B">
          <w:rPr>
            <w:rFonts w:ascii="MathJax_Size1" w:eastAsia="Times New Roman" w:hAnsi="MathJax_Size1" w:cs="Arial"/>
            <w:color w:val="222222"/>
            <w:sz w:val="29"/>
            <w:szCs w:val="29"/>
            <w:bdr w:val="none" w:sz="0" w:space="0" w:color="auto" w:frame="1"/>
          </w:rPr>
          <w:t>∫</w:t>
        </w:r>
        <w:proofErr w:type="spellStart"/>
        <w:r w:rsidRPr="00C83D7B">
          <w:rPr>
            <w:rFonts w:ascii="MathJax_Math-italic" w:eastAsia="Times New Roman" w:hAnsi="MathJax_Math-italic" w:cs="Arial"/>
            <w:color w:val="222222"/>
            <w:sz w:val="21"/>
            <w:szCs w:val="21"/>
            <w:bdr w:val="none" w:sz="0" w:space="0" w:color="auto" w:frame="1"/>
          </w:rPr>
          <w:t>ba</w:t>
        </w:r>
        <w:proofErr w:type="spellEnd"/>
        <w:r w:rsidRPr="00C83D7B">
          <w:rPr>
            <w:rFonts w:ascii="Arial" w:eastAsia="Times New Roman" w:hAnsi="Arial" w:cs="Arial"/>
            <w:color w:val="222222"/>
            <w:sz w:val="24"/>
            <w:szCs w:val="24"/>
          </w:rPr>
          <w:t> f(x</w:t>
        </w:r>
        <w:proofErr w:type="gramStart"/>
        <w:r w:rsidRPr="00C83D7B">
          <w:rPr>
            <w:rFonts w:ascii="Arial" w:eastAsia="Times New Roman" w:hAnsi="Arial" w:cs="Arial"/>
            <w:color w:val="222222"/>
            <w:sz w:val="24"/>
            <w:szCs w:val="24"/>
          </w:rPr>
          <w:t>)dx</w:t>
        </w:r>
        <w:proofErr w:type="gramEnd"/>
        <w:r w:rsidRPr="00C83D7B">
          <w:rPr>
            <w:rFonts w:ascii="Arial" w:eastAsia="Times New Roman" w:hAnsi="Arial" w:cs="Arial"/>
            <w:color w:val="222222"/>
            <w:sz w:val="24"/>
            <w:szCs w:val="24"/>
          </w:rPr>
          <w:t xml:space="preserve"> = </w:t>
        </w:r>
        <w:r w:rsidRPr="00C83D7B">
          <w:rPr>
            <w:rFonts w:ascii="MathJax_Size1" w:eastAsia="Times New Roman" w:hAnsi="MathJax_Size1" w:cs="Arial"/>
            <w:color w:val="222222"/>
            <w:sz w:val="29"/>
            <w:szCs w:val="29"/>
            <w:bdr w:val="none" w:sz="0" w:space="0" w:color="auto" w:frame="1"/>
          </w:rPr>
          <w:t>∫</w:t>
        </w:r>
        <w:proofErr w:type="spellStart"/>
        <w:r w:rsidRPr="00C83D7B">
          <w:rPr>
            <w:rFonts w:ascii="MathJax_Math-italic" w:eastAsia="Times New Roman" w:hAnsi="MathJax_Math-italic" w:cs="Arial"/>
            <w:color w:val="222222"/>
            <w:sz w:val="21"/>
            <w:szCs w:val="21"/>
            <w:bdr w:val="none" w:sz="0" w:space="0" w:color="auto" w:frame="1"/>
          </w:rPr>
          <w:t>ba</w:t>
        </w:r>
        <w:proofErr w:type="spellEnd"/>
        <w:r w:rsidRPr="00C83D7B">
          <w:rPr>
            <w:rFonts w:ascii="Arial" w:eastAsia="Times New Roman" w:hAnsi="Arial" w:cs="Arial"/>
            <w:color w:val="222222"/>
            <w:sz w:val="24"/>
            <w:szCs w:val="24"/>
          </w:rPr>
          <w:t xml:space="preserve"> f(t) </w:t>
        </w:r>
        <w:proofErr w:type="spellStart"/>
        <w:r w:rsidRPr="00C83D7B">
          <w:rPr>
            <w:rFonts w:ascii="Arial" w:eastAsia="Times New Roman" w:hAnsi="Arial" w:cs="Arial"/>
            <w:color w:val="222222"/>
            <w:sz w:val="24"/>
            <w:szCs w:val="24"/>
          </w:rPr>
          <w:t>dt</w:t>
        </w:r>
        <w:proofErr w:type="spellEnd"/>
      </w:ins>
    </w:p>
    <w:p w:rsidR="00C83D7B" w:rsidRPr="00C83D7B" w:rsidRDefault="00C83D7B" w:rsidP="00C83D7B">
      <w:pPr>
        <w:shd w:val="clear" w:color="auto" w:fill="FFFFFF"/>
        <w:spacing w:after="0" w:line="240" w:lineRule="auto"/>
        <w:rPr>
          <w:ins w:id="396" w:author="Unknown"/>
          <w:rFonts w:ascii="Arial" w:eastAsia="Times New Roman" w:hAnsi="Arial" w:cs="Arial"/>
          <w:color w:val="222222"/>
          <w:sz w:val="24"/>
          <w:szCs w:val="24"/>
        </w:rPr>
      </w:pPr>
      <w:ins w:id="397" w:author="Unknown">
        <w:r w:rsidRPr="00C83D7B">
          <w:rPr>
            <w:rFonts w:ascii="Arial" w:eastAsia="Times New Roman" w:hAnsi="Arial" w:cs="Arial"/>
            <w:color w:val="222222"/>
            <w:sz w:val="24"/>
            <w:szCs w:val="24"/>
          </w:rPr>
          <w:t>II. </w:t>
        </w:r>
        <w:r w:rsidRPr="00C83D7B">
          <w:rPr>
            <w:rFonts w:ascii="MathJax_Size1" w:eastAsia="Times New Roman" w:hAnsi="MathJax_Size1" w:cs="Arial"/>
            <w:color w:val="222222"/>
            <w:sz w:val="29"/>
            <w:szCs w:val="29"/>
            <w:bdr w:val="none" w:sz="0" w:space="0" w:color="auto" w:frame="1"/>
          </w:rPr>
          <w:t>∫</w:t>
        </w:r>
        <w:proofErr w:type="spellStart"/>
        <w:r w:rsidRPr="00C83D7B">
          <w:rPr>
            <w:rFonts w:ascii="MathJax_Math-italic" w:eastAsia="Times New Roman" w:hAnsi="MathJax_Math-italic" w:cs="Arial"/>
            <w:color w:val="222222"/>
            <w:sz w:val="21"/>
            <w:szCs w:val="21"/>
            <w:bdr w:val="none" w:sz="0" w:space="0" w:color="auto" w:frame="1"/>
          </w:rPr>
          <w:t>ba</w:t>
        </w:r>
        <w:proofErr w:type="spellEnd"/>
        <w:r w:rsidRPr="00C83D7B">
          <w:rPr>
            <w:rFonts w:ascii="Arial" w:eastAsia="Times New Roman" w:hAnsi="Arial" w:cs="Arial"/>
            <w:color w:val="222222"/>
            <w:sz w:val="24"/>
            <w:szCs w:val="24"/>
          </w:rPr>
          <w:t> f(x</w:t>
        </w:r>
        <w:proofErr w:type="gramStart"/>
        <w:r w:rsidRPr="00C83D7B">
          <w:rPr>
            <w:rFonts w:ascii="Arial" w:eastAsia="Times New Roman" w:hAnsi="Arial" w:cs="Arial"/>
            <w:color w:val="222222"/>
            <w:sz w:val="24"/>
            <w:szCs w:val="24"/>
          </w:rPr>
          <w:t>)dx</w:t>
        </w:r>
        <w:proofErr w:type="gramEnd"/>
        <w:r w:rsidRPr="00C83D7B">
          <w:rPr>
            <w:rFonts w:ascii="Arial" w:eastAsia="Times New Roman" w:hAnsi="Arial" w:cs="Arial"/>
            <w:color w:val="222222"/>
            <w:sz w:val="24"/>
            <w:szCs w:val="24"/>
          </w:rPr>
          <w:t xml:space="preserve"> = –</w:t>
        </w:r>
        <w:r w:rsidRPr="00C83D7B">
          <w:rPr>
            <w:rFonts w:ascii="MathJax_Size1" w:eastAsia="Times New Roman" w:hAnsi="MathJax_Size1" w:cs="Arial"/>
            <w:color w:val="222222"/>
            <w:sz w:val="29"/>
            <w:szCs w:val="29"/>
            <w:bdr w:val="none" w:sz="0" w:space="0" w:color="auto" w:frame="1"/>
          </w:rPr>
          <w:t>∫</w:t>
        </w:r>
        <w:proofErr w:type="spellStart"/>
        <w:r w:rsidRPr="00C83D7B">
          <w:rPr>
            <w:rFonts w:ascii="MathJax_Math-italic" w:eastAsia="Times New Roman" w:hAnsi="MathJax_Math-italic" w:cs="Arial"/>
            <w:color w:val="222222"/>
            <w:sz w:val="21"/>
            <w:szCs w:val="21"/>
            <w:bdr w:val="none" w:sz="0" w:space="0" w:color="auto" w:frame="1"/>
          </w:rPr>
          <w:t>aa</w:t>
        </w:r>
        <w:r w:rsidRPr="00C83D7B">
          <w:rPr>
            <w:rFonts w:ascii="Arial" w:eastAsia="Times New Roman" w:hAnsi="Arial" w:cs="Arial"/>
            <w:color w:val="222222"/>
            <w:sz w:val="24"/>
            <w:szCs w:val="24"/>
          </w:rPr>
          <w:t>f</w:t>
        </w:r>
        <w:proofErr w:type="spellEnd"/>
        <w:r w:rsidRPr="00C83D7B">
          <w:rPr>
            <w:rFonts w:ascii="Arial" w:eastAsia="Times New Roman" w:hAnsi="Arial" w:cs="Arial"/>
            <w:color w:val="222222"/>
            <w:sz w:val="24"/>
            <w:szCs w:val="24"/>
          </w:rPr>
          <w:t>(x)dx. Particular case: </w:t>
        </w:r>
        <w:r w:rsidRPr="00C83D7B">
          <w:rPr>
            <w:rFonts w:ascii="MathJax_Size1" w:eastAsia="Times New Roman" w:hAnsi="MathJax_Size1" w:cs="Arial"/>
            <w:color w:val="222222"/>
            <w:sz w:val="29"/>
            <w:szCs w:val="29"/>
            <w:bdr w:val="none" w:sz="0" w:space="0" w:color="auto" w:frame="1"/>
          </w:rPr>
          <w:t>∫</w:t>
        </w:r>
        <w:proofErr w:type="spellStart"/>
        <w:r w:rsidRPr="00C83D7B">
          <w:rPr>
            <w:rFonts w:ascii="MathJax_Math-italic" w:eastAsia="Times New Roman" w:hAnsi="MathJax_Math-italic" w:cs="Arial"/>
            <w:color w:val="222222"/>
            <w:sz w:val="21"/>
            <w:szCs w:val="21"/>
            <w:bdr w:val="none" w:sz="0" w:space="0" w:color="auto" w:frame="1"/>
          </w:rPr>
          <w:t>aa</w:t>
        </w:r>
        <w:r w:rsidRPr="00C83D7B">
          <w:rPr>
            <w:rFonts w:ascii="Arial" w:eastAsia="Times New Roman" w:hAnsi="Arial" w:cs="Arial"/>
            <w:color w:val="222222"/>
            <w:sz w:val="24"/>
            <w:szCs w:val="24"/>
          </w:rPr>
          <w:t>f</w:t>
        </w:r>
        <w:proofErr w:type="spellEnd"/>
        <w:r w:rsidRPr="00C83D7B">
          <w:rPr>
            <w:rFonts w:ascii="Arial" w:eastAsia="Times New Roman" w:hAnsi="Arial" w:cs="Arial"/>
            <w:color w:val="222222"/>
            <w:sz w:val="24"/>
            <w:szCs w:val="24"/>
          </w:rPr>
          <w:t>(x</w:t>
        </w:r>
        <w:proofErr w:type="gramStart"/>
        <w:r w:rsidRPr="00C83D7B">
          <w:rPr>
            <w:rFonts w:ascii="Arial" w:eastAsia="Times New Roman" w:hAnsi="Arial" w:cs="Arial"/>
            <w:color w:val="222222"/>
            <w:sz w:val="24"/>
            <w:szCs w:val="24"/>
          </w:rPr>
          <w:t>)dx</w:t>
        </w:r>
        <w:proofErr w:type="gramEnd"/>
        <w:r w:rsidRPr="00C83D7B">
          <w:rPr>
            <w:rFonts w:ascii="Arial" w:eastAsia="Times New Roman" w:hAnsi="Arial" w:cs="Arial"/>
            <w:color w:val="222222"/>
            <w:sz w:val="24"/>
            <w:szCs w:val="24"/>
          </w:rPr>
          <w:t xml:space="preserve"> = 0</w:t>
        </w:r>
      </w:ins>
    </w:p>
    <w:p w:rsidR="00C83D7B" w:rsidRPr="00C83D7B" w:rsidRDefault="00C83D7B" w:rsidP="00C83D7B">
      <w:pPr>
        <w:shd w:val="clear" w:color="auto" w:fill="FFFFFF"/>
        <w:spacing w:after="0" w:line="240" w:lineRule="auto"/>
        <w:rPr>
          <w:ins w:id="398" w:author="Unknown"/>
          <w:rFonts w:ascii="Arial" w:eastAsia="Times New Roman" w:hAnsi="Arial" w:cs="Arial"/>
          <w:color w:val="222222"/>
          <w:sz w:val="24"/>
          <w:szCs w:val="24"/>
        </w:rPr>
      </w:pPr>
      <w:ins w:id="399" w:author="Unknown">
        <w:r w:rsidRPr="00C83D7B">
          <w:rPr>
            <w:rFonts w:ascii="Arial" w:eastAsia="Times New Roman" w:hAnsi="Arial" w:cs="Arial"/>
            <w:color w:val="222222"/>
            <w:sz w:val="24"/>
            <w:szCs w:val="24"/>
          </w:rPr>
          <w:t>III. </w:t>
        </w:r>
        <w:r w:rsidRPr="00C83D7B">
          <w:rPr>
            <w:rFonts w:ascii="MathJax_Size1" w:eastAsia="Times New Roman" w:hAnsi="MathJax_Size1" w:cs="Arial"/>
            <w:color w:val="222222"/>
            <w:sz w:val="29"/>
            <w:szCs w:val="29"/>
            <w:bdr w:val="none" w:sz="0" w:space="0" w:color="auto" w:frame="1"/>
          </w:rPr>
          <w:t>∫</w:t>
        </w:r>
        <w:proofErr w:type="spellStart"/>
        <w:r w:rsidRPr="00C83D7B">
          <w:rPr>
            <w:rFonts w:ascii="MathJax_Math-italic" w:eastAsia="Times New Roman" w:hAnsi="MathJax_Math-italic" w:cs="Arial"/>
            <w:color w:val="222222"/>
            <w:sz w:val="21"/>
            <w:szCs w:val="21"/>
            <w:bdr w:val="none" w:sz="0" w:space="0" w:color="auto" w:frame="1"/>
          </w:rPr>
          <w:t>ba</w:t>
        </w:r>
        <w:proofErr w:type="spellEnd"/>
        <w:r w:rsidRPr="00C83D7B">
          <w:rPr>
            <w:rFonts w:ascii="Arial" w:eastAsia="Times New Roman" w:hAnsi="Arial" w:cs="Arial"/>
            <w:color w:val="222222"/>
            <w:sz w:val="24"/>
            <w:szCs w:val="24"/>
          </w:rPr>
          <w:t> f(x</w:t>
        </w:r>
        <w:proofErr w:type="gramStart"/>
        <w:r w:rsidRPr="00C83D7B">
          <w:rPr>
            <w:rFonts w:ascii="Arial" w:eastAsia="Times New Roman" w:hAnsi="Arial" w:cs="Arial"/>
            <w:color w:val="222222"/>
            <w:sz w:val="24"/>
            <w:szCs w:val="24"/>
          </w:rPr>
          <w:t>)dx</w:t>
        </w:r>
        <w:proofErr w:type="gramEnd"/>
        <w:r w:rsidRPr="00C83D7B">
          <w:rPr>
            <w:rFonts w:ascii="Arial" w:eastAsia="Times New Roman" w:hAnsi="Arial" w:cs="Arial"/>
            <w:color w:val="222222"/>
            <w:sz w:val="24"/>
            <w:szCs w:val="24"/>
          </w:rPr>
          <w:t xml:space="preserve"> = </w:t>
        </w:r>
        <w:r w:rsidRPr="00C83D7B">
          <w:rPr>
            <w:rFonts w:ascii="MathJax_Size1" w:eastAsia="Times New Roman" w:hAnsi="MathJax_Size1" w:cs="Arial"/>
            <w:color w:val="222222"/>
            <w:sz w:val="29"/>
            <w:szCs w:val="29"/>
            <w:bdr w:val="none" w:sz="0" w:space="0" w:color="auto" w:frame="1"/>
          </w:rPr>
          <w:t>∫</w:t>
        </w:r>
        <w:proofErr w:type="spellStart"/>
        <w:r w:rsidRPr="00C83D7B">
          <w:rPr>
            <w:rFonts w:ascii="MathJax_Math-italic" w:eastAsia="Times New Roman" w:hAnsi="MathJax_Math-italic" w:cs="Arial"/>
            <w:color w:val="222222"/>
            <w:sz w:val="21"/>
            <w:szCs w:val="21"/>
            <w:bdr w:val="none" w:sz="0" w:space="0" w:color="auto" w:frame="1"/>
          </w:rPr>
          <w:t>ba</w:t>
        </w:r>
        <w:proofErr w:type="spellEnd"/>
        <w:r w:rsidRPr="00C83D7B">
          <w:rPr>
            <w:rFonts w:ascii="Arial" w:eastAsia="Times New Roman" w:hAnsi="Arial" w:cs="Arial"/>
            <w:color w:val="222222"/>
            <w:sz w:val="24"/>
            <w:szCs w:val="24"/>
          </w:rPr>
          <w:t> f(a + b – x)dx.</w:t>
        </w:r>
      </w:ins>
    </w:p>
    <w:p w:rsidR="00C83D7B" w:rsidRPr="00C83D7B" w:rsidRDefault="00C83D7B" w:rsidP="00C83D7B">
      <w:pPr>
        <w:shd w:val="clear" w:color="auto" w:fill="FFFFFF"/>
        <w:spacing w:after="0" w:line="240" w:lineRule="auto"/>
        <w:rPr>
          <w:ins w:id="400" w:author="Unknown"/>
          <w:rFonts w:ascii="Arial" w:eastAsia="Times New Roman" w:hAnsi="Arial" w:cs="Arial"/>
          <w:color w:val="222222"/>
          <w:sz w:val="24"/>
          <w:szCs w:val="24"/>
        </w:rPr>
      </w:pPr>
      <w:ins w:id="401" w:author="Unknown">
        <w:r w:rsidRPr="00C83D7B">
          <w:rPr>
            <w:rFonts w:ascii="Arial" w:eastAsia="Times New Roman" w:hAnsi="Arial" w:cs="Arial"/>
            <w:color w:val="222222"/>
            <w:sz w:val="24"/>
            <w:szCs w:val="24"/>
          </w:rPr>
          <w:t>IV. </w:t>
        </w:r>
        <w:r w:rsidRPr="00C83D7B">
          <w:rPr>
            <w:rFonts w:ascii="MathJax_Size1" w:eastAsia="Times New Roman" w:hAnsi="MathJax_Size1" w:cs="Arial"/>
            <w:color w:val="222222"/>
            <w:sz w:val="29"/>
            <w:szCs w:val="29"/>
            <w:bdr w:val="none" w:sz="0" w:space="0" w:color="auto" w:frame="1"/>
          </w:rPr>
          <w:t>∫</w:t>
        </w:r>
        <w:proofErr w:type="spellStart"/>
        <w:r w:rsidRPr="00C83D7B">
          <w:rPr>
            <w:rFonts w:ascii="MathJax_Math-italic" w:eastAsia="Times New Roman" w:hAnsi="MathJax_Math-italic" w:cs="Arial"/>
            <w:color w:val="222222"/>
            <w:sz w:val="21"/>
            <w:szCs w:val="21"/>
            <w:bdr w:val="none" w:sz="0" w:space="0" w:color="auto" w:frame="1"/>
          </w:rPr>
          <w:t>ba</w:t>
        </w:r>
        <w:proofErr w:type="spellEnd"/>
        <w:r w:rsidRPr="00C83D7B">
          <w:rPr>
            <w:rFonts w:ascii="Arial" w:eastAsia="Times New Roman" w:hAnsi="Arial" w:cs="Arial"/>
            <w:color w:val="222222"/>
            <w:sz w:val="24"/>
            <w:szCs w:val="24"/>
          </w:rPr>
          <w:t> f(x</w:t>
        </w:r>
        <w:proofErr w:type="gramStart"/>
        <w:r w:rsidRPr="00C83D7B">
          <w:rPr>
            <w:rFonts w:ascii="Arial" w:eastAsia="Times New Roman" w:hAnsi="Arial" w:cs="Arial"/>
            <w:color w:val="222222"/>
            <w:sz w:val="24"/>
            <w:szCs w:val="24"/>
          </w:rPr>
          <w:t>)dx</w:t>
        </w:r>
        <w:proofErr w:type="gramEnd"/>
        <w:r w:rsidRPr="00C83D7B">
          <w:rPr>
            <w:rFonts w:ascii="Arial" w:eastAsia="Times New Roman" w:hAnsi="Arial" w:cs="Arial"/>
            <w:color w:val="222222"/>
            <w:sz w:val="24"/>
            <w:szCs w:val="24"/>
          </w:rPr>
          <w:t xml:space="preserve"> = </w:t>
        </w:r>
        <w:r w:rsidRPr="00C83D7B">
          <w:rPr>
            <w:rFonts w:ascii="MathJax_Size1" w:eastAsia="Times New Roman" w:hAnsi="MathJax_Size1" w:cs="Arial"/>
            <w:color w:val="222222"/>
            <w:sz w:val="29"/>
            <w:szCs w:val="29"/>
            <w:bdr w:val="none" w:sz="0" w:space="0" w:color="auto" w:frame="1"/>
          </w:rPr>
          <w:t>∫</w:t>
        </w:r>
        <w:proofErr w:type="spellStart"/>
        <w:r w:rsidRPr="00C83D7B">
          <w:rPr>
            <w:rFonts w:ascii="MathJax_Math-italic" w:eastAsia="Times New Roman" w:hAnsi="MathJax_Math-italic" w:cs="Arial"/>
            <w:color w:val="222222"/>
            <w:sz w:val="21"/>
            <w:szCs w:val="21"/>
            <w:bdr w:val="none" w:sz="0" w:space="0" w:color="auto" w:frame="1"/>
          </w:rPr>
          <w:t>ca</w:t>
        </w:r>
        <w:r w:rsidRPr="00C83D7B">
          <w:rPr>
            <w:rFonts w:ascii="Arial" w:eastAsia="Times New Roman" w:hAnsi="Arial" w:cs="Arial"/>
            <w:color w:val="222222"/>
            <w:sz w:val="24"/>
            <w:szCs w:val="24"/>
          </w:rPr>
          <w:t>f</w:t>
        </w:r>
        <w:proofErr w:type="spellEnd"/>
        <w:r w:rsidRPr="00C83D7B">
          <w:rPr>
            <w:rFonts w:ascii="Arial" w:eastAsia="Times New Roman" w:hAnsi="Arial" w:cs="Arial"/>
            <w:color w:val="222222"/>
            <w:sz w:val="24"/>
            <w:szCs w:val="24"/>
          </w:rPr>
          <w:t>(x)dx + f(x)dx = </w:t>
        </w:r>
        <w:r w:rsidRPr="00C83D7B">
          <w:rPr>
            <w:rFonts w:ascii="MathJax_Size1" w:eastAsia="Times New Roman" w:hAnsi="MathJax_Size1" w:cs="Arial"/>
            <w:color w:val="222222"/>
            <w:sz w:val="29"/>
            <w:szCs w:val="29"/>
            <w:bdr w:val="none" w:sz="0" w:space="0" w:color="auto" w:frame="1"/>
          </w:rPr>
          <w:t>∫</w:t>
        </w:r>
        <w:proofErr w:type="spellStart"/>
        <w:r w:rsidRPr="00C83D7B">
          <w:rPr>
            <w:rFonts w:ascii="MathJax_Math-italic" w:eastAsia="Times New Roman" w:hAnsi="MathJax_Math-italic" w:cs="Arial"/>
            <w:color w:val="222222"/>
            <w:sz w:val="21"/>
            <w:szCs w:val="21"/>
            <w:bdr w:val="none" w:sz="0" w:space="0" w:color="auto" w:frame="1"/>
          </w:rPr>
          <w:t>bc</w:t>
        </w:r>
        <w:proofErr w:type="spellEnd"/>
        <w:r w:rsidRPr="00C83D7B">
          <w:rPr>
            <w:rFonts w:ascii="Arial" w:eastAsia="Times New Roman" w:hAnsi="Arial" w:cs="Arial"/>
            <w:color w:val="222222"/>
            <w:sz w:val="24"/>
            <w:szCs w:val="24"/>
          </w:rPr>
          <w:t> f(x)dx, where a &lt; b &lt; c</w:t>
        </w:r>
      </w:ins>
    </w:p>
    <w:p w:rsidR="00C83D7B" w:rsidRPr="00C83D7B" w:rsidRDefault="00C83D7B" w:rsidP="00C83D7B">
      <w:pPr>
        <w:shd w:val="clear" w:color="auto" w:fill="FFFFFF"/>
        <w:spacing w:after="0" w:line="240" w:lineRule="auto"/>
        <w:rPr>
          <w:ins w:id="402" w:author="Unknown"/>
          <w:rFonts w:ascii="Arial" w:eastAsia="Times New Roman" w:hAnsi="Arial" w:cs="Arial"/>
          <w:color w:val="222222"/>
          <w:sz w:val="24"/>
          <w:szCs w:val="24"/>
        </w:rPr>
      </w:pPr>
      <w:ins w:id="403" w:author="Unknown">
        <w:r w:rsidRPr="00C83D7B">
          <w:rPr>
            <w:rFonts w:ascii="Arial" w:eastAsia="Times New Roman" w:hAnsi="Arial" w:cs="Arial"/>
            <w:color w:val="222222"/>
            <w:sz w:val="24"/>
            <w:szCs w:val="24"/>
          </w:rPr>
          <w:t>V. </w:t>
        </w:r>
        <w:r w:rsidRPr="00C83D7B">
          <w:rPr>
            <w:rFonts w:ascii="MathJax_Size1" w:eastAsia="Times New Roman" w:hAnsi="MathJax_Size1" w:cs="Arial"/>
            <w:color w:val="222222"/>
            <w:sz w:val="29"/>
            <w:szCs w:val="29"/>
            <w:bdr w:val="none" w:sz="0" w:space="0" w:color="auto" w:frame="1"/>
          </w:rPr>
          <w:t>∫</w:t>
        </w:r>
        <w:r w:rsidRPr="00C83D7B">
          <w:rPr>
            <w:rFonts w:ascii="MathJax_Math-italic" w:eastAsia="Times New Roman" w:hAnsi="MathJax_Math-italic" w:cs="Arial"/>
            <w:color w:val="222222"/>
            <w:sz w:val="21"/>
            <w:szCs w:val="21"/>
            <w:bdr w:val="none" w:sz="0" w:space="0" w:color="auto" w:frame="1"/>
          </w:rPr>
          <w:t>a</w:t>
        </w:r>
        <w:r w:rsidRPr="00C83D7B">
          <w:rPr>
            <w:rFonts w:ascii="MathJax_Main" w:eastAsia="Times New Roman" w:hAnsi="MathJax_Main" w:cs="Arial"/>
            <w:color w:val="222222"/>
            <w:sz w:val="21"/>
            <w:szCs w:val="21"/>
            <w:bdr w:val="none" w:sz="0" w:space="0" w:color="auto" w:frame="1"/>
          </w:rPr>
          <w:t>0</w:t>
        </w:r>
        <w:r w:rsidRPr="00C83D7B">
          <w:rPr>
            <w:rFonts w:ascii="Arial" w:eastAsia="Times New Roman" w:hAnsi="Arial" w:cs="Arial"/>
            <w:color w:val="222222"/>
            <w:sz w:val="24"/>
            <w:szCs w:val="24"/>
          </w:rPr>
          <w:t> f(x</w:t>
        </w:r>
        <w:proofErr w:type="gramStart"/>
        <w:r w:rsidRPr="00C83D7B">
          <w:rPr>
            <w:rFonts w:ascii="Arial" w:eastAsia="Times New Roman" w:hAnsi="Arial" w:cs="Arial"/>
            <w:color w:val="222222"/>
            <w:sz w:val="24"/>
            <w:szCs w:val="24"/>
          </w:rPr>
          <w:t>)dx</w:t>
        </w:r>
        <w:proofErr w:type="gramEnd"/>
        <w:r w:rsidRPr="00C83D7B">
          <w:rPr>
            <w:rFonts w:ascii="Arial" w:eastAsia="Times New Roman" w:hAnsi="Arial" w:cs="Arial"/>
            <w:color w:val="222222"/>
            <w:sz w:val="24"/>
            <w:szCs w:val="24"/>
          </w:rPr>
          <w:t xml:space="preserve"> = </w:t>
        </w:r>
        <w:r w:rsidRPr="00C83D7B">
          <w:rPr>
            <w:rFonts w:ascii="MathJax_Size1" w:eastAsia="Times New Roman" w:hAnsi="MathJax_Size1" w:cs="Arial"/>
            <w:color w:val="222222"/>
            <w:sz w:val="29"/>
            <w:szCs w:val="29"/>
            <w:bdr w:val="none" w:sz="0" w:space="0" w:color="auto" w:frame="1"/>
          </w:rPr>
          <w:t>∫</w:t>
        </w:r>
        <w:proofErr w:type="spellStart"/>
        <w:r w:rsidRPr="00C83D7B">
          <w:rPr>
            <w:rFonts w:ascii="MathJax_Math-italic" w:eastAsia="Times New Roman" w:hAnsi="MathJax_Math-italic" w:cs="Arial"/>
            <w:color w:val="222222"/>
            <w:sz w:val="21"/>
            <w:szCs w:val="21"/>
            <w:bdr w:val="none" w:sz="0" w:space="0" w:color="auto" w:frame="1"/>
          </w:rPr>
          <w:t>ba</w:t>
        </w:r>
        <w:proofErr w:type="spellEnd"/>
        <w:r w:rsidRPr="00C83D7B">
          <w:rPr>
            <w:rFonts w:ascii="Arial" w:eastAsia="Times New Roman" w:hAnsi="Arial" w:cs="Arial"/>
            <w:color w:val="222222"/>
            <w:sz w:val="24"/>
            <w:szCs w:val="24"/>
          </w:rPr>
          <w:t> f(a – x)dx</w:t>
        </w:r>
      </w:ins>
    </w:p>
    <w:p w:rsidR="00C83D7B" w:rsidRPr="00C83D7B" w:rsidRDefault="00C83D7B" w:rsidP="00C83D7B">
      <w:pPr>
        <w:shd w:val="clear" w:color="auto" w:fill="FFFFFF"/>
        <w:spacing w:after="0" w:line="240" w:lineRule="auto"/>
        <w:rPr>
          <w:ins w:id="404" w:author="Unknown"/>
          <w:rFonts w:ascii="Arial" w:eastAsia="Times New Roman" w:hAnsi="Arial" w:cs="Arial"/>
          <w:color w:val="222222"/>
          <w:sz w:val="24"/>
          <w:szCs w:val="24"/>
        </w:rPr>
      </w:pPr>
      <w:ins w:id="405" w:author="Unknown">
        <w:r w:rsidRPr="00C83D7B">
          <w:rPr>
            <w:rFonts w:ascii="Arial" w:eastAsia="Times New Roman" w:hAnsi="Arial" w:cs="Arial"/>
            <w:color w:val="222222"/>
            <w:sz w:val="24"/>
            <w:szCs w:val="24"/>
          </w:rPr>
          <w:t>VI. </w:t>
        </w:r>
        <w:r w:rsidRPr="00C83D7B">
          <w:rPr>
            <w:rFonts w:ascii="MathJax_Size1" w:eastAsia="Times New Roman" w:hAnsi="MathJax_Size1" w:cs="Arial"/>
            <w:color w:val="222222"/>
            <w:sz w:val="29"/>
            <w:szCs w:val="29"/>
            <w:bdr w:val="none" w:sz="0" w:space="0" w:color="auto" w:frame="1"/>
          </w:rPr>
          <w:t>∫</w:t>
        </w:r>
        <w:r w:rsidRPr="00C83D7B">
          <w:rPr>
            <w:rFonts w:ascii="MathJax_Math-italic" w:eastAsia="Times New Roman" w:hAnsi="MathJax_Math-italic" w:cs="Arial"/>
            <w:color w:val="222222"/>
            <w:sz w:val="21"/>
            <w:szCs w:val="21"/>
            <w:bdr w:val="none" w:sz="0" w:space="0" w:color="auto" w:frame="1"/>
          </w:rPr>
          <w:t>a</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a</w:t>
        </w:r>
        <w:r w:rsidRPr="00C83D7B">
          <w:rPr>
            <w:rFonts w:ascii="Arial" w:eastAsia="Times New Roman" w:hAnsi="Arial" w:cs="Arial"/>
            <w:color w:val="222222"/>
            <w:sz w:val="24"/>
            <w:szCs w:val="24"/>
          </w:rPr>
          <w:t> f(x</w:t>
        </w:r>
        <w:proofErr w:type="gramStart"/>
        <w:r w:rsidRPr="00C83D7B">
          <w:rPr>
            <w:rFonts w:ascii="Arial" w:eastAsia="Times New Roman" w:hAnsi="Arial" w:cs="Arial"/>
            <w:color w:val="222222"/>
            <w:sz w:val="24"/>
            <w:szCs w:val="24"/>
          </w:rPr>
          <w:t>)dx</w:t>
        </w:r>
        <w:proofErr w:type="gramEnd"/>
        <w:r w:rsidRPr="00C83D7B">
          <w:rPr>
            <w:rFonts w:ascii="Arial" w:eastAsia="Times New Roman" w:hAnsi="Arial" w:cs="Arial"/>
            <w:color w:val="222222"/>
            <w:sz w:val="24"/>
            <w:szCs w:val="24"/>
          </w:rPr>
          <w:t xml:space="preserve"> = 0 if f(-x) = -f(x)</w:t>
        </w:r>
        <w:r w:rsidRPr="00C83D7B">
          <w:rPr>
            <w:rFonts w:ascii="Arial" w:eastAsia="Times New Roman" w:hAnsi="Arial" w:cs="Arial"/>
            <w:color w:val="222222"/>
            <w:sz w:val="24"/>
            <w:szCs w:val="24"/>
          </w:rPr>
          <w:br/>
          <w:t>= 2</w:t>
        </w:r>
        <w:r w:rsidRPr="00C83D7B">
          <w:rPr>
            <w:rFonts w:ascii="MathJax_Size1" w:eastAsia="Times New Roman" w:hAnsi="MathJax_Size1" w:cs="Arial"/>
            <w:color w:val="222222"/>
            <w:sz w:val="29"/>
            <w:szCs w:val="29"/>
            <w:bdr w:val="none" w:sz="0" w:space="0" w:color="auto" w:frame="1"/>
          </w:rPr>
          <w:t>∫</w:t>
        </w:r>
        <w:r w:rsidRPr="00C83D7B">
          <w:rPr>
            <w:rFonts w:ascii="MathJax_Math-italic" w:eastAsia="Times New Roman" w:hAnsi="MathJax_Math-italic" w:cs="Arial"/>
            <w:color w:val="222222"/>
            <w:sz w:val="21"/>
            <w:szCs w:val="21"/>
            <w:bdr w:val="none" w:sz="0" w:space="0" w:color="auto" w:frame="1"/>
          </w:rPr>
          <w:t>a</w:t>
        </w:r>
        <w:r w:rsidRPr="00C83D7B">
          <w:rPr>
            <w:rFonts w:ascii="MathJax_Main" w:eastAsia="Times New Roman" w:hAnsi="MathJax_Main" w:cs="Arial"/>
            <w:color w:val="222222"/>
            <w:sz w:val="21"/>
            <w:szCs w:val="21"/>
            <w:bdr w:val="none" w:sz="0" w:space="0" w:color="auto" w:frame="1"/>
          </w:rPr>
          <w:t>0</w:t>
        </w:r>
        <w:r w:rsidRPr="00C83D7B">
          <w:rPr>
            <w:rFonts w:ascii="Arial" w:eastAsia="Times New Roman" w:hAnsi="Arial" w:cs="Arial"/>
            <w:color w:val="222222"/>
            <w:sz w:val="24"/>
            <w:szCs w:val="24"/>
          </w:rPr>
          <w:t> f(x)dx if f(-x) = f(x)</w:t>
        </w:r>
      </w:ins>
    </w:p>
    <w:p w:rsidR="00C83D7B" w:rsidRPr="00C83D7B" w:rsidRDefault="00C83D7B" w:rsidP="00C83D7B">
      <w:pPr>
        <w:shd w:val="clear" w:color="auto" w:fill="FFFFFF"/>
        <w:spacing w:after="0" w:line="240" w:lineRule="auto"/>
        <w:rPr>
          <w:ins w:id="406" w:author="Unknown"/>
          <w:rFonts w:ascii="Arial" w:eastAsia="Times New Roman" w:hAnsi="Arial" w:cs="Arial"/>
          <w:color w:val="222222"/>
          <w:sz w:val="24"/>
          <w:szCs w:val="24"/>
        </w:rPr>
      </w:pPr>
      <w:ins w:id="407" w:author="Unknown">
        <w:r w:rsidRPr="00C83D7B">
          <w:rPr>
            <w:rFonts w:ascii="Arial" w:eastAsia="Times New Roman" w:hAnsi="Arial" w:cs="Arial"/>
            <w:color w:val="222222"/>
            <w:sz w:val="24"/>
            <w:szCs w:val="24"/>
          </w:rPr>
          <w:t>VII. </w:t>
        </w:r>
        <w:r w:rsidRPr="00C83D7B">
          <w:rPr>
            <w:rFonts w:ascii="MathJax_Size1" w:eastAsia="Times New Roman" w:hAnsi="MathJax_Size1" w:cs="Arial"/>
            <w:color w:val="222222"/>
            <w:sz w:val="29"/>
            <w:szCs w:val="29"/>
            <w:bdr w:val="none" w:sz="0" w:space="0" w:color="auto" w:frame="1"/>
          </w:rPr>
          <w:t>∫</w:t>
        </w:r>
        <w:r w:rsidRPr="00C83D7B">
          <w:rPr>
            <w:rFonts w:ascii="MathJax_Main" w:eastAsia="Times New Roman" w:hAnsi="MathJax_Main" w:cs="Arial"/>
            <w:color w:val="222222"/>
            <w:sz w:val="21"/>
            <w:szCs w:val="21"/>
            <w:bdr w:val="none" w:sz="0" w:space="0" w:color="auto" w:frame="1"/>
          </w:rPr>
          <w:t>2</w:t>
        </w:r>
        <w:r w:rsidRPr="00C83D7B">
          <w:rPr>
            <w:rFonts w:ascii="MathJax_Math-italic" w:eastAsia="Times New Roman" w:hAnsi="MathJax_Math-italic" w:cs="Arial"/>
            <w:color w:val="222222"/>
            <w:sz w:val="21"/>
            <w:szCs w:val="21"/>
            <w:bdr w:val="none" w:sz="0" w:space="0" w:color="auto" w:frame="1"/>
          </w:rPr>
          <w:t>a</w:t>
        </w:r>
        <w:r w:rsidRPr="00C83D7B">
          <w:rPr>
            <w:rFonts w:ascii="MathJax_Main" w:eastAsia="Times New Roman" w:hAnsi="MathJax_Main" w:cs="Arial"/>
            <w:color w:val="222222"/>
            <w:sz w:val="21"/>
            <w:szCs w:val="21"/>
            <w:bdr w:val="none" w:sz="0" w:space="0" w:color="auto" w:frame="1"/>
          </w:rPr>
          <w:t>0</w:t>
        </w:r>
        <w:r w:rsidRPr="00C83D7B">
          <w:rPr>
            <w:rFonts w:ascii="Arial" w:eastAsia="Times New Roman" w:hAnsi="Arial" w:cs="Arial"/>
            <w:color w:val="222222"/>
            <w:sz w:val="24"/>
            <w:szCs w:val="24"/>
          </w:rPr>
          <w:t> f(x</w:t>
        </w:r>
        <w:proofErr w:type="gramStart"/>
        <w:r w:rsidRPr="00C83D7B">
          <w:rPr>
            <w:rFonts w:ascii="Arial" w:eastAsia="Times New Roman" w:hAnsi="Arial" w:cs="Arial"/>
            <w:color w:val="222222"/>
            <w:sz w:val="24"/>
            <w:szCs w:val="24"/>
          </w:rPr>
          <w:t>)dx</w:t>
        </w:r>
        <w:proofErr w:type="gramEnd"/>
        <w:r w:rsidRPr="00C83D7B">
          <w:rPr>
            <w:rFonts w:ascii="Arial" w:eastAsia="Times New Roman" w:hAnsi="Arial" w:cs="Arial"/>
            <w:color w:val="222222"/>
            <w:sz w:val="24"/>
            <w:szCs w:val="24"/>
          </w:rPr>
          <w:t xml:space="preserve"> = </w:t>
        </w:r>
        <w:r w:rsidRPr="00C83D7B">
          <w:rPr>
            <w:rFonts w:ascii="MathJax_Size1" w:eastAsia="Times New Roman" w:hAnsi="MathJax_Size1" w:cs="Arial"/>
            <w:color w:val="222222"/>
            <w:sz w:val="29"/>
            <w:szCs w:val="29"/>
            <w:bdr w:val="none" w:sz="0" w:space="0" w:color="auto" w:frame="1"/>
          </w:rPr>
          <w:t>∫</w:t>
        </w:r>
        <w:r w:rsidRPr="00C83D7B">
          <w:rPr>
            <w:rFonts w:ascii="MathJax_Math-italic" w:eastAsia="Times New Roman" w:hAnsi="MathJax_Math-italic" w:cs="Arial"/>
            <w:color w:val="222222"/>
            <w:sz w:val="21"/>
            <w:szCs w:val="21"/>
            <w:bdr w:val="none" w:sz="0" w:space="0" w:color="auto" w:frame="1"/>
          </w:rPr>
          <w:t>a</w:t>
        </w:r>
        <w:r w:rsidRPr="00C83D7B">
          <w:rPr>
            <w:rFonts w:ascii="MathJax_Main" w:eastAsia="Times New Roman" w:hAnsi="MathJax_Main" w:cs="Arial"/>
            <w:color w:val="222222"/>
            <w:sz w:val="21"/>
            <w:szCs w:val="21"/>
            <w:bdr w:val="none" w:sz="0" w:space="0" w:color="auto" w:frame="1"/>
          </w:rPr>
          <w:t>0</w:t>
        </w:r>
        <w:r w:rsidRPr="00C83D7B">
          <w:rPr>
            <w:rFonts w:ascii="Arial" w:eastAsia="Times New Roman" w:hAnsi="Arial" w:cs="Arial"/>
            <w:color w:val="222222"/>
            <w:sz w:val="24"/>
            <w:szCs w:val="24"/>
          </w:rPr>
          <w:t> f(x)dx =</w:t>
        </w:r>
        <w:r w:rsidRPr="00C83D7B">
          <w:rPr>
            <w:rFonts w:ascii="MathJax_Size1" w:eastAsia="Times New Roman" w:hAnsi="MathJax_Size1" w:cs="Arial"/>
            <w:color w:val="222222"/>
            <w:sz w:val="29"/>
            <w:szCs w:val="29"/>
            <w:bdr w:val="none" w:sz="0" w:space="0" w:color="auto" w:frame="1"/>
          </w:rPr>
          <w:t>∫</w:t>
        </w:r>
        <w:r w:rsidRPr="00C83D7B">
          <w:rPr>
            <w:rFonts w:ascii="MathJax_Math-italic" w:eastAsia="Times New Roman" w:hAnsi="MathJax_Math-italic" w:cs="Arial"/>
            <w:color w:val="222222"/>
            <w:sz w:val="21"/>
            <w:szCs w:val="21"/>
            <w:bdr w:val="none" w:sz="0" w:space="0" w:color="auto" w:frame="1"/>
          </w:rPr>
          <w:t>a</w:t>
        </w:r>
        <w:r w:rsidRPr="00C83D7B">
          <w:rPr>
            <w:rFonts w:ascii="MathJax_Main" w:eastAsia="Times New Roman" w:hAnsi="MathJax_Main" w:cs="Arial"/>
            <w:color w:val="222222"/>
            <w:sz w:val="21"/>
            <w:szCs w:val="21"/>
            <w:bdr w:val="none" w:sz="0" w:space="0" w:color="auto" w:frame="1"/>
          </w:rPr>
          <w:t>0</w:t>
        </w:r>
        <w:r w:rsidRPr="00C83D7B">
          <w:rPr>
            <w:rFonts w:ascii="Arial" w:eastAsia="Times New Roman" w:hAnsi="Arial" w:cs="Arial"/>
            <w:color w:val="222222"/>
            <w:sz w:val="24"/>
            <w:szCs w:val="24"/>
          </w:rPr>
          <w:t> f(2a – x)dx</w:t>
        </w:r>
      </w:ins>
    </w:p>
    <w:p w:rsidR="00C83D7B" w:rsidRPr="00C83D7B" w:rsidRDefault="00C83D7B" w:rsidP="00C83D7B">
      <w:pPr>
        <w:shd w:val="clear" w:color="auto" w:fill="FFFFFF"/>
        <w:spacing w:after="0" w:line="240" w:lineRule="auto"/>
        <w:rPr>
          <w:ins w:id="408" w:author="Unknown"/>
          <w:rFonts w:ascii="Arial" w:eastAsia="Times New Roman" w:hAnsi="Arial" w:cs="Arial"/>
          <w:color w:val="222222"/>
          <w:sz w:val="24"/>
          <w:szCs w:val="24"/>
        </w:rPr>
      </w:pPr>
      <w:ins w:id="409" w:author="Unknown">
        <w:r w:rsidRPr="00C83D7B">
          <w:rPr>
            <w:rFonts w:ascii="Arial" w:eastAsia="Times New Roman" w:hAnsi="Arial" w:cs="Arial"/>
            <w:color w:val="222222"/>
            <w:sz w:val="24"/>
            <w:szCs w:val="24"/>
          </w:rPr>
          <w:t>VIII. </w:t>
        </w:r>
        <w:r w:rsidRPr="00C83D7B">
          <w:rPr>
            <w:rFonts w:ascii="MathJax_Size1" w:eastAsia="Times New Roman" w:hAnsi="MathJax_Size1" w:cs="Arial"/>
            <w:color w:val="222222"/>
            <w:sz w:val="29"/>
            <w:szCs w:val="29"/>
            <w:bdr w:val="none" w:sz="0" w:space="0" w:color="auto" w:frame="1"/>
          </w:rPr>
          <w:t>∫</w:t>
        </w:r>
        <w:r w:rsidRPr="00C83D7B">
          <w:rPr>
            <w:rFonts w:ascii="MathJax_Main" w:eastAsia="Times New Roman" w:hAnsi="MathJax_Main" w:cs="Arial"/>
            <w:color w:val="222222"/>
            <w:sz w:val="21"/>
            <w:szCs w:val="21"/>
            <w:bdr w:val="none" w:sz="0" w:space="0" w:color="auto" w:frame="1"/>
          </w:rPr>
          <w:t>2</w:t>
        </w:r>
        <w:r w:rsidRPr="00C83D7B">
          <w:rPr>
            <w:rFonts w:ascii="MathJax_Math-italic" w:eastAsia="Times New Roman" w:hAnsi="MathJax_Math-italic" w:cs="Arial"/>
            <w:color w:val="222222"/>
            <w:sz w:val="21"/>
            <w:szCs w:val="21"/>
            <w:bdr w:val="none" w:sz="0" w:space="0" w:color="auto" w:frame="1"/>
          </w:rPr>
          <w:t>a</w:t>
        </w:r>
        <w:r w:rsidRPr="00C83D7B">
          <w:rPr>
            <w:rFonts w:ascii="MathJax_Main" w:eastAsia="Times New Roman" w:hAnsi="MathJax_Main" w:cs="Arial"/>
            <w:color w:val="222222"/>
            <w:sz w:val="21"/>
            <w:szCs w:val="21"/>
            <w:bdr w:val="none" w:sz="0" w:space="0" w:color="auto" w:frame="1"/>
          </w:rPr>
          <w:t>0</w:t>
        </w:r>
        <w:r w:rsidRPr="00C83D7B">
          <w:rPr>
            <w:rFonts w:ascii="Arial" w:eastAsia="Times New Roman" w:hAnsi="Arial" w:cs="Arial"/>
            <w:color w:val="222222"/>
            <w:sz w:val="24"/>
            <w:szCs w:val="24"/>
          </w:rPr>
          <w:t> f(x</w:t>
        </w:r>
        <w:proofErr w:type="gramStart"/>
        <w:r w:rsidRPr="00C83D7B">
          <w:rPr>
            <w:rFonts w:ascii="Arial" w:eastAsia="Times New Roman" w:hAnsi="Arial" w:cs="Arial"/>
            <w:color w:val="222222"/>
            <w:sz w:val="24"/>
            <w:szCs w:val="24"/>
          </w:rPr>
          <w:t>)dx</w:t>
        </w:r>
        <w:proofErr w:type="gramEnd"/>
        <w:r w:rsidRPr="00C83D7B">
          <w:rPr>
            <w:rFonts w:ascii="Arial" w:eastAsia="Times New Roman" w:hAnsi="Arial" w:cs="Arial"/>
            <w:color w:val="222222"/>
            <w:sz w:val="24"/>
            <w:szCs w:val="24"/>
          </w:rPr>
          <w:t xml:space="preserve"> = 2</w:t>
        </w:r>
        <w:r w:rsidRPr="00C83D7B">
          <w:rPr>
            <w:rFonts w:ascii="MathJax_Size1" w:eastAsia="Times New Roman" w:hAnsi="MathJax_Size1" w:cs="Arial"/>
            <w:color w:val="222222"/>
            <w:sz w:val="29"/>
            <w:szCs w:val="29"/>
            <w:bdr w:val="none" w:sz="0" w:space="0" w:color="auto" w:frame="1"/>
          </w:rPr>
          <w:t>∫</w:t>
        </w:r>
        <w:r w:rsidRPr="00C83D7B">
          <w:rPr>
            <w:rFonts w:ascii="MathJax_Math-italic" w:eastAsia="Times New Roman" w:hAnsi="MathJax_Math-italic" w:cs="Arial"/>
            <w:color w:val="222222"/>
            <w:sz w:val="21"/>
            <w:szCs w:val="21"/>
            <w:bdr w:val="none" w:sz="0" w:space="0" w:color="auto" w:frame="1"/>
          </w:rPr>
          <w:t>a</w:t>
        </w:r>
        <w:r w:rsidRPr="00C83D7B">
          <w:rPr>
            <w:rFonts w:ascii="MathJax_Main" w:eastAsia="Times New Roman" w:hAnsi="MathJax_Main" w:cs="Arial"/>
            <w:color w:val="222222"/>
            <w:sz w:val="21"/>
            <w:szCs w:val="21"/>
            <w:bdr w:val="none" w:sz="0" w:space="0" w:color="auto" w:frame="1"/>
          </w:rPr>
          <w:t>0</w:t>
        </w:r>
        <w:r w:rsidRPr="00C83D7B">
          <w:rPr>
            <w:rFonts w:ascii="Arial" w:eastAsia="Times New Roman" w:hAnsi="Arial" w:cs="Arial"/>
            <w:color w:val="222222"/>
            <w:sz w:val="24"/>
            <w:szCs w:val="24"/>
          </w:rPr>
          <w:t> f(x) dx</w:t>
        </w:r>
        <w:r w:rsidRPr="00C83D7B">
          <w:rPr>
            <w:rFonts w:ascii="Arial" w:eastAsia="Times New Roman" w:hAnsi="Arial" w:cs="Arial"/>
            <w:color w:val="222222"/>
            <w:sz w:val="24"/>
            <w:szCs w:val="24"/>
          </w:rPr>
          <w:br/>
          <w:t>= 0</w:t>
        </w:r>
      </w:ins>
    </w:p>
    <w:p w:rsidR="00C83D7B" w:rsidRPr="00C83D7B" w:rsidRDefault="00C83D7B" w:rsidP="00C83D7B">
      <w:pPr>
        <w:shd w:val="clear" w:color="auto" w:fill="FFFFFF"/>
        <w:spacing w:after="390" w:line="240" w:lineRule="auto"/>
        <w:rPr>
          <w:ins w:id="410" w:author="Unknown"/>
          <w:rFonts w:ascii="Arial" w:eastAsia="Times New Roman" w:hAnsi="Arial" w:cs="Arial"/>
          <w:color w:val="222222"/>
          <w:sz w:val="24"/>
          <w:szCs w:val="24"/>
        </w:rPr>
      </w:pPr>
      <w:proofErr w:type="gramStart"/>
      <w:ins w:id="411" w:author="Unknown">
        <w:r w:rsidRPr="00C83D7B">
          <w:rPr>
            <w:rFonts w:ascii="Arial" w:eastAsia="Times New Roman" w:hAnsi="Arial" w:cs="Arial"/>
            <w:color w:val="222222"/>
            <w:sz w:val="24"/>
            <w:szCs w:val="24"/>
          </w:rPr>
          <w:t>f(</w:t>
        </w:r>
        <w:proofErr w:type="gramEnd"/>
        <w:r w:rsidRPr="00C83D7B">
          <w:rPr>
            <w:rFonts w:ascii="Arial" w:eastAsia="Times New Roman" w:hAnsi="Arial" w:cs="Arial"/>
            <w:color w:val="222222"/>
            <w:sz w:val="24"/>
            <w:szCs w:val="24"/>
          </w:rPr>
          <w:t>2a-x)dx = f(x)</w:t>
        </w:r>
        <w:r w:rsidRPr="00C83D7B">
          <w:rPr>
            <w:rFonts w:ascii="Arial" w:eastAsia="Times New Roman" w:hAnsi="Arial" w:cs="Arial"/>
            <w:color w:val="222222"/>
            <w:sz w:val="24"/>
            <w:szCs w:val="24"/>
          </w:rPr>
          <w:br/>
          <w:t>if (2a – x) = f(x)</w:t>
        </w:r>
      </w:ins>
    </w:p>
    <w:p w:rsidR="00C83D7B" w:rsidRDefault="00C83D7B"/>
    <w:p w:rsidR="00C83D7B" w:rsidRPr="00C83D7B" w:rsidRDefault="00C83D7B" w:rsidP="00C83D7B">
      <w:pPr>
        <w:shd w:val="clear" w:color="auto" w:fill="FFFFFF"/>
        <w:spacing w:after="240" w:line="240" w:lineRule="auto"/>
        <w:outlineLvl w:val="1"/>
        <w:rPr>
          <w:rFonts w:ascii="Arial" w:eastAsia="Times New Roman" w:hAnsi="Arial" w:cs="Arial"/>
          <w:color w:val="222222"/>
          <w:sz w:val="36"/>
          <w:szCs w:val="36"/>
        </w:rPr>
      </w:pPr>
      <w:r w:rsidRPr="00C83D7B">
        <w:rPr>
          <w:rFonts w:ascii="Arial" w:eastAsia="Times New Roman" w:hAnsi="Arial" w:cs="Arial"/>
          <w:color w:val="222222"/>
          <w:sz w:val="36"/>
          <w:szCs w:val="36"/>
        </w:rPr>
        <w:t xml:space="preserve">Probability Notes Class 12 </w:t>
      </w:r>
      <w:proofErr w:type="spellStart"/>
      <w:r w:rsidRPr="00C83D7B">
        <w:rPr>
          <w:rFonts w:ascii="Arial" w:eastAsia="Times New Roman" w:hAnsi="Arial" w:cs="Arial"/>
          <w:color w:val="222222"/>
          <w:sz w:val="36"/>
          <w:szCs w:val="36"/>
        </w:rPr>
        <w:t>Maths</w:t>
      </w:r>
      <w:proofErr w:type="spellEnd"/>
      <w:r w:rsidRPr="00C83D7B">
        <w:rPr>
          <w:rFonts w:ascii="Arial" w:eastAsia="Times New Roman" w:hAnsi="Arial" w:cs="Arial"/>
          <w:color w:val="222222"/>
          <w:sz w:val="36"/>
          <w:szCs w:val="36"/>
        </w:rPr>
        <w:t xml:space="preserve"> </w:t>
      </w:r>
      <w:proofErr w:type="gramStart"/>
      <w:r w:rsidRPr="00C83D7B">
        <w:rPr>
          <w:rFonts w:ascii="Arial" w:eastAsia="Times New Roman" w:hAnsi="Arial" w:cs="Arial"/>
          <w:color w:val="222222"/>
          <w:sz w:val="36"/>
          <w:szCs w:val="36"/>
        </w:rPr>
        <w:t>Chapter</w:t>
      </w:r>
      <w:proofErr w:type="gramEnd"/>
      <w:r w:rsidRPr="00C83D7B">
        <w:rPr>
          <w:rFonts w:ascii="Arial" w:eastAsia="Times New Roman" w:hAnsi="Arial" w:cs="Arial"/>
          <w:color w:val="222222"/>
          <w:sz w:val="36"/>
          <w:szCs w:val="36"/>
        </w:rPr>
        <w:t xml:space="preserve"> 13</w:t>
      </w:r>
    </w:p>
    <w:p w:rsidR="00C83D7B" w:rsidRPr="00C83D7B" w:rsidRDefault="00C83D7B" w:rsidP="00C83D7B">
      <w:pPr>
        <w:shd w:val="clear" w:color="auto" w:fill="FFFFFF"/>
        <w:spacing w:after="390" w:line="240" w:lineRule="auto"/>
        <w:rPr>
          <w:rFonts w:ascii="Arial" w:eastAsia="Times New Roman" w:hAnsi="Arial" w:cs="Arial"/>
          <w:color w:val="222222"/>
          <w:sz w:val="24"/>
          <w:szCs w:val="24"/>
        </w:rPr>
      </w:pPr>
      <w:r w:rsidRPr="00C83D7B">
        <w:rPr>
          <w:rFonts w:ascii="Arial" w:eastAsia="Times New Roman" w:hAnsi="Arial" w:cs="Arial"/>
          <w:b/>
          <w:bCs/>
          <w:color w:val="222222"/>
          <w:sz w:val="24"/>
          <w:szCs w:val="24"/>
        </w:rPr>
        <w:t>1. Conditional Probability</w:t>
      </w:r>
      <w:proofErr w:type="gramStart"/>
      <w:r w:rsidRPr="00C83D7B">
        <w:rPr>
          <w:rFonts w:ascii="Arial" w:eastAsia="Times New Roman" w:hAnsi="Arial" w:cs="Arial"/>
          <w:b/>
          <w:bCs/>
          <w:color w:val="222222"/>
          <w:sz w:val="24"/>
          <w:szCs w:val="24"/>
        </w:rPr>
        <w:t>:</w:t>
      </w:r>
      <w:proofErr w:type="gramEnd"/>
      <w:r w:rsidRPr="00C83D7B">
        <w:rPr>
          <w:rFonts w:ascii="Arial" w:eastAsia="Times New Roman" w:hAnsi="Arial" w:cs="Arial"/>
          <w:color w:val="222222"/>
          <w:sz w:val="24"/>
          <w:szCs w:val="24"/>
        </w:rPr>
        <w:br/>
        <w:t xml:space="preserve">Let E and F be two events with a random experiment. Then, the probability of occurrence of E under the condition that F has already occurred and </w:t>
      </w:r>
      <w:proofErr w:type="gramStart"/>
      <w:r w:rsidRPr="00C83D7B">
        <w:rPr>
          <w:rFonts w:ascii="Arial" w:eastAsia="Times New Roman" w:hAnsi="Arial" w:cs="Arial"/>
          <w:color w:val="222222"/>
          <w:sz w:val="24"/>
          <w:szCs w:val="24"/>
        </w:rPr>
        <w:t>P(</w:t>
      </w:r>
      <w:proofErr w:type="gramEnd"/>
      <w:r w:rsidRPr="00C83D7B">
        <w:rPr>
          <w:rFonts w:ascii="Arial" w:eastAsia="Times New Roman" w:hAnsi="Arial" w:cs="Arial"/>
          <w:color w:val="222222"/>
          <w:sz w:val="24"/>
          <w:szCs w:val="24"/>
        </w:rPr>
        <w:t xml:space="preserve">F) ≠ 0 is called the conditional probability. It is denoted by </w:t>
      </w:r>
      <w:proofErr w:type="gramStart"/>
      <w:r w:rsidRPr="00C83D7B">
        <w:rPr>
          <w:rFonts w:ascii="Arial" w:eastAsia="Times New Roman" w:hAnsi="Arial" w:cs="Arial"/>
          <w:color w:val="222222"/>
          <w:sz w:val="24"/>
          <w:szCs w:val="24"/>
        </w:rPr>
        <w:t>P(</w:t>
      </w:r>
      <w:proofErr w:type="gramEnd"/>
      <w:r w:rsidRPr="00C83D7B">
        <w:rPr>
          <w:rFonts w:ascii="Arial" w:eastAsia="Times New Roman" w:hAnsi="Arial" w:cs="Arial"/>
          <w:color w:val="222222"/>
          <w:sz w:val="24"/>
          <w:szCs w:val="24"/>
        </w:rPr>
        <w:t>E/F).</w:t>
      </w:r>
    </w:p>
    <w:p w:rsidR="00C83D7B" w:rsidRPr="00C83D7B" w:rsidRDefault="00C83D7B" w:rsidP="00C83D7B">
      <w:pPr>
        <w:shd w:val="clear" w:color="auto" w:fill="FFFFFF"/>
        <w:spacing w:after="0" w:line="240" w:lineRule="auto"/>
        <w:rPr>
          <w:rFonts w:ascii="Arial" w:eastAsia="Times New Roman" w:hAnsi="Arial" w:cs="Arial"/>
          <w:color w:val="222222"/>
          <w:sz w:val="24"/>
          <w:szCs w:val="24"/>
        </w:rPr>
      </w:pPr>
      <w:r w:rsidRPr="00C83D7B">
        <w:rPr>
          <w:rFonts w:ascii="Arial" w:eastAsia="Times New Roman" w:hAnsi="Arial" w:cs="Arial"/>
          <w:color w:val="222222"/>
          <w:sz w:val="24"/>
          <w:szCs w:val="24"/>
        </w:rPr>
        <w:t xml:space="preserve">The conditional probability </w:t>
      </w:r>
      <w:proofErr w:type="gramStart"/>
      <w:r w:rsidRPr="00C83D7B">
        <w:rPr>
          <w:rFonts w:ascii="Arial" w:eastAsia="Times New Roman" w:hAnsi="Arial" w:cs="Arial"/>
          <w:color w:val="222222"/>
          <w:sz w:val="24"/>
          <w:szCs w:val="24"/>
        </w:rPr>
        <w:t>P(</w:t>
      </w:r>
      <w:proofErr w:type="gramEnd"/>
      <w:r w:rsidRPr="00C83D7B">
        <w:rPr>
          <w:rFonts w:ascii="Arial" w:eastAsia="Times New Roman" w:hAnsi="Arial" w:cs="Arial"/>
          <w:color w:val="222222"/>
          <w:sz w:val="24"/>
          <w:szCs w:val="24"/>
        </w:rPr>
        <w:t>E/F) is given by</w:t>
      </w:r>
      <w:r w:rsidRPr="00C83D7B">
        <w:rPr>
          <w:rFonts w:ascii="Arial" w:eastAsia="Times New Roman" w:hAnsi="Arial" w:cs="Arial"/>
          <w:color w:val="222222"/>
          <w:sz w:val="24"/>
          <w:szCs w:val="24"/>
        </w:rPr>
        <w:br/>
        <w:t>P(E/F) = </w:t>
      </w:r>
      <w:r w:rsidRPr="00C83D7B">
        <w:rPr>
          <w:rFonts w:ascii="MathJax_Main" w:eastAsia="Times New Roman" w:hAnsi="MathJax_Main" w:cs="Arial"/>
          <w:color w:val="222222"/>
          <w:sz w:val="21"/>
          <w:szCs w:val="21"/>
          <w:bdr w:val="none" w:sz="0" w:space="0" w:color="auto" w:frame="1"/>
        </w:rPr>
        <w:t>P(E∩F)P(F)</w:t>
      </w:r>
      <w:r w:rsidRPr="00C83D7B">
        <w:rPr>
          <w:rFonts w:ascii="Arial" w:eastAsia="Times New Roman" w:hAnsi="Arial" w:cs="Arial"/>
          <w:color w:val="222222"/>
          <w:sz w:val="24"/>
          <w:szCs w:val="24"/>
        </w:rPr>
        <w:t> , when P(F) ≠ 0.</w:t>
      </w:r>
    </w:p>
    <w:p w:rsidR="00C83D7B" w:rsidRPr="00C83D7B" w:rsidRDefault="00C83D7B" w:rsidP="00C83D7B">
      <w:pPr>
        <w:shd w:val="clear" w:color="auto" w:fill="FFFFFF"/>
        <w:spacing w:after="390" w:line="240" w:lineRule="auto"/>
        <w:rPr>
          <w:rFonts w:ascii="Arial" w:eastAsia="Times New Roman" w:hAnsi="Arial" w:cs="Arial"/>
          <w:color w:val="222222"/>
          <w:sz w:val="24"/>
          <w:szCs w:val="24"/>
        </w:rPr>
      </w:pPr>
      <w:r w:rsidRPr="00C83D7B">
        <w:rPr>
          <w:rFonts w:ascii="Arial" w:eastAsia="Times New Roman" w:hAnsi="Arial" w:cs="Arial"/>
          <w:color w:val="222222"/>
          <w:sz w:val="24"/>
          <w:szCs w:val="24"/>
        </w:rPr>
        <w:t>→ Properties:</w:t>
      </w:r>
    </w:p>
    <w:p w:rsidR="00C83D7B" w:rsidRPr="00C83D7B" w:rsidRDefault="00C83D7B" w:rsidP="00C83D7B">
      <w:pPr>
        <w:numPr>
          <w:ilvl w:val="0"/>
          <w:numId w:val="26"/>
        </w:numPr>
        <w:shd w:val="clear" w:color="auto" w:fill="FFFFFF"/>
        <w:spacing w:before="100" w:beforeAutospacing="1" w:after="100" w:afterAutospacing="1" w:line="240" w:lineRule="auto"/>
        <w:ind w:left="600"/>
        <w:rPr>
          <w:ins w:id="412" w:author="Unknown"/>
          <w:rFonts w:ascii="Arial" w:eastAsia="Times New Roman" w:hAnsi="Arial" w:cs="Arial"/>
          <w:color w:val="222222"/>
          <w:sz w:val="24"/>
          <w:szCs w:val="24"/>
        </w:rPr>
      </w:pPr>
      <w:ins w:id="413" w:author="Unknown">
        <w:r w:rsidRPr="00C83D7B">
          <w:rPr>
            <w:rFonts w:ascii="Arial" w:eastAsia="Times New Roman" w:hAnsi="Arial" w:cs="Arial"/>
            <w:color w:val="222222"/>
            <w:sz w:val="24"/>
            <w:szCs w:val="24"/>
          </w:rPr>
          <w:t>0 ≤ P(E/F) ≤ 1</w:t>
        </w:r>
      </w:ins>
    </w:p>
    <w:p w:rsidR="00C83D7B" w:rsidRPr="00C83D7B" w:rsidRDefault="00C83D7B" w:rsidP="00C83D7B">
      <w:pPr>
        <w:numPr>
          <w:ilvl w:val="0"/>
          <w:numId w:val="26"/>
        </w:numPr>
        <w:shd w:val="clear" w:color="auto" w:fill="FFFFFF"/>
        <w:spacing w:before="100" w:beforeAutospacing="1" w:after="100" w:afterAutospacing="1" w:line="240" w:lineRule="auto"/>
        <w:ind w:left="600"/>
        <w:rPr>
          <w:ins w:id="414" w:author="Unknown"/>
          <w:rFonts w:ascii="Arial" w:eastAsia="Times New Roman" w:hAnsi="Arial" w:cs="Arial"/>
          <w:color w:val="222222"/>
          <w:sz w:val="24"/>
          <w:szCs w:val="24"/>
        </w:rPr>
      </w:pPr>
      <w:ins w:id="415" w:author="Unknown">
        <w:r w:rsidRPr="00C83D7B">
          <w:rPr>
            <w:rFonts w:ascii="Arial" w:eastAsia="Times New Roman" w:hAnsi="Arial" w:cs="Arial"/>
            <w:color w:val="222222"/>
            <w:sz w:val="24"/>
            <w:szCs w:val="24"/>
          </w:rPr>
          <w:t>P(F/F) = 1</w:t>
        </w:r>
      </w:ins>
    </w:p>
    <w:p w:rsidR="00C83D7B" w:rsidRPr="00C83D7B" w:rsidRDefault="00C83D7B" w:rsidP="00C83D7B">
      <w:pPr>
        <w:numPr>
          <w:ilvl w:val="0"/>
          <w:numId w:val="26"/>
        </w:numPr>
        <w:shd w:val="clear" w:color="auto" w:fill="FFFFFF"/>
        <w:spacing w:before="100" w:beforeAutospacing="1" w:after="100" w:afterAutospacing="1" w:line="240" w:lineRule="auto"/>
        <w:ind w:left="600"/>
        <w:rPr>
          <w:ins w:id="416" w:author="Unknown"/>
          <w:rFonts w:ascii="Arial" w:eastAsia="Times New Roman" w:hAnsi="Arial" w:cs="Arial"/>
          <w:color w:val="222222"/>
          <w:sz w:val="24"/>
          <w:szCs w:val="24"/>
        </w:rPr>
      </w:pPr>
      <w:ins w:id="417" w:author="Unknown">
        <w:r w:rsidRPr="00C83D7B">
          <w:rPr>
            <w:rFonts w:ascii="Arial" w:eastAsia="Times New Roman" w:hAnsi="Arial" w:cs="Arial"/>
            <w:color w:val="222222"/>
            <w:sz w:val="24"/>
            <w:szCs w:val="24"/>
          </w:rPr>
          <w:t xml:space="preserve">P(A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B/F) = P(A/F) + P(B/F) – P(A n B/F)</w:t>
        </w:r>
        <w:r w:rsidRPr="00C83D7B">
          <w:rPr>
            <w:rFonts w:ascii="Arial" w:eastAsia="Times New Roman" w:hAnsi="Arial" w:cs="Arial"/>
            <w:color w:val="222222"/>
            <w:sz w:val="24"/>
            <w:szCs w:val="24"/>
          </w:rPr>
          <w:br/>
          <w:t>If A and B are disjoint events,</w:t>
        </w:r>
        <w:r w:rsidRPr="00C83D7B">
          <w:rPr>
            <w:rFonts w:ascii="Arial" w:eastAsia="Times New Roman" w:hAnsi="Arial" w:cs="Arial"/>
            <w:color w:val="222222"/>
            <w:sz w:val="24"/>
            <w:szCs w:val="24"/>
          </w:rPr>
          <w:br/>
          <w:t xml:space="preserve">then P(A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B/F) = P(A/F) + P(B/F).</w:t>
        </w:r>
      </w:ins>
    </w:p>
    <w:p w:rsidR="00C83D7B" w:rsidRPr="00C83D7B" w:rsidRDefault="00C83D7B" w:rsidP="00C83D7B">
      <w:pPr>
        <w:numPr>
          <w:ilvl w:val="0"/>
          <w:numId w:val="26"/>
        </w:numPr>
        <w:shd w:val="clear" w:color="auto" w:fill="FFFFFF"/>
        <w:spacing w:before="100" w:beforeAutospacing="1" w:after="100" w:afterAutospacing="1" w:line="240" w:lineRule="auto"/>
        <w:ind w:left="600"/>
        <w:rPr>
          <w:ins w:id="418" w:author="Unknown"/>
          <w:rFonts w:ascii="Arial" w:eastAsia="Times New Roman" w:hAnsi="Arial" w:cs="Arial"/>
          <w:color w:val="222222"/>
          <w:sz w:val="24"/>
          <w:szCs w:val="24"/>
        </w:rPr>
      </w:pPr>
      <w:ins w:id="419" w:author="Unknown">
        <w:r w:rsidRPr="00C83D7B">
          <w:rPr>
            <w:rFonts w:ascii="Arial" w:eastAsia="Times New Roman" w:hAnsi="Arial" w:cs="Arial"/>
            <w:color w:val="222222"/>
            <w:sz w:val="24"/>
            <w:szCs w:val="24"/>
          </w:rPr>
          <w:t>P(E/F) = 1 – P(E/F)</w:t>
        </w:r>
      </w:ins>
    </w:p>
    <w:p w:rsidR="00C83D7B" w:rsidRPr="00C83D7B" w:rsidRDefault="00C83D7B" w:rsidP="00C83D7B">
      <w:pPr>
        <w:shd w:val="clear" w:color="auto" w:fill="FFFFFF"/>
        <w:spacing w:after="390" w:line="240" w:lineRule="auto"/>
        <w:rPr>
          <w:ins w:id="420" w:author="Unknown"/>
          <w:rFonts w:ascii="Arial" w:eastAsia="Times New Roman" w:hAnsi="Arial" w:cs="Arial"/>
          <w:color w:val="222222"/>
          <w:sz w:val="24"/>
          <w:szCs w:val="24"/>
        </w:rPr>
      </w:pPr>
      <w:ins w:id="421" w:author="Unknown">
        <w:r w:rsidRPr="00C83D7B">
          <w:rPr>
            <w:rFonts w:ascii="Arial" w:eastAsia="Times New Roman" w:hAnsi="Arial" w:cs="Arial"/>
            <w:b/>
            <w:bCs/>
            <w:color w:val="222222"/>
            <w:sz w:val="24"/>
            <w:szCs w:val="24"/>
          </w:rPr>
          <w:lastRenderedPageBreak/>
          <w:t>2. Multiplications Probability:</w:t>
        </w:r>
        <w:r w:rsidRPr="00C83D7B">
          <w:rPr>
            <w:rFonts w:ascii="Arial" w:eastAsia="Times New Roman" w:hAnsi="Arial" w:cs="Arial"/>
            <w:color w:val="222222"/>
            <w:sz w:val="24"/>
            <w:szCs w:val="24"/>
          </w:rPr>
          <w:br/>
          <w:t>1. Multiplication Theorem on Probability:</w:t>
        </w:r>
        <w:r w:rsidRPr="00C83D7B">
          <w:rPr>
            <w:rFonts w:ascii="Arial" w:eastAsia="Times New Roman" w:hAnsi="Arial" w:cs="Arial"/>
            <w:color w:val="222222"/>
            <w:sz w:val="24"/>
            <w:szCs w:val="24"/>
          </w:rPr>
          <w:br/>
          <w:t>Let E and F be two events associated with sample space S. P(E ∩ F) denotes the probability of the event that both E and F occur, which is given by P(E ∩ F) = P(E) P(F/E) = P(F) P(E/F) provided P(E) ≠ 0 and P(F) ≠ 0.</w:t>
        </w:r>
        <w:r w:rsidRPr="00C83D7B">
          <w:rPr>
            <w:rFonts w:ascii="Arial" w:eastAsia="Times New Roman" w:hAnsi="Arial" w:cs="Arial"/>
            <w:color w:val="222222"/>
            <w:sz w:val="24"/>
            <w:szCs w:val="24"/>
          </w:rPr>
          <w:br/>
          <w:t>This result is known as the multiplication theorem on probability.</w:t>
        </w:r>
      </w:ins>
    </w:p>
    <w:p w:rsidR="00C83D7B" w:rsidRPr="00C83D7B" w:rsidRDefault="00C83D7B" w:rsidP="00C83D7B">
      <w:pPr>
        <w:shd w:val="clear" w:color="auto" w:fill="FFFFFF"/>
        <w:spacing w:after="390" w:line="240" w:lineRule="auto"/>
        <w:rPr>
          <w:ins w:id="422" w:author="Unknown"/>
          <w:rFonts w:ascii="Arial" w:eastAsia="Times New Roman" w:hAnsi="Arial" w:cs="Arial"/>
          <w:color w:val="222222"/>
          <w:sz w:val="24"/>
          <w:szCs w:val="24"/>
        </w:rPr>
      </w:pPr>
      <w:ins w:id="423" w:author="Unknown">
        <w:r w:rsidRPr="00C83D7B">
          <w:rPr>
            <w:rFonts w:ascii="Arial" w:eastAsia="Times New Roman" w:hAnsi="Arial" w:cs="Arial"/>
            <w:color w:val="222222"/>
            <w:sz w:val="24"/>
            <w:szCs w:val="24"/>
          </w:rPr>
          <w:t>2. Multiplication rule of probability for more than two events</w:t>
        </w:r>
        <w:proofErr w:type="gramStart"/>
        <w:r w:rsidRPr="00C83D7B">
          <w:rPr>
            <w:rFonts w:ascii="Arial" w:eastAsia="Times New Roman" w:hAnsi="Arial" w:cs="Arial"/>
            <w:color w:val="222222"/>
            <w:sz w:val="24"/>
            <w:szCs w:val="24"/>
          </w:rPr>
          <w:t>:</w:t>
        </w:r>
        <w:proofErr w:type="gramEnd"/>
        <w:r w:rsidRPr="00C83D7B">
          <w:rPr>
            <w:rFonts w:ascii="Arial" w:eastAsia="Times New Roman" w:hAnsi="Arial" w:cs="Arial"/>
            <w:color w:val="222222"/>
            <w:sz w:val="24"/>
            <w:szCs w:val="24"/>
          </w:rPr>
          <w:br/>
          <w:t xml:space="preserve">Let E, F and G be the three events of sample space. Then, </w:t>
        </w:r>
        <w:proofErr w:type="gramStart"/>
        <w:r w:rsidRPr="00C83D7B">
          <w:rPr>
            <w:rFonts w:ascii="Arial" w:eastAsia="Times New Roman" w:hAnsi="Arial" w:cs="Arial"/>
            <w:color w:val="222222"/>
            <w:sz w:val="24"/>
            <w:szCs w:val="24"/>
          </w:rPr>
          <w:t>P(</w:t>
        </w:r>
        <w:proofErr w:type="gramEnd"/>
        <w:r w:rsidRPr="00C83D7B">
          <w:rPr>
            <w:rFonts w:ascii="Arial" w:eastAsia="Times New Roman" w:hAnsi="Arial" w:cs="Arial"/>
            <w:color w:val="222222"/>
            <w:sz w:val="24"/>
            <w:szCs w:val="24"/>
          </w:rPr>
          <w:t>E ∩F ∩G) = P(E).P(F/E) P[G/(E ∩ F)]</w:t>
        </w:r>
      </w:ins>
    </w:p>
    <w:p w:rsidR="00C83D7B" w:rsidRPr="00C83D7B" w:rsidRDefault="00C83D7B" w:rsidP="00C83D7B">
      <w:pPr>
        <w:shd w:val="clear" w:color="auto" w:fill="FFFFFF"/>
        <w:spacing w:after="390" w:line="240" w:lineRule="auto"/>
        <w:rPr>
          <w:ins w:id="424" w:author="Unknown"/>
          <w:rFonts w:ascii="Arial" w:eastAsia="Times New Roman" w:hAnsi="Arial" w:cs="Arial"/>
          <w:color w:val="222222"/>
          <w:sz w:val="24"/>
          <w:szCs w:val="24"/>
        </w:rPr>
      </w:pPr>
      <w:ins w:id="425" w:author="Unknown">
        <w:r w:rsidRPr="00C83D7B">
          <w:rPr>
            <w:rFonts w:ascii="Arial" w:eastAsia="Times New Roman" w:hAnsi="Arial" w:cs="Arial"/>
            <w:b/>
            <w:bCs/>
            <w:color w:val="222222"/>
            <w:sz w:val="24"/>
            <w:szCs w:val="24"/>
          </w:rPr>
          <w:t>3. Independent Events:</w:t>
        </w:r>
      </w:ins>
    </w:p>
    <w:p w:rsidR="00C83D7B" w:rsidRPr="00C83D7B" w:rsidRDefault="00C83D7B" w:rsidP="00C83D7B">
      <w:pPr>
        <w:numPr>
          <w:ilvl w:val="0"/>
          <w:numId w:val="27"/>
        </w:numPr>
        <w:shd w:val="clear" w:color="auto" w:fill="FFFFFF"/>
        <w:spacing w:before="100" w:beforeAutospacing="1" w:after="100" w:afterAutospacing="1" w:line="240" w:lineRule="auto"/>
        <w:ind w:left="600"/>
        <w:rPr>
          <w:ins w:id="426" w:author="Unknown"/>
          <w:rFonts w:ascii="Arial" w:eastAsia="Times New Roman" w:hAnsi="Arial" w:cs="Arial"/>
          <w:color w:val="222222"/>
          <w:sz w:val="24"/>
          <w:szCs w:val="24"/>
        </w:rPr>
      </w:pPr>
      <w:ins w:id="427" w:author="Unknown">
        <w:r w:rsidRPr="00C83D7B">
          <w:rPr>
            <w:rFonts w:ascii="Arial" w:eastAsia="Times New Roman" w:hAnsi="Arial" w:cs="Arial"/>
            <w:color w:val="222222"/>
            <w:sz w:val="24"/>
            <w:szCs w:val="24"/>
          </w:rPr>
          <w:t xml:space="preserve">Two events E and F are said to be independent, if </w:t>
        </w:r>
        <w:proofErr w:type="gramStart"/>
        <w:r w:rsidRPr="00C83D7B">
          <w:rPr>
            <w:rFonts w:ascii="Arial" w:eastAsia="Times New Roman" w:hAnsi="Arial" w:cs="Arial"/>
            <w:color w:val="222222"/>
            <w:sz w:val="24"/>
            <w:szCs w:val="24"/>
          </w:rPr>
          <w:t>P(</w:t>
        </w:r>
        <w:proofErr w:type="gramEnd"/>
        <w:r w:rsidRPr="00C83D7B">
          <w:rPr>
            <w:rFonts w:ascii="Arial" w:eastAsia="Times New Roman" w:hAnsi="Arial" w:cs="Arial"/>
            <w:color w:val="222222"/>
            <w:sz w:val="24"/>
            <w:szCs w:val="24"/>
          </w:rPr>
          <w:t>E/F) = P(E) and P(F/E) = P(F), provided P(E) ≠ 0 and P(F) ≠ 0.</w:t>
        </w:r>
        <w:r w:rsidRPr="00C83D7B">
          <w:rPr>
            <w:rFonts w:ascii="Arial" w:eastAsia="Times New Roman" w:hAnsi="Arial" w:cs="Arial"/>
            <w:color w:val="222222"/>
            <w:sz w:val="24"/>
            <w:szCs w:val="24"/>
          </w:rPr>
          <w:br/>
          <w:t xml:space="preserve">We know that </w:t>
        </w:r>
        <w:proofErr w:type="gramStart"/>
        <w:r w:rsidRPr="00C83D7B">
          <w:rPr>
            <w:rFonts w:ascii="Arial" w:eastAsia="Times New Roman" w:hAnsi="Arial" w:cs="Arial"/>
            <w:color w:val="222222"/>
            <w:sz w:val="24"/>
            <w:szCs w:val="24"/>
          </w:rPr>
          <w:t>P(</w:t>
        </w:r>
        <w:proofErr w:type="gramEnd"/>
        <w:r w:rsidRPr="00C83D7B">
          <w:rPr>
            <w:rFonts w:ascii="Arial" w:eastAsia="Times New Roman" w:hAnsi="Arial" w:cs="Arial"/>
            <w:color w:val="222222"/>
            <w:sz w:val="24"/>
            <w:szCs w:val="24"/>
          </w:rPr>
          <w:t xml:space="preserve">E ∩ F)= P(E). </w:t>
        </w:r>
        <w:proofErr w:type="gramStart"/>
        <w:r w:rsidRPr="00C83D7B">
          <w:rPr>
            <w:rFonts w:ascii="Arial" w:eastAsia="Times New Roman" w:hAnsi="Arial" w:cs="Arial"/>
            <w:color w:val="222222"/>
            <w:sz w:val="24"/>
            <w:szCs w:val="24"/>
          </w:rPr>
          <w:t>P(</w:t>
        </w:r>
        <w:proofErr w:type="gramEnd"/>
        <w:r w:rsidRPr="00C83D7B">
          <w:rPr>
            <w:rFonts w:ascii="Arial" w:eastAsia="Times New Roman" w:hAnsi="Arial" w:cs="Arial"/>
            <w:color w:val="222222"/>
            <w:sz w:val="24"/>
            <w:szCs w:val="24"/>
          </w:rPr>
          <w:t xml:space="preserve">F/E) and P(E ∩ F) = P(F). </w:t>
        </w:r>
        <w:proofErr w:type="gramStart"/>
        <w:r w:rsidRPr="00C83D7B">
          <w:rPr>
            <w:rFonts w:ascii="Arial" w:eastAsia="Times New Roman" w:hAnsi="Arial" w:cs="Arial"/>
            <w:color w:val="222222"/>
            <w:sz w:val="24"/>
            <w:szCs w:val="24"/>
          </w:rPr>
          <w:t>P(</w:t>
        </w:r>
        <w:proofErr w:type="gramEnd"/>
        <w:r w:rsidRPr="00C83D7B">
          <w:rPr>
            <w:rFonts w:ascii="Arial" w:eastAsia="Times New Roman" w:hAnsi="Arial" w:cs="Arial"/>
            <w:color w:val="222222"/>
            <w:sz w:val="24"/>
            <w:szCs w:val="24"/>
          </w:rPr>
          <w:t>E/F).</w:t>
        </w:r>
      </w:ins>
    </w:p>
    <w:p w:rsidR="00C83D7B" w:rsidRPr="00C83D7B" w:rsidRDefault="00C83D7B" w:rsidP="00C83D7B">
      <w:pPr>
        <w:numPr>
          <w:ilvl w:val="0"/>
          <w:numId w:val="27"/>
        </w:numPr>
        <w:shd w:val="clear" w:color="auto" w:fill="FFFFFF"/>
        <w:spacing w:before="100" w:beforeAutospacing="1" w:after="100" w:afterAutospacing="1" w:line="240" w:lineRule="auto"/>
        <w:ind w:left="600"/>
        <w:rPr>
          <w:ins w:id="428" w:author="Unknown"/>
          <w:rFonts w:ascii="Arial" w:eastAsia="Times New Roman" w:hAnsi="Arial" w:cs="Arial"/>
          <w:color w:val="222222"/>
          <w:sz w:val="24"/>
          <w:szCs w:val="24"/>
        </w:rPr>
      </w:pPr>
      <w:ins w:id="429" w:author="Unknown">
        <w:r w:rsidRPr="00C83D7B">
          <w:rPr>
            <w:rFonts w:ascii="Arial" w:eastAsia="Times New Roman" w:hAnsi="Arial" w:cs="Arial"/>
            <w:color w:val="222222"/>
            <w:sz w:val="24"/>
            <w:szCs w:val="24"/>
          </w:rPr>
          <w:t xml:space="preserve">Events E and F are independent if </w:t>
        </w:r>
        <w:proofErr w:type="gramStart"/>
        <w:r w:rsidRPr="00C83D7B">
          <w:rPr>
            <w:rFonts w:ascii="Arial" w:eastAsia="Times New Roman" w:hAnsi="Arial" w:cs="Arial"/>
            <w:color w:val="222222"/>
            <w:sz w:val="24"/>
            <w:szCs w:val="24"/>
          </w:rPr>
          <w:t>P(</w:t>
        </w:r>
        <w:proofErr w:type="gramEnd"/>
        <w:r w:rsidRPr="00C83D7B">
          <w:rPr>
            <w:rFonts w:ascii="Arial" w:eastAsia="Times New Roman" w:hAnsi="Arial" w:cs="Arial"/>
            <w:color w:val="222222"/>
            <w:sz w:val="24"/>
            <w:szCs w:val="24"/>
          </w:rPr>
          <w:t>E ∩ F) = P(E) × P(F).</w:t>
        </w:r>
      </w:ins>
    </w:p>
    <w:p w:rsidR="00C83D7B" w:rsidRPr="00C83D7B" w:rsidRDefault="00C83D7B" w:rsidP="00C83D7B">
      <w:pPr>
        <w:numPr>
          <w:ilvl w:val="0"/>
          <w:numId w:val="27"/>
        </w:numPr>
        <w:shd w:val="clear" w:color="auto" w:fill="FFFFFF"/>
        <w:spacing w:before="100" w:beforeAutospacing="1" w:after="100" w:afterAutospacing="1" w:line="240" w:lineRule="auto"/>
        <w:ind w:left="600"/>
        <w:rPr>
          <w:ins w:id="430" w:author="Unknown"/>
          <w:rFonts w:ascii="Arial" w:eastAsia="Times New Roman" w:hAnsi="Arial" w:cs="Arial"/>
          <w:color w:val="222222"/>
          <w:sz w:val="24"/>
          <w:szCs w:val="24"/>
        </w:rPr>
      </w:pPr>
      <w:ins w:id="431" w:author="Unknown">
        <w:r w:rsidRPr="00C83D7B">
          <w:rPr>
            <w:rFonts w:ascii="Arial" w:eastAsia="Times New Roman" w:hAnsi="Arial" w:cs="Arial"/>
            <w:color w:val="222222"/>
            <w:sz w:val="24"/>
            <w:szCs w:val="24"/>
          </w:rPr>
          <w:t>Three events E, F and G are said to be independent or mutually independent, if</w:t>
        </w:r>
        <w:r w:rsidRPr="00C83D7B">
          <w:rPr>
            <w:rFonts w:ascii="Arial" w:eastAsia="Times New Roman" w:hAnsi="Arial" w:cs="Arial"/>
            <w:color w:val="222222"/>
            <w:sz w:val="24"/>
            <w:szCs w:val="24"/>
          </w:rPr>
          <w:br/>
        </w:r>
        <w:proofErr w:type="gramStart"/>
        <w:r w:rsidRPr="00C83D7B">
          <w:rPr>
            <w:rFonts w:ascii="Arial" w:eastAsia="Times New Roman" w:hAnsi="Arial" w:cs="Arial"/>
            <w:color w:val="222222"/>
            <w:sz w:val="24"/>
            <w:szCs w:val="24"/>
          </w:rPr>
          <w:t>P(</w:t>
        </w:r>
        <w:proofErr w:type="gramEnd"/>
        <w:r w:rsidRPr="00C83D7B">
          <w:rPr>
            <w:rFonts w:ascii="Arial" w:eastAsia="Times New Roman" w:hAnsi="Arial" w:cs="Arial"/>
            <w:color w:val="222222"/>
            <w:sz w:val="24"/>
            <w:szCs w:val="24"/>
          </w:rPr>
          <w:t xml:space="preserve">E∩F∩G)= P(E). </w:t>
        </w:r>
        <w:proofErr w:type="gramStart"/>
        <w:r w:rsidRPr="00C83D7B">
          <w:rPr>
            <w:rFonts w:ascii="Arial" w:eastAsia="Times New Roman" w:hAnsi="Arial" w:cs="Arial"/>
            <w:color w:val="222222"/>
            <w:sz w:val="24"/>
            <w:szCs w:val="24"/>
          </w:rPr>
          <w:t>P(</w:t>
        </w:r>
        <w:proofErr w:type="gramEnd"/>
        <w:r w:rsidRPr="00C83D7B">
          <w:rPr>
            <w:rFonts w:ascii="Arial" w:eastAsia="Times New Roman" w:hAnsi="Arial" w:cs="Arial"/>
            <w:color w:val="222222"/>
            <w:sz w:val="24"/>
            <w:szCs w:val="24"/>
          </w:rPr>
          <w:t>F). P(G)</w:t>
        </w:r>
      </w:ins>
    </w:p>
    <w:p w:rsidR="00C83D7B" w:rsidRPr="00C83D7B" w:rsidRDefault="00C83D7B" w:rsidP="00C83D7B">
      <w:pPr>
        <w:shd w:val="clear" w:color="auto" w:fill="FFFFFF"/>
        <w:spacing w:after="390" w:line="240" w:lineRule="auto"/>
        <w:rPr>
          <w:ins w:id="432" w:author="Unknown"/>
          <w:rFonts w:ascii="Arial" w:eastAsia="Times New Roman" w:hAnsi="Arial" w:cs="Arial"/>
          <w:color w:val="222222"/>
          <w:sz w:val="24"/>
          <w:szCs w:val="24"/>
        </w:rPr>
      </w:pPr>
      <w:ins w:id="433" w:author="Unknown">
        <w:r w:rsidRPr="00C83D7B">
          <w:rPr>
            <w:rFonts w:ascii="Arial" w:eastAsia="Times New Roman" w:hAnsi="Arial" w:cs="Arial"/>
            <w:b/>
            <w:bCs/>
            <w:color w:val="222222"/>
            <w:sz w:val="24"/>
            <w:szCs w:val="24"/>
          </w:rPr>
          <w:t>4. Partition of a Sample Space</w:t>
        </w:r>
        <w:proofErr w:type="gramStart"/>
        <w:r w:rsidRPr="00C83D7B">
          <w:rPr>
            <w:rFonts w:ascii="Arial" w:eastAsia="Times New Roman" w:hAnsi="Arial" w:cs="Arial"/>
            <w:b/>
            <w:bCs/>
            <w:color w:val="222222"/>
            <w:sz w:val="24"/>
            <w:szCs w:val="24"/>
          </w:rPr>
          <w:t>:</w:t>
        </w:r>
        <w:proofErr w:type="gramEnd"/>
        <w:r w:rsidRPr="00C83D7B">
          <w:rPr>
            <w:rFonts w:ascii="Arial" w:eastAsia="Times New Roman" w:hAnsi="Arial" w:cs="Arial"/>
            <w:color w:val="222222"/>
            <w:sz w:val="24"/>
            <w:szCs w:val="24"/>
          </w:rPr>
          <w:br/>
          <w:t>A set of events E</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t>, E</w:t>
        </w:r>
        <w:r w:rsidRPr="00C83D7B">
          <w:rPr>
            <w:rFonts w:ascii="Arial" w:eastAsia="Times New Roman" w:hAnsi="Arial" w:cs="Arial"/>
            <w:color w:val="222222"/>
            <w:sz w:val="18"/>
            <w:szCs w:val="18"/>
            <w:vertAlign w:val="subscript"/>
          </w:rPr>
          <w:t>2</w:t>
        </w:r>
        <w:r w:rsidRPr="00C83D7B">
          <w:rPr>
            <w:rFonts w:ascii="Arial" w:eastAsia="Times New Roman" w:hAnsi="Arial" w:cs="Arial"/>
            <w:color w:val="222222"/>
            <w:sz w:val="24"/>
            <w:szCs w:val="24"/>
          </w:rPr>
          <w:t>,……….., E</w:t>
        </w:r>
        <w:r w:rsidRPr="00C83D7B">
          <w:rPr>
            <w:rFonts w:ascii="Arial" w:eastAsia="Times New Roman" w:hAnsi="Arial" w:cs="Arial"/>
            <w:color w:val="222222"/>
            <w:sz w:val="18"/>
            <w:szCs w:val="18"/>
            <w:vertAlign w:val="subscript"/>
          </w:rPr>
          <w:t>n</w:t>
        </w:r>
        <w:r w:rsidRPr="00C83D7B">
          <w:rPr>
            <w:rFonts w:ascii="Arial" w:eastAsia="Times New Roman" w:hAnsi="Arial" w:cs="Arial"/>
            <w:color w:val="222222"/>
            <w:sz w:val="24"/>
            <w:szCs w:val="24"/>
          </w:rPr>
          <w:t> is said to represent a partition of sample S, if</w:t>
        </w:r>
      </w:ins>
    </w:p>
    <w:p w:rsidR="00C83D7B" w:rsidRPr="00C83D7B" w:rsidRDefault="00C83D7B" w:rsidP="00C83D7B">
      <w:pPr>
        <w:numPr>
          <w:ilvl w:val="0"/>
          <w:numId w:val="28"/>
        </w:numPr>
        <w:shd w:val="clear" w:color="auto" w:fill="FFFFFF"/>
        <w:spacing w:before="100" w:beforeAutospacing="1" w:after="100" w:afterAutospacing="1" w:line="240" w:lineRule="auto"/>
        <w:ind w:left="600"/>
        <w:rPr>
          <w:ins w:id="434" w:author="Unknown"/>
          <w:rFonts w:ascii="Arial" w:eastAsia="Times New Roman" w:hAnsi="Arial" w:cs="Arial"/>
          <w:color w:val="222222"/>
          <w:sz w:val="24"/>
          <w:szCs w:val="24"/>
        </w:rPr>
      </w:pPr>
      <w:proofErr w:type="spellStart"/>
      <w:ins w:id="435" w:author="Unknown">
        <w:r w:rsidRPr="00C83D7B">
          <w:rPr>
            <w:rFonts w:ascii="Arial" w:eastAsia="Times New Roman" w:hAnsi="Arial" w:cs="Arial"/>
            <w:color w:val="222222"/>
            <w:sz w:val="24"/>
            <w:szCs w:val="24"/>
          </w:rPr>
          <w:t>E</w:t>
        </w:r>
        <w:r w:rsidRPr="00C83D7B">
          <w:rPr>
            <w:rFonts w:ascii="Arial" w:eastAsia="Times New Roman" w:hAnsi="Arial" w:cs="Arial"/>
            <w:color w:val="222222"/>
            <w:sz w:val="18"/>
            <w:szCs w:val="18"/>
            <w:vertAlign w:val="subscript"/>
          </w:rPr>
          <w:t>i</w:t>
        </w:r>
        <w:proofErr w:type="spellEnd"/>
        <w:r w:rsidRPr="00C83D7B">
          <w:rPr>
            <w:rFonts w:ascii="Arial" w:eastAsia="Times New Roman" w:hAnsi="Arial" w:cs="Arial"/>
            <w:color w:val="222222"/>
            <w:sz w:val="24"/>
            <w:szCs w:val="24"/>
          </w:rPr>
          <w:t xml:space="preserve"> ∩ </w:t>
        </w:r>
        <w:proofErr w:type="spellStart"/>
        <w:r w:rsidRPr="00C83D7B">
          <w:rPr>
            <w:rFonts w:ascii="Arial" w:eastAsia="Times New Roman" w:hAnsi="Arial" w:cs="Arial"/>
            <w:color w:val="222222"/>
            <w:sz w:val="24"/>
            <w:szCs w:val="24"/>
          </w:rPr>
          <w:t>F</w:t>
        </w:r>
        <w:r w:rsidRPr="00C83D7B">
          <w:rPr>
            <w:rFonts w:ascii="Arial" w:eastAsia="Times New Roman" w:hAnsi="Arial" w:cs="Arial"/>
            <w:color w:val="222222"/>
            <w:sz w:val="18"/>
            <w:szCs w:val="18"/>
            <w:vertAlign w:val="subscript"/>
          </w:rPr>
          <w:t>j</w:t>
        </w:r>
        <w:proofErr w:type="spellEnd"/>
        <w:r w:rsidRPr="00C83D7B">
          <w:rPr>
            <w:rFonts w:ascii="Arial" w:eastAsia="Times New Roman" w:hAnsi="Arial" w:cs="Arial"/>
            <w:color w:val="222222"/>
            <w:sz w:val="24"/>
            <w:szCs w:val="24"/>
          </w:rPr>
          <w:t xml:space="preserve"> = Φ, if i ≠ j, i, j = 1, </w:t>
        </w:r>
        <w:proofErr w:type="gramStart"/>
        <w:r w:rsidRPr="00C83D7B">
          <w:rPr>
            <w:rFonts w:ascii="Arial" w:eastAsia="Times New Roman" w:hAnsi="Arial" w:cs="Arial"/>
            <w:color w:val="222222"/>
            <w:sz w:val="24"/>
            <w:szCs w:val="24"/>
          </w:rPr>
          <w:t>2,………..</w:t>
        </w:r>
        <w:proofErr w:type="gramEnd"/>
        <w:r w:rsidRPr="00C83D7B">
          <w:rPr>
            <w:rFonts w:ascii="Arial" w:eastAsia="Times New Roman" w:hAnsi="Arial" w:cs="Arial"/>
            <w:color w:val="222222"/>
            <w:sz w:val="24"/>
            <w:szCs w:val="24"/>
          </w:rPr>
          <w:t xml:space="preserve"> </w:t>
        </w:r>
        <w:proofErr w:type="gramStart"/>
        <w:r w:rsidRPr="00C83D7B">
          <w:rPr>
            <w:rFonts w:ascii="Arial" w:eastAsia="Times New Roman" w:hAnsi="Arial" w:cs="Arial"/>
            <w:color w:val="222222"/>
            <w:sz w:val="24"/>
            <w:szCs w:val="24"/>
          </w:rPr>
          <w:t>,n</w:t>
        </w:r>
        <w:proofErr w:type="gramEnd"/>
        <w:r w:rsidRPr="00C83D7B">
          <w:rPr>
            <w:rFonts w:ascii="Arial" w:eastAsia="Times New Roman" w:hAnsi="Arial" w:cs="Arial"/>
            <w:color w:val="222222"/>
            <w:sz w:val="24"/>
            <w:szCs w:val="24"/>
          </w:rPr>
          <w:t xml:space="preserve"> .</w:t>
        </w:r>
      </w:ins>
    </w:p>
    <w:p w:rsidR="00C83D7B" w:rsidRPr="00C83D7B" w:rsidRDefault="00C83D7B" w:rsidP="00C83D7B">
      <w:pPr>
        <w:numPr>
          <w:ilvl w:val="0"/>
          <w:numId w:val="28"/>
        </w:numPr>
        <w:shd w:val="clear" w:color="auto" w:fill="FFFFFF"/>
        <w:spacing w:before="100" w:beforeAutospacing="1" w:after="100" w:afterAutospacing="1" w:line="240" w:lineRule="auto"/>
        <w:ind w:left="600"/>
        <w:rPr>
          <w:ins w:id="436" w:author="Unknown"/>
          <w:rFonts w:ascii="Arial" w:eastAsia="Times New Roman" w:hAnsi="Arial" w:cs="Arial"/>
          <w:color w:val="222222"/>
          <w:sz w:val="24"/>
          <w:szCs w:val="24"/>
        </w:rPr>
      </w:pPr>
      <w:ins w:id="437" w:author="Unknown">
        <w:r w:rsidRPr="00C83D7B">
          <w:rPr>
            <w:rFonts w:ascii="Arial" w:eastAsia="Times New Roman" w:hAnsi="Arial" w:cs="Arial"/>
            <w:color w:val="222222"/>
            <w:sz w:val="24"/>
            <w:szCs w:val="24"/>
          </w:rPr>
          <w:t>E</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t>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E</w:t>
        </w:r>
        <w:r w:rsidRPr="00C83D7B">
          <w:rPr>
            <w:rFonts w:ascii="Arial" w:eastAsia="Times New Roman" w:hAnsi="Arial" w:cs="Arial"/>
            <w:color w:val="222222"/>
            <w:sz w:val="18"/>
            <w:szCs w:val="18"/>
            <w:vertAlign w:val="subscript"/>
          </w:rPr>
          <w:t>2</w:t>
        </w:r>
        <w:r w:rsidRPr="00C83D7B">
          <w:rPr>
            <w:rFonts w:ascii="Arial" w:eastAsia="Times New Roman" w:hAnsi="Arial" w:cs="Arial"/>
            <w:color w:val="222222"/>
            <w:sz w:val="24"/>
            <w:szCs w:val="24"/>
          </w:rPr>
          <w:t>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E</w:t>
        </w:r>
        <w:r w:rsidRPr="00C83D7B">
          <w:rPr>
            <w:rFonts w:ascii="Arial" w:eastAsia="Times New Roman" w:hAnsi="Arial" w:cs="Arial"/>
            <w:color w:val="222222"/>
            <w:sz w:val="18"/>
            <w:szCs w:val="18"/>
            <w:vertAlign w:val="subscript"/>
          </w:rPr>
          <w:t>3</w:t>
        </w:r>
        <w:r w:rsidRPr="00C83D7B">
          <w:rPr>
            <w:rFonts w:ascii="Arial" w:eastAsia="Times New Roman" w:hAnsi="Arial" w:cs="Arial"/>
            <w:color w:val="222222"/>
            <w:sz w:val="24"/>
            <w:szCs w:val="24"/>
          </w:rPr>
          <w:t>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E</w:t>
        </w:r>
        <w:r w:rsidRPr="00C83D7B">
          <w:rPr>
            <w:rFonts w:ascii="Arial" w:eastAsia="Times New Roman" w:hAnsi="Arial" w:cs="Arial"/>
            <w:color w:val="222222"/>
            <w:sz w:val="18"/>
            <w:szCs w:val="18"/>
            <w:vertAlign w:val="subscript"/>
          </w:rPr>
          <w:t>n</w:t>
        </w:r>
        <w:r w:rsidRPr="00C83D7B">
          <w:rPr>
            <w:rFonts w:ascii="Arial" w:eastAsia="Times New Roman" w:hAnsi="Arial" w:cs="Arial"/>
            <w:color w:val="222222"/>
            <w:sz w:val="24"/>
            <w:szCs w:val="24"/>
          </w:rPr>
          <w:t> = S</w:t>
        </w:r>
      </w:ins>
    </w:p>
    <w:p w:rsidR="00C83D7B" w:rsidRPr="00C83D7B" w:rsidRDefault="00C83D7B" w:rsidP="00C83D7B">
      <w:pPr>
        <w:numPr>
          <w:ilvl w:val="0"/>
          <w:numId w:val="28"/>
        </w:numPr>
        <w:shd w:val="clear" w:color="auto" w:fill="FFFFFF"/>
        <w:spacing w:before="100" w:beforeAutospacing="1" w:after="100" w:afterAutospacing="1" w:line="240" w:lineRule="auto"/>
        <w:ind w:left="600"/>
        <w:rPr>
          <w:ins w:id="438" w:author="Unknown"/>
          <w:rFonts w:ascii="Arial" w:eastAsia="Times New Roman" w:hAnsi="Arial" w:cs="Arial"/>
          <w:color w:val="222222"/>
          <w:sz w:val="24"/>
          <w:szCs w:val="24"/>
        </w:rPr>
      </w:pPr>
      <w:ins w:id="439" w:author="Unknown">
        <w:r w:rsidRPr="00C83D7B">
          <w:rPr>
            <w:rFonts w:ascii="Arial" w:eastAsia="Times New Roman" w:hAnsi="Arial" w:cs="Arial"/>
            <w:color w:val="222222"/>
            <w:sz w:val="24"/>
            <w:szCs w:val="24"/>
          </w:rPr>
          <w:t>P(</w:t>
        </w:r>
        <w:proofErr w:type="spellStart"/>
        <w:r w:rsidRPr="00C83D7B">
          <w:rPr>
            <w:rFonts w:ascii="Arial" w:eastAsia="Times New Roman" w:hAnsi="Arial" w:cs="Arial"/>
            <w:color w:val="222222"/>
            <w:sz w:val="24"/>
            <w:szCs w:val="24"/>
          </w:rPr>
          <w:t>E</w:t>
        </w:r>
        <w:r w:rsidRPr="00C83D7B">
          <w:rPr>
            <w:rFonts w:ascii="Arial" w:eastAsia="Times New Roman" w:hAnsi="Arial" w:cs="Arial"/>
            <w:color w:val="222222"/>
            <w:sz w:val="18"/>
            <w:szCs w:val="18"/>
            <w:vertAlign w:val="subscript"/>
          </w:rPr>
          <w:t>i</w:t>
        </w:r>
        <w:proofErr w:type="spellEnd"/>
        <w:r w:rsidRPr="00C83D7B">
          <w:rPr>
            <w:rFonts w:ascii="Arial" w:eastAsia="Times New Roman" w:hAnsi="Arial" w:cs="Arial"/>
            <w:color w:val="222222"/>
            <w:sz w:val="24"/>
            <w:szCs w:val="24"/>
          </w:rPr>
          <w:t>) &gt; 0 for all i = 1, 2,……., n</w:t>
        </w:r>
      </w:ins>
    </w:p>
    <w:p w:rsidR="00C83D7B" w:rsidRPr="00C83D7B" w:rsidRDefault="00C83D7B" w:rsidP="00C83D7B">
      <w:pPr>
        <w:shd w:val="clear" w:color="auto" w:fill="FFFFFF"/>
        <w:spacing w:after="390" w:line="240" w:lineRule="auto"/>
        <w:rPr>
          <w:ins w:id="440" w:author="Unknown"/>
          <w:rFonts w:ascii="Arial" w:eastAsia="Times New Roman" w:hAnsi="Arial" w:cs="Arial"/>
          <w:color w:val="222222"/>
          <w:sz w:val="24"/>
          <w:szCs w:val="24"/>
        </w:rPr>
      </w:pPr>
      <w:ins w:id="441" w:author="Unknown">
        <w:r w:rsidRPr="00C83D7B">
          <w:rPr>
            <w:rFonts w:ascii="Arial" w:eastAsia="Times New Roman" w:hAnsi="Arial" w:cs="Arial"/>
            <w:color w:val="222222"/>
            <w:sz w:val="24"/>
            <w:szCs w:val="24"/>
          </w:rPr>
          <w:t>For example, E and E’ (complement of E) form a partition of sample space S, because</w:t>
        </w:r>
        <w:r w:rsidRPr="00C83D7B">
          <w:rPr>
            <w:rFonts w:ascii="Arial" w:eastAsia="Times New Roman" w:hAnsi="Arial" w:cs="Arial"/>
            <w:color w:val="222222"/>
            <w:sz w:val="24"/>
            <w:szCs w:val="24"/>
          </w:rPr>
          <w:br/>
          <w:t>E∩E’ = Φ and E</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E’ = S.</w:t>
        </w:r>
      </w:ins>
    </w:p>
    <w:p w:rsidR="00C83D7B" w:rsidRPr="00C83D7B" w:rsidRDefault="00C83D7B" w:rsidP="00C83D7B">
      <w:pPr>
        <w:shd w:val="clear" w:color="auto" w:fill="FFFFFF"/>
        <w:spacing w:after="390" w:line="240" w:lineRule="auto"/>
        <w:rPr>
          <w:ins w:id="442" w:author="Unknown"/>
          <w:rFonts w:ascii="Arial" w:eastAsia="Times New Roman" w:hAnsi="Arial" w:cs="Arial"/>
          <w:color w:val="222222"/>
          <w:sz w:val="24"/>
          <w:szCs w:val="24"/>
        </w:rPr>
      </w:pPr>
      <w:ins w:id="443" w:author="Unknown">
        <w:r w:rsidRPr="00C83D7B">
          <w:rPr>
            <w:rFonts w:ascii="Arial" w:eastAsia="Times New Roman" w:hAnsi="Arial" w:cs="Arial"/>
            <w:b/>
            <w:bCs/>
            <w:color w:val="222222"/>
            <w:sz w:val="24"/>
            <w:szCs w:val="24"/>
          </w:rPr>
          <w:t>5. Theorem of Total Probability</w:t>
        </w:r>
        <w:proofErr w:type="gramStart"/>
        <w:r w:rsidRPr="00C83D7B">
          <w:rPr>
            <w:rFonts w:ascii="Arial" w:eastAsia="Times New Roman" w:hAnsi="Arial" w:cs="Arial"/>
            <w:b/>
            <w:bCs/>
            <w:color w:val="222222"/>
            <w:sz w:val="24"/>
            <w:szCs w:val="24"/>
          </w:rPr>
          <w:t>:</w:t>
        </w:r>
        <w:proofErr w:type="gramEnd"/>
        <w:r w:rsidRPr="00C83D7B">
          <w:rPr>
            <w:rFonts w:ascii="Arial" w:eastAsia="Times New Roman" w:hAnsi="Arial" w:cs="Arial"/>
            <w:color w:val="222222"/>
            <w:sz w:val="24"/>
            <w:szCs w:val="24"/>
          </w:rPr>
          <w:br/>
          <w:t>Let E</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t>, E</w:t>
        </w:r>
        <w:r w:rsidRPr="00C83D7B">
          <w:rPr>
            <w:rFonts w:ascii="Arial" w:eastAsia="Times New Roman" w:hAnsi="Arial" w:cs="Arial"/>
            <w:color w:val="222222"/>
            <w:sz w:val="18"/>
            <w:szCs w:val="18"/>
            <w:vertAlign w:val="subscript"/>
          </w:rPr>
          <w:t>2</w:t>
        </w:r>
        <w:r w:rsidRPr="00C83D7B">
          <w:rPr>
            <w:rFonts w:ascii="Arial" w:eastAsia="Times New Roman" w:hAnsi="Arial" w:cs="Arial"/>
            <w:color w:val="222222"/>
            <w:sz w:val="24"/>
            <w:szCs w:val="24"/>
          </w:rPr>
          <w:t>,…….., E</w:t>
        </w:r>
        <w:r w:rsidRPr="00C83D7B">
          <w:rPr>
            <w:rFonts w:ascii="Arial" w:eastAsia="Times New Roman" w:hAnsi="Arial" w:cs="Arial"/>
            <w:color w:val="222222"/>
            <w:sz w:val="18"/>
            <w:szCs w:val="18"/>
            <w:vertAlign w:val="subscript"/>
          </w:rPr>
          <w:t>n</w:t>
        </w:r>
        <w:r w:rsidRPr="00C83D7B">
          <w:rPr>
            <w:rFonts w:ascii="Arial" w:eastAsia="Times New Roman" w:hAnsi="Arial" w:cs="Arial"/>
            <w:color w:val="222222"/>
            <w:sz w:val="24"/>
            <w:szCs w:val="24"/>
          </w:rPr>
          <w:t> be a partition of sample space and each event has a non-zero probability.</w:t>
        </w:r>
        <w:r w:rsidRPr="00C83D7B">
          <w:rPr>
            <w:rFonts w:ascii="Arial" w:eastAsia="Times New Roman" w:hAnsi="Arial" w:cs="Arial"/>
            <w:color w:val="222222"/>
            <w:sz w:val="24"/>
            <w:szCs w:val="24"/>
          </w:rPr>
          <w:br/>
          <w:t>If A be any event associated with S, then</w:t>
        </w:r>
        <w:r w:rsidRPr="00C83D7B">
          <w:rPr>
            <w:rFonts w:ascii="Arial" w:eastAsia="Times New Roman" w:hAnsi="Arial" w:cs="Arial"/>
            <w:color w:val="222222"/>
            <w:sz w:val="24"/>
            <w:szCs w:val="24"/>
          </w:rPr>
          <w:br/>
        </w:r>
        <w:proofErr w:type="gramStart"/>
        <w:r w:rsidRPr="00C83D7B">
          <w:rPr>
            <w:rFonts w:ascii="Arial" w:eastAsia="Times New Roman" w:hAnsi="Arial" w:cs="Arial"/>
            <w:color w:val="222222"/>
            <w:sz w:val="24"/>
            <w:szCs w:val="24"/>
          </w:rPr>
          <w:t>P(</w:t>
        </w:r>
        <w:proofErr w:type="gramEnd"/>
        <w:r w:rsidRPr="00C83D7B">
          <w:rPr>
            <w:rFonts w:ascii="Arial" w:eastAsia="Times New Roman" w:hAnsi="Arial" w:cs="Arial"/>
            <w:color w:val="222222"/>
            <w:sz w:val="24"/>
            <w:szCs w:val="24"/>
          </w:rPr>
          <w:t>A) = P(E</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t>) P(A/E</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t>) + P(E</w:t>
        </w:r>
        <w:r w:rsidRPr="00C83D7B">
          <w:rPr>
            <w:rFonts w:ascii="Arial" w:eastAsia="Times New Roman" w:hAnsi="Arial" w:cs="Arial"/>
            <w:color w:val="222222"/>
            <w:sz w:val="18"/>
            <w:szCs w:val="18"/>
            <w:vertAlign w:val="subscript"/>
          </w:rPr>
          <w:t>2</w:t>
        </w:r>
        <w:r w:rsidRPr="00C83D7B">
          <w:rPr>
            <w:rFonts w:ascii="Arial" w:eastAsia="Times New Roman" w:hAnsi="Arial" w:cs="Arial"/>
            <w:color w:val="222222"/>
            <w:sz w:val="24"/>
            <w:szCs w:val="24"/>
          </w:rPr>
          <w:t>) P(A/E</w:t>
        </w:r>
        <w:r w:rsidRPr="00C83D7B">
          <w:rPr>
            <w:rFonts w:ascii="Arial" w:eastAsia="Times New Roman" w:hAnsi="Arial" w:cs="Arial"/>
            <w:color w:val="222222"/>
            <w:sz w:val="18"/>
            <w:szCs w:val="18"/>
            <w:vertAlign w:val="subscript"/>
          </w:rPr>
          <w:t>2</w:t>
        </w:r>
        <w:r w:rsidRPr="00C83D7B">
          <w:rPr>
            <w:rFonts w:ascii="Arial" w:eastAsia="Times New Roman" w:hAnsi="Arial" w:cs="Arial"/>
            <w:color w:val="222222"/>
            <w:sz w:val="24"/>
            <w:szCs w:val="24"/>
          </w:rPr>
          <w:t>) + P(E</w:t>
        </w:r>
        <w:r w:rsidRPr="00C83D7B">
          <w:rPr>
            <w:rFonts w:ascii="Arial" w:eastAsia="Times New Roman" w:hAnsi="Arial" w:cs="Arial"/>
            <w:color w:val="222222"/>
            <w:sz w:val="18"/>
            <w:szCs w:val="18"/>
            <w:vertAlign w:val="subscript"/>
          </w:rPr>
          <w:t>3</w:t>
        </w:r>
        <w:r w:rsidRPr="00C83D7B">
          <w:rPr>
            <w:rFonts w:ascii="Arial" w:eastAsia="Times New Roman" w:hAnsi="Arial" w:cs="Arial"/>
            <w:color w:val="222222"/>
            <w:sz w:val="24"/>
            <w:szCs w:val="24"/>
          </w:rPr>
          <w:t>) P(A/E</w:t>
        </w:r>
        <w:r w:rsidRPr="00C83D7B">
          <w:rPr>
            <w:rFonts w:ascii="Arial" w:eastAsia="Times New Roman" w:hAnsi="Arial" w:cs="Arial"/>
            <w:color w:val="222222"/>
            <w:sz w:val="18"/>
            <w:szCs w:val="18"/>
            <w:vertAlign w:val="subscript"/>
          </w:rPr>
          <w:t>3</w:t>
        </w:r>
        <w:r w:rsidRPr="00C83D7B">
          <w:rPr>
            <w:rFonts w:ascii="Arial" w:eastAsia="Times New Roman" w:hAnsi="Arial" w:cs="Arial"/>
            <w:color w:val="222222"/>
            <w:sz w:val="24"/>
            <w:szCs w:val="24"/>
          </w:rPr>
          <w:t xml:space="preserve">) +…….. + </w:t>
        </w:r>
        <w:proofErr w:type="gramStart"/>
        <w:r w:rsidRPr="00C83D7B">
          <w:rPr>
            <w:rFonts w:ascii="Arial" w:eastAsia="Times New Roman" w:hAnsi="Arial" w:cs="Arial"/>
            <w:color w:val="222222"/>
            <w:sz w:val="24"/>
            <w:szCs w:val="24"/>
          </w:rPr>
          <w:t>P(</w:t>
        </w:r>
        <w:proofErr w:type="gramEnd"/>
        <w:r w:rsidRPr="00C83D7B">
          <w:rPr>
            <w:rFonts w:ascii="Arial" w:eastAsia="Times New Roman" w:hAnsi="Arial" w:cs="Arial"/>
            <w:color w:val="222222"/>
            <w:sz w:val="24"/>
            <w:szCs w:val="24"/>
          </w:rPr>
          <w:t>E</w:t>
        </w:r>
        <w:r w:rsidRPr="00C83D7B">
          <w:rPr>
            <w:rFonts w:ascii="Arial" w:eastAsia="Times New Roman" w:hAnsi="Arial" w:cs="Arial"/>
            <w:color w:val="222222"/>
            <w:sz w:val="18"/>
            <w:szCs w:val="18"/>
            <w:vertAlign w:val="subscript"/>
          </w:rPr>
          <w:t>n</w:t>
        </w:r>
        <w:r w:rsidRPr="00C83D7B">
          <w:rPr>
            <w:rFonts w:ascii="Arial" w:eastAsia="Times New Roman" w:hAnsi="Arial" w:cs="Arial"/>
            <w:color w:val="222222"/>
            <w:sz w:val="24"/>
            <w:szCs w:val="24"/>
          </w:rPr>
          <w:t>) P(A/E</w:t>
        </w:r>
        <w:r w:rsidRPr="00C83D7B">
          <w:rPr>
            <w:rFonts w:ascii="Arial" w:eastAsia="Times New Roman" w:hAnsi="Arial" w:cs="Arial"/>
            <w:color w:val="222222"/>
            <w:sz w:val="18"/>
            <w:szCs w:val="18"/>
            <w:vertAlign w:val="subscript"/>
          </w:rPr>
          <w:t>n</w:t>
        </w:r>
        <w:r w:rsidRPr="00C83D7B">
          <w:rPr>
            <w:rFonts w:ascii="Arial" w:eastAsia="Times New Roman" w:hAnsi="Arial" w:cs="Arial"/>
            <w:color w:val="222222"/>
            <w:sz w:val="24"/>
            <w:szCs w:val="24"/>
          </w:rPr>
          <w:t>)</w:t>
        </w:r>
        <w:r w:rsidRPr="00C83D7B">
          <w:rPr>
            <w:rFonts w:ascii="Arial" w:eastAsia="Times New Roman" w:hAnsi="Arial" w:cs="Arial"/>
            <w:color w:val="222222"/>
            <w:sz w:val="24"/>
            <w:szCs w:val="24"/>
          </w:rPr>
          <w:br/>
        </w:r>
      </w:ins>
      <w:r w:rsidRPr="00C83D7B">
        <w:rPr>
          <w:rFonts w:ascii="Arial" w:eastAsia="Times New Roman" w:hAnsi="Arial" w:cs="Arial"/>
          <w:noProof/>
          <w:color w:val="222222"/>
          <w:sz w:val="24"/>
          <w:szCs w:val="24"/>
        </w:rPr>
        <w:drawing>
          <wp:inline distT="0" distB="0" distL="0" distR="0" wp14:anchorId="2BE196EE" wp14:editId="086800A8">
            <wp:extent cx="1571625" cy="428625"/>
            <wp:effectExtent l="0" t="0" r="9525" b="9525"/>
            <wp:docPr id="33" name="Picture 33" descr="Probability Class 12 Notes Math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robability Class 12 Notes Maths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71625" cy="428625"/>
                    </a:xfrm>
                    <a:prstGeom prst="rect">
                      <a:avLst/>
                    </a:prstGeom>
                    <a:noFill/>
                    <a:ln>
                      <a:noFill/>
                    </a:ln>
                  </pic:spPr>
                </pic:pic>
              </a:graphicData>
            </a:graphic>
          </wp:inline>
        </w:drawing>
      </w:r>
      <w:ins w:id="444" w:author="Unknown">
        <w:r w:rsidRPr="00C83D7B">
          <w:rPr>
            <w:rFonts w:ascii="Arial" w:eastAsia="Times New Roman" w:hAnsi="Arial" w:cs="Arial"/>
            <w:color w:val="222222"/>
            <w:sz w:val="24"/>
            <w:szCs w:val="24"/>
          </w:rPr>
          <w:br/>
        </w:r>
        <w:r w:rsidRPr="00C83D7B">
          <w:rPr>
            <w:rFonts w:ascii="Arial" w:eastAsia="Times New Roman" w:hAnsi="Arial" w:cs="Arial"/>
            <w:b/>
            <w:bCs/>
            <w:color w:val="222222"/>
            <w:sz w:val="24"/>
            <w:szCs w:val="24"/>
          </w:rPr>
          <w:t>6. Bayes’ Theorem</w:t>
        </w:r>
        <w:proofErr w:type="gramStart"/>
        <w:r w:rsidRPr="00C83D7B">
          <w:rPr>
            <w:rFonts w:ascii="Arial" w:eastAsia="Times New Roman" w:hAnsi="Arial" w:cs="Arial"/>
            <w:b/>
            <w:bCs/>
            <w:color w:val="222222"/>
            <w:sz w:val="24"/>
            <w:szCs w:val="24"/>
          </w:rPr>
          <w:t>:</w:t>
        </w:r>
        <w:proofErr w:type="gramEnd"/>
        <w:r w:rsidRPr="00C83D7B">
          <w:rPr>
            <w:rFonts w:ascii="Arial" w:eastAsia="Times New Roman" w:hAnsi="Arial" w:cs="Arial"/>
            <w:color w:val="222222"/>
            <w:sz w:val="24"/>
            <w:szCs w:val="24"/>
          </w:rPr>
          <w:br/>
          <w:t>Let E</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t>, E</w:t>
        </w:r>
        <w:r w:rsidRPr="00C83D7B">
          <w:rPr>
            <w:rFonts w:ascii="Arial" w:eastAsia="Times New Roman" w:hAnsi="Arial" w:cs="Arial"/>
            <w:color w:val="222222"/>
            <w:sz w:val="18"/>
            <w:szCs w:val="18"/>
            <w:vertAlign w:val="subscript"/>
          </w:rPr>
          <w:t>2</w:t>
        </w:r>
        <w:r w:rsidRPr="00C83D7B">
          <w:rPr>
            <w:rFonts w:ascii="Arial" w:eastAsia="Times New Roman" w:hAnsi="Arial" w:cs="Arial"/>
            <w:color w:val="222222"/>
            <w:sz w:val="24"/>
            <w:szCs w:val="24"/>
          </w:rPr>
          <w:t>,…………, E</w:t>
        </w:r>
        <w:r w:rsidRPr="00C83D7B">
          <w:rPr>
            <w:rFonts w:ascii="Arial" w:eastAsia="Times New Roman" w:hAnsi="Arial" w:cs="Arial"/>
            <w:color w:val="222222"/>
            <w:sz w:val="18"/>
            <w:szCs w:val="18"/>
            <w:vertAlign w:val="subscript"/>
          </w:rPr>
          <w:t>n</w:t>
        </w:r>
        <w:r w:rsidRPr="00C83D7B">
          <w:rPr>
            <w:rFonts w:ascii="Arial" w:eastAsia="Times New Roman" w:hAnsi="Arial" w:cs="Arial"/>
            <w:color w:val="222222"/>
            <w:sz w:val="24"/>
            <w:szCs w:val="24"/>
          </w:rPr>
          <w:t> be the n events forming a partition of sample space S, i.e., E</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t>, E</w:t>
        </w:r>
        <w:r w:rsidRPr="00C83D7B">
          <w:rPr>
            <w:rFonts w:ascii="Arial" w:eastAsia="Times New Roman" w:hAnsi="Arial" w:cs="Arial"/>
            <w:color w:val="222222"/>
            <w:sz w:val="18"/>
            <w:szCs w:val="18"/>
            <w:vertAlign w:val="subscript"/>
          </w:rPr>
          <w:t>2</w:t>
        </w:r>
        <w:r w:rsidRPr="00C83D7B">
          <w:rPr>
            <w:rFonts w:ascii="Arial" w:eastAsia="Times New Roman" w:hAnsi="Arial" w:cs="Arial"/>
            <w:color w:val="222222"/>
            <w:sz w:val="24"/>
            <w:szCs w:val="24"/>
          </w:rPr>
          <w:t>,………, E( are pairwise disjoint and E</w:t>
        </w:r>
        <w:r w:rsidRPr="00C83D7B">
          <w:rPr>
            <w:rFonts w:ascii="Arial" w:eastAsia="Times New Roman" w:hAnsi="Arial" w:cs="Arial"/>
            <w:color w:val="222222"/>
            <w:sz w:val="18"/>
            <w:szCs w:val="18"/>
            <w:vertAlign w:val="subscript"/>
          </w:rPr>
          <w:t>1 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E</w:t>
        </w:r>
        <w:r w:rsidRPr="00C83D7B">
          <w:rPr>
            <w:rFonts w:ascii="Arial" w:eastAsia="Times New Roman" w:hAnsi="Arial" w:cs="Arial"/>
            <w:color w:val="222222"/>
            <w:sz w:val="18"/>
            <w:szCs w:val="18"/>
            <w:vertAlign w:val="subscript"/>
          </w:rPr>
          <w:t>2</w:t>
        </w:r>
        <w:r w:rsidRPr="00C83D7B">
          <w:rPr>
            <w:rFonts w:ascii="Arial" w:eastAsia="Times New Roman" w:hAnsi="Arial" w:cs="Arial"/>
            <w:color w:val="222222"/>
            <w:sz w:val="24"/>
            <w:szCs w:val="24"/>
          </w:rPr>
          <w:t>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br/>
          <w:t>E</w:t>
        </w:r>
        <w:r w:rsidRPr="00C83D7B">
          <w:rPr>
            <w:rFonts w:ascii="Arial" w:eastAsia="Times New Roman" w:hAnsi="Arial" w:cs="Arial"/>
            <w:color w:val="222222"/>
            <w:sz w:val="18"/>
            <w:szCs w:val="18"/>
            <w:vertAlign w:val="subscript"/>
          </w:rPr>
          <w:t>n</w:t>
        </w:r>
        <w:r w:rsidRPr="00C83D7B">
          <w:rPr>
            <w:rFonts w:ascii="Arial" w:eastAsia="Times New Roman" w:hAnsi="Arial" w:cs="Arial"/>
            <w:color w:val="222222"/>
            <w:sz w:val="24"/>
            <w:szCs w:val="24"/>
          </w:rPr>
          <w:t> = S and A is any event of non-zero probability, then</w:t>
        </w:r>
        <w:r w:rsidRPr="00C83D7B">
          <w:rPr>
            <w:rFonts w:ascii="Arial" w:eastAsia="Times New Roman" w:hAnsi="Arial" w:cs="Arial"/>
            <w:color w:val="222222"/>
            <w:sz w:val="24"/>
            <w:szCs w:val="24"/>
          </w:rPr>
          <w:br/>
        </w:r>
      </w:ins>
      <w:r w:rsidRPr="00C83D7B">
        <w:rPr>
          <w:rFonts w:ascii="Arial" w:eastAsia="Times New Roman" w:hAnsi="Arial" w:cs="Arial"/>
          <w:noProof/>
          <w:color w:val="222222"/>
          <w:sz w:val="24"/>
          <w:szCs w:val="24"/>
        </w:rPr>
        <w:lastRenderedPageBreak/>
        <w:drawing>
          <wp:inline distT="0" distB="0" distL="0" distR="0" wp14:anchorId="18EDD87E" wp14:editId="77971ABC">
            <wp:extent cx="3514725" cy="733425"/>
            <wp:effectExtent l="0" t="0" r="9525" b="9525"/>
            <wp:docPr id="34" name="Picture 34" descr="Probability Class 12 Notes Math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robability Class 12 Notes Maths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14725" cy="733425"/>
                    </a:xfrm>
                    <a:prstGeom prst="rect">
                      <a:avLst/>
                    </a:prstGeom>
                    <a:noFill/>
                    <a:ln>
                      <a:noFill/>
                    </a:ln>
                  </pic:spPr>
                </pic:pic>
              </a:graphicData>
            </a:graphic>
          </wp:inline>
        </w:drawing>
      </w:r>
      <w:ins w:id="445" w:author="Unknown">
        <w:r w:rsidRPr="00C83D7B">
          <w:rPr>
            <w:rFonts w:ascii="Arial" w:eastAsia="Times New Roman" w:hAnsi="Arial" w:cs="Arial"/>
            <w:color w:val="222222"/>
            <w:sz w:val="24"/>
            <w:szCs w:val="24"/>
          </w:rPr>
          <w:br/>
        </w:r>
        <w:r w:rsidRPr="00C83D7B">
          <w:rPr>
            <w:rFonts w:ascii="Arial" w:eastAsia="Times New Roman" w:hAnsi="Arial" w:cs="Arial"/>
            <w:b/>
            <w:bCs/>
            <w:color w:val="222222"/>
            <w:sz w:val="24"/>
            <w:szCs w:val="24"/>
          </w:rPr>
          <w:t>7. A Few Terminologies:</w:t>
        </w:r>
      </w:ins>
    </w:p>
    <w:p w:rsidR="00C83D7B" w:rsidRPr="00C83D7B" w:rsidRDefault="00C83D7B" w:rsidP="00C83D7B">
      <w:pPr>
        <w:numPr>
          <w:ilvl w:val="0"/>
          <w:numId w:val="29"/>
        </w:numPr>
        <w:shd w:val="clear" w:color="auto" w:fill="FFFFFF"/>
        <w:spacing w:before="100" w:beforeAutospacing="1" w:after="100" w:afterAutospacing="1" w:line="240" w:lineRule="auto"/>
        <w:ind w:left="600"/>
        <w:rPr>
          <w:ins w:id="446" w:author="Unknown"/>
          <w:rFonts w:ascii="Arial" w:eastAsia="Times New Roman" w:hAnsi="Arial" w:cs="Arial"/>
          <w:color w:val="222222"/>
          <w:sz w:val="24"/>
          <w:szCs w:val="24"/>
        </w:rPr>
      </w:pPr>
      <w:ins w:id="447" w:author="Unknown">
        <w:r w:rsidRPr="00C83D7B">
          <w:rPr>
            <w:rFonts w:ascii="Arial" w:eastAsia="Times New Roman" w:hAnsi="Arial" w:cs="Arial"/>
            <w:color w:val="222222"/>
            <w:sz w:val="24"/>
            <w:szCs w:val="24"/>
          </w:rPr>
          <w:t>Hypothesis: When Bayes’ Theorem is applied, the events E</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t>, E</w:t>
        </w:r>
        <w:r w:rsidRPr="00C83D7B">
          <w:rPr>
            <w:rFonts w:ascii="Arial" w:eastAsia="Times New Roman" w:hAnsi="Arial" w:cs="Arial"/>
            <w:color w:val="222222"/>
            <w:sz w:val="18"/>
            <w:szCs w:val="18"/>
            <w:vertAlign w:val="subscript"/>
          </w:rPr>
          <w:t>2</w:t>
        </w:r>
        <w:proofErr w:type="gramStart"/>
        <w:r w:rsidRPr="00C83D7B">
          <w:rPr>
            <w:rFonts w:ascii="Arial" w:eastAsia="Times New Roman" w:hAnsi="Arial" w:cs="Arial"/>
            <w:color w:val="222222"/>
            <w:sz w:val="24"/>
            <w:szCs w:val="24"/>
          </w:rPr>
          <w:t>,…………….,</w:t>
        </w:r>
        <w:proofErr w:type="gramEnd"/>
        <w:r w:rsidRPr="00C83D7B">
          <w:rPr>
            <w:rFonts w:ascii="Arial" w:eastAsia="Times New Roman" w:hAnsi="Arial" w:cs="Arial"/>
            <w:color w:val="222222"/>
            <w:sz w:val="24"/>
            <w:szCs w:val="24"/>
          </w:rPr>
          <w:t xml:space="preserve"> E</w:t>
        </w:r>
        <w:r w:rsidRPr="00C83D7B">
          <w:rPr>
            <w:rFonts w:ascii="Arial" w:eastAsia="Times New Roman" w:hAnsi="Arial" w:cs="Arial"/>
            <w:color w:val="222222"/>
            <w:sz w:val="18"/>
            <w:szCs w:val="18"/>
            <w:vertAlign w:val="subscript"/>
          </w:rPr>
          <w:t>n</w:t>
        </w:r>
        <w:r w:rsidRPr="00C83D7B">
          <w:rPr>
            <w:rFonts w:ascii="Arial" w:eastAsia="Times New Roman" w:hAnsi="Arial" w:cs="Arial"/>
            <w:color w:val="222222"/>
            <w:sz w:val="24"/>
            <w:szCs w:val="24"/>
          </w:rPr>
          <w:t> is said to be a hypothesis.</w:t>
        </w:r>
      </w:ins>
    </w:p>
    <w:p w:rsidR="00C83D7B" w:rsidRPr="00C83D7B" w:rsidRDefault="00C83D7B" w:rsidP="00C83D7B">
      <w:pPr>
        <w:numPr>
          <w:ilvl w:val="0"/>
          <w:numId w:val="29"/>
        </w:numPr>
        <w:shd w:val="clear" w:color="auto" w:fill="FFFFFF"/>
        <w:spacing w:before="100" w:beforeAutospacing="1" w:after="100" w:afterAutospacing="1" w:line="240" w:lineRule="auto"/>
        <w:ind w:left="600"/>
        <w:rPr>
          <w:ins w:id="448" w:author="Unknown"/>
          <w:rFonts w:ascii="Arial" w:eastAsia="Times New Roman" w:hAnsi="Arial" w:cs="Arial"/>
          <w:color w:val="222222"/>
          <w:sz w:val="24"/>
          <w:szCs w:val="24"/>
        </w:rPr>
      </w:pPr>
      <w:ins w:id="449" w:author="Unknown">
        <w:r w:rsidRPr="00C83D7B">
          <w:rPr>
            <w:rFonts w:ascii="Arial" w:eastAsia="Times New Roman" w:hAnsi="Arial" w:cs="Arial"/>
            <w:color w:val="222222"/>
            <w:sz w:val="24"/>
            <w:szCs w:val="24"/>
          </w:rPr>
          <w:t xml:space="preserve">Priori Probability: The probabilities </w:t>
        </w:r>
        <w:proofErr w:type="gramStart"/>
        <w:r w:rsidRPr="00C83D7B">
          <w:rPr>
            <w:rFonts w:ascii="Arial" w:eastAsia="Times New Roman" w:hAnsi="Arial" w:cs="Arial"/>
            <w:color w:val="222222"/>
            <w:sz w:val="24"/>
            <w:szCs w:val="24"/>
          </w:rPr>
          <w:t>P(</w:t>
        </w:r>
        <w:proofErr w:type="gramEnd"/>
        <w:r w:rsidRPr="00C83D7B">
          <w:rPr>
            <w:rFonts w:ascii="Arial" w:eastAsia="Times New Roman" w:hAnsi="Arial" w:cs="Arial"/>
            <w:color w:val="222222"/>
            <w:sz w:val="24"/>
            <w:szCs w:val="24"/>
          </w:rPr>
          <w:t>E</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t>), P(E</w:t>
        </w:r>
        <w:r w:rsidRPr="00C83D7B">
          <w:rPr>
            <w:rFonts w:ascii="Arial" w:eastAsia="Times New Roman" w:hAnsi="Arial" w:cs="Arial"/>
            <w:color w:val="222222"/>
            <w:sz w:val="18"/>
            <w:szCs w:val="18"/>
            <w:vertAlign w:val="subscript"/>
          </w:rPr>
          <w:t>2</w:t>
        </w:r>
        <w:r w:rsidRPr="00C83D7B">
          <w:rPr>
            <w:rFonts w:ascii="Arial" w:eastAsia="Times New Roman" w:hAnsi="Arial" w:cs="Arial"/>
            <w:color w:val="222222"/>
            <w:sz w:val="24"/>
            <w:szCs w:val="24"/>
          </w:rPr>
          <w:t>),…………., P(E</w:t>
        </w:r>
        <w:r w:rsidRPr="00C83D7B">
          <w:rPr>
            <w:rFonts w:ascii="Arial" w:eastAsia="Times New Roman" w:hAnsi="Arial" w:cs="Arial"/>
            <w:color w:val="222222"/>
            <w:sz w:val="18"/>
            <w:szCs w:val="18"/>
            <w:vertAlign w:val="subscript"/>
          </w:rPr>
          <w:t>n</w:t>
        </w:r>
        <w:r w:rsidRPr="00C83D7B">
          <w:rPr>
            <w:rFonts w:ascii="Arial" w:eastAsia="Times New Roman" w:hAnsi="Arial" w:cs="Arial"/>
            <w:color w:val="222222"/>
            <w:sz w:val="24"/>
            <w:szCs w:val="24"/>
          </w:rPr>
          <w:t>) is called priori.</w:t>
        </w:r>
      </w:ins>
    </w:p>
    <w:p w:rsidR="00C83D7B" w:rsidRPr="00C83D7B" w:rsidRDefault="00C83D7B" w:rsidP="00C83D7B">
      <w:pPr>
        <w:numPr>
          <w:ilvl w:val="0"/>
          <w:numId w:val="29"/>
        </w:numPr>
        <w:shd w:val="clear" w:color="auto" w:fill="FFFFFF"/>
        <w:spacing w:before="100" w:beforeAutospacing="1" w:after="100" w:afterAutospacing="1" w:line="240" w:lineRule="auto"/>
        <w:ind w:left="600"/>
        <w:rPr>
          <w:ins w:id="450" w:author="Unknown"/>
          <w:rFonts w:ascii="Arial" w:eastAsia="Times New Roman" w:hAnsi="Arial" w:cs="Arial"/>
          <w:color w:val="222222"/>
          <w:sz w:val="24"/>
          <w:szCs w:val="24"/>
        </w:rPr>
      </w:pPr>
      <w:ins w:id="451" w:author="Unknown">
        <w:r w:rsidRPr="00C83D7B">
          <w:rPr>
            <w:rFonts w:ascii="Arial" w:eastAsia="Times New Roman" w:hAnsi="Arial" w:cs="Arial"/>
            <w:color w:val="222222"/>
            <w:sz w:val="24"/>
            <w:szCs w:val="24"/>
          </w:rPr>
          <w:t xml:space="preserve">Posteriori Probability: The conditional probability </w:t>
        </w:r>
        <w:proofErr w:type="gramStart"/>
        <w:r w:rsidRPr="00C83D7B">
          <w:rPr>
            <w:rFonts w:ascii="Arial" w:eastAsia="Times New Roman" w:hAnsi="Arial" w:cs="Arial"/>
            <w:color w:val="222222"/>
            <w:sz w:val="24"/>
            <w:szCs w:val="24"/>
          </w:rPr>
          <w:t>P(</w:t>
        </w:r>
        <w:proofErr w:type="gramEnd"/>
        <w:r w:rsidRPr="00C83D7B">
          <w:rPr>
            <w:rFonts w:ascii="Arial" w:eastAsia="Times New Roman" w:hAnsi="Arial" w:cs="Arial"/>
            <w:color w:val="222222"/>
            <w:sz w:val="24"/>
            <w:szCs w:val="24"/>
          </w:rPr>
          <w:t>E./A) is known as the posterior probability of hypothesis E.</w:t>
        </w:r>
      </w:ins>
    </w:p>
    <w:p w:rsidR="00C83D7B" w:rsidRPr="00C83D7B" w:rsidRDefault="00C83D7B" w:rsidP="00C83D7B">
      <w:pPr>
        <w:shd w:val="clear" w:color="auto" w:fill="FFFFFF"/>
        <w:spacing w:after="390" w:line="240" w:lineRule="auto"/>
        <w:rPr>
          <w:ins w:id="452" w:author="Unknown"/>
          <w:rFonts w:ascii="Arial" w:eastAsia="Times New Roman" w:hAnsi="Arial" w:cs="Arial"/>
          <w:color w:val="222222"/>
          <w:sz w:val="24"/>
          <w:szCs w:val="24"/>
        </w:rPr>
      </w:pPr>
      <w:ins w:id="453" w:author="Unknown">
        <w:r w:rsidRPr="00C83D7B">
          <w:rPr>
            <w:rFonts w:ascii="Arial" w:eastAsia="Times New Roman" w:hAnsi="Arial" w:cs="Arial"/>
            <w:b/>
            <w:bCs/>
            <w:color w:val="222222"/>
            <w:sz w:val="24"/>
            <w:szCs w:val="24"/>
          </w:rPr>
          <w:t>8. Random Variable</w:t>
        </w:r>
        <w:proofErr w:type="gramStart"/>
        <w:r w:rsidRPr="00C83D7B">
          <w:rPr>
            <w:rFonts w:ascii="Arial" w:eastAsia="Times New Roman" w:hAnsi="Arial" w:cs="Arial"/>
            <w:b/>
            <w:bCs/>
            <w:color w:val="222222"/>
            <w:sz w:val="24"/>
            <w:szCs w:val="24"/>
          </w:rPr>
          <w:t>:</w:t>
        </w:r>
        <w:proofErr w:type="gramEnd"/>
        <w:r w:rsidRPr="00C83D7B">
          <w:rPr>
            <w:rFonts w:ascii="Arial" w:eastAsia="Times New Roman" w:hAnsi="Arial" w:cs="Arial"/>
            <w:color w:val="222222"/>
            <w:sz w:val="24"/>
            <w:szCs w:val="24"/>
          </w:rPr>
          <w:br/>
          <w:t>A random variable is a real-valued function whose domain is the sample space of a random experiment.</w:t>
        </w:r>
        <w:r w:rsidRPr="00C83D7B">
          <w:rPr>
            <w:rFonts w:ascii="Arial" w:eastAsia="Times New Roman" w:hAnsi="Arial" w:cs="Arial"/>
            <w:color w:val="222222"/>
            <w:sz w:val="24"/>
            <w:szCs w:val="24"/>
          </w:rPr>
          <w:br/>
          <w:t>For example, let us consider the experiment of tossing a coin three times.</w:t>
        </w:r>
      </w:ins>
    </w:p>
    <w:p w:rsidR="00C83D7B" w:rsidRPr="00C83D7B" w:rsidRDefault="00C83D7B" w:rsidP="00C83D7B">
      <w:pPr>
        <w:shd w:val="clear" w:color="auto" w:fill="FFFFFF"/>
        <w:spacing w:after="390" w:line="240" w:lineRule="auto"/>
        <w:rPr>
          <w:ins w:id="454" w:author="Unknown"/>
          <w:rFonts w:ascii="Arial" w:eastAsia="Times New Roman" w:hAnsi="Arial" w:cs="Arial"/>
          <w:color w:val="222222"/>
          <w:sz w:val="24"/>
          <w:szCs w:val="24"/>
        </w:rPr>
      </w:pPr>
      <w:ins w:id="455" w:author="Unknown">
        <w:r w:rsidRPr="00C83D7B">
          <w:rPr>
            <w:rFonts w:ascii="Arial" w:eastAsia="Times New Roman" w:hAnsi="Arial" w:cs="Arial"/>
            <w:color w:val="222222"/>
            <w:sz w:val="24"/>
            <w:szCs w:val="24"/>
          </w:rPr>
          <w:t>The sample space of the experiment is</w:t>
        </w:r>
        <w:r w:rsidRPr="00C83D7B">
          <w:rPr>
            <w:rFonts w:ascii="Arial" w:eastAsia="Times New Roman" w:hAnsi="Arial" w:cs="Arial"/>
            <w:color w:val="222222"/>
            <w:sz w:val="24"/>
            <w:szCs w:val="24"/>
          </w:rPr>
          <w:br/>
        </w:r>
        <w:proofErr w:type="gramStart"/>
        <w:r w:rsidRPr="00C83D7B">
          <w:rPr>
            <w:rFonts w:ascii="Arial" w:eastAsia="Times New Roman" w:hAnsi="Arial" w:cs="Arial"/>
            <w:color w:val="222222"/>
            <w:sz w:val="24"/>
            <w:szCs w:val="24"/>
          </w:rPr>
          <w:t>S{</w:t>
        </w:r>
        <w:proofErr w:type="gramEnd"/>
        <w:r w:rsidRPr="00C83D7B">
          <w:rPr>
            <w:rFonts w:ascii="Arial" w:eastAsia="Times New Roman" w:hAnsi="Arial" w:cs="Arial"/>
            <w:color w:val="222222"/>
            <w:sz w:val="24"/>
            <w:szCs w:val="24"/>
          </w:rPr>
          <w:t>TTT, TTH, THT, HTT, HHT, HTH, THH, HHH}</w:t>
        </w:r>
      </w:ins>
    </w:p>
    <w:p w:rsidR="00C83D7B" w:rsidRPr="00C83D7B" w:rsidRDefault="00C83D7B" w:rsidP="00C83D7B">
      <w:pPr>
        <w:shd w:val="clear" w:color="auto" w:fill="FFFFFF"/>
        <w:spacing w:after="390" w:line="240" w:lineRule="auto"/>
        <w:rPr>
          <w:ins w:id="456" w:author="Unknown"/>
          <w:rFonts w:ascii="Arial" w:eastAsia="Times New Roman" w:hAnsi="Arial" w:cs="Arial"/>
          <w:color w:val="222222"/>
          <w:sz w:val="24"/>
          <w:szCs w:val="24"/>
        </w:rPr>
      </w:pPr>
      <w:ins w:id="457" w:author="Unknown">
        <w:r w:rsidRPr="00C83D7B">
          <w:rPr>
            <w:rFonts w:ascii="Arial" w:eastAsia="Times New Roman" w:hAnsi="Arial" w:cs="Arial"/>
            <w:color w:val="222222"/>
            <w:sz w:val="24"/>
            <w:szCs w:val="24"/>
          </w:rPr>
          <w:t>If x denotes the number of heads obtained, then X is the random variable for each outcome.</w:t>
        </w:r>
        <w:r w:rsidRPr="00C83D7B">
          <w:rPr>
            <w:rFonts w:ascii="Arial" w:eastAsia="Times New Roman" w:hAnsi="Arial" w:cs="Arial"/>
            <w:color w:val="222222"/>
            <w:sz w:val="24"/>
            <w:szCs w:val="24"/>
          </w:rPr>
          <w:br/>
        </w:r>
        <w:proofErr w:type="gramStart"/>
        <w:r w:rsidRPr="00C83D7B">
          <w:rPr>
            <w:rFonts w:ascii="Arial" w:eastAsia="Times New Roman" w:hAnsi="Arial" w:cs="Arial"/>
            <w:color w:val="222222"/>
            <w:sz w:val="24"/>
            <w:szCs w:val="24"/>
          </w:rPr>
          <w:t>X(</w:t>
        </w:r>
        <w:proofErr w:type="gramEnd"/>
        <w:r w:rsidRPr="00C83D7B">
          <w:rPr>
            <w:rFonts w:ascii="Arial" w:eastAsia="Times New Roman" w:hAnsi="Arial" w:cs="Arial"/>
            <w:color w:val="222222"/>
            <w:sz w:val="24"/>
            <w:szCs w:val="24"/>
          </w:rPr>
          <w:t>0) = {TTT}</w:t>
        </w:r>
        <w:r w:rsidRPr="00C83D7B">
          <w:rPr>
            <w:rFonts w:ascii="Arial" w:eastAsia="Times New Roman" w:hAnsi="Arial" w:cs="Arial"/>
            <w:color w:val="222222"/>
            <w:sz w:val="24"/>
            <w:szCs w:val="24"/>
          </w:rPr>
          <w:br/>
          <w:t>X(1) = {TTH, THT, HTT}</w:t>
        </w:r>
        <w:r w:rsidRPr="00C83D7B">
          <w:rPr>
            <w:rFonts w:ascii="Arial" w:eastAsia="Times New Roman" w:hAnsi="Arial" w:cs="Arial"/>
            <w:color w:val="222222"/>
            <w:sz w:val="24"/>
            <w:szCs w:val="24"/>
          </w:rPr>
          <w:br/>
          <w:t>X(2) = {HHT, HTH, THH}</w:t>
        </w:r>
        <w:r w:rsidRPr="00C83D7B">
          <w:rPr>
            <w:rFonts w:ascii="Arial" w:eastAsia="Times New Roman" w:hAnsi="Arial" w:cs="Arial"/>
            <w:color w:val="222222"/>
            <w:sz w:val="24"/>
            <w:szCs w:val="24"/>
          </w:rPr>
          <w:br/>
          <w:t>X(3) = {HHH}</w:t>
        </w:r>
      </w:ins>
    </w:p>
    <w:p w:rsidR="00C83D7B" w:rsidRPr="00C83D7B" w:rsidRDefault="00C83D7B" w:rsidP="00C83D7B">
      <w:pPr>
        <w:shd w:val="clear" w:color="auto" w:fill="FFFFFF"/>
        <w:spacing w:after="390" w:line="240" w:lineRule="auto"/>
        <w:rPr>
          <w:ins w:id="458" w:author="Unknown"/>
          <w:rFonts w:ascii="Arial" w:eastAsia="Times New Roman" w:hAnsi="Arial" w:cs="Arial"/>
          <w:color w:val="222222"/>
          <w:sz w:val="24"/>
          <w:szCs w:val="24"/>
        </w:rPr>
      </w:pPr>
      <w:ins w:id="459" w:author="Unknown">
        <w:r w:rsidRPr="00C83D7B">
          <w:rPr>
            <w:rFonts w:ascii="Arial" w:eastAsia="Times New Roman" w:hAnsi="Arial" w:cs="Arial"/>
            <w:b/>
            <w:bCs/>
            <w:color w:val="222222"/>
            <w:sz w:val="24"/>
            <w:szCs w:val="24"/>
          </w:rPr>
          <w:t>9. Probability Distribution of a Random Variable:</w:t>
        </w:r>
        <w:r w:rsidRPr="00C83D7B">
          <w:rPr>
            <w:rFonts w:ascii="Arial" w:eastAsia="Times New Roman" w:hAnsi="Arial" w:cs="Arial"/>
            <w:color w:val="222222"/>
            <w:sz w:val="24"/>
            <w:szCs w:val="24"/>
          </w:rPr>
          <w:br/>
          <w:t>Let real numbers x</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t>, x</w:t>
        </w:r>
        <w:r w:rsidRPr="00C83D7B">
          <w:rPr>
            <w:rFonts w:ascii="Arial" w:eastAsia="Times New Roman" w:hAnsi="Arial" w:cs="Arial"/>
            <w:color w:val="222222"/>
            <w:sz w:val="18"/>
            <w:szCs w:val="18"/>
            <w:vertAlign w:val="subscript"/>
          </w:rPr>
          <w:t>2</w:t>
        </w:r>
        <w:r w:rsidRPr="00C83D7B">
          <w:rPr>
            <w:rFonts w:ascii="Arial" w:eastAsia="Times New Roman" w:hAnsi="Arial" w:cs="Arial"/>
            <w:color w:val="222222"/>
            <w:sz w:val="24"/>
            <w:szCs w:val="24"/>
          </w:rPr>
          <w:t xml:space="preserve">,…………., </w:t>
        </w:r>
        <w:proofErr w:type="spellStart"/>
        <w:r w:rsidRPr="00C83D7B">
          <w:rPr>
            <w:rFonts w:ascii="Arial" w:eastAsia="Times New Roman" w:hAnsi="Arial" w:cs="Arial"/>
            <w:color w:val="222222"/>
            <w:sz w:val="24"/>
            <w:szCs w:val="24"/>
          </w:rPr>
          <w:t>x</w:t>
        </w:r>
        <w:r w:rsidRPr="00C83D7B">
          <w:rPr>
            <w:rFonts w:ascii="Arial" w:eastAsia="Times New Roman" w:hAnsi="Arial" w:cs="Arial"/>
            <w:color w:val="222222"/>
            <w:sz w:val="18"/>
            <w:szCs w:val="18"/>
            <w:vertAlign w:val="subscript"/>
          </w:rPr>
          <w:t>n</w:t>
        </w:r>
        <w:proofErr w:type="spellEnd"/>
        <w:r w:rsidRPr="00C83D7B">
          <w:rPr>
            <w:rFonts w:ascii="Arial" w:eastAsia="Times New Roman" w:hAnsi="Arial" w:cs="Arial"/>
            <w:color w:val="222222"/>
            <w:sz w:val="24"/>
            <w:szCs w:val="24"/>
          </w:rPr>
          <w:t> be the possible values of random variable and p</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t>, p</w:t>
        </w:r>
        <w:r w:rsidRPr="00C83D7B">
          <w:rPr>
            <w:rFonts w:ascii="Arial" w:eastAsia="Times New Roman" w:hAnsi="Arial" w:cs="Arial"/>
            <w:color w:val="222222"/>
            <w:sz w:val="18"/>
            <w:szCs w:val="18"/>
            <w:vertAlign w:val="subscript"/>
          </w:rPr>
          <w:t>2</w:t>
        </w:r>
        <w:r w:rsidRPr="00C83D7B">
          <w:rPr>
            <w:rFonts w:ascii="Arial" w:eastAsia="Times New Roman" w:hAnsi="Arial" w:cs="Arial"/>
            <w:color w:val="222222"/>
            <w:sz w:val="24"/>
            <w:szCs w:val="24"/>
          </w:rPr>
          <w:t xml:space="preserve">,……………, </w:t>
        </w:r>
        <w:proofErr w:type="spellStart"/>
        <w:r w:rsidRPr="00C83D7B">
          <w:rPr>
            <w:rFonts w:ascii="Arial" w:eastAsia="Times New Roman" w:hAnsi="Arial" w:cs="Arial"/>
            <w:color w:val="222222"/>
            <w:sz w:val="24"/>
            <w:szCs w:val="24"/>
          </w:rPr>
          <w:t>p</w:t>
        </w:r>
        <w:r w:rsidRPr="00C83D7B">
          <w:rPr>
            <w:rFonts w:ascii="Arial" w:eastAsia="Times New Roman" w:hAnsi="Arial" w:cs="Arial"/>
            <w:color w:val="222222"/>
            <w:sz w:val="18"/>
            <w:szCs w:val="18"/>
            <w:vertAlign w:val="subscript"/>
          </w:rPr>
          <w:t>n</w:t>
        </w:r>
        <w:proofErr w:type="spellEnd"/>
        <w:r w:rsidRPr="00C83D7B">
          <w:rPr>
            <w:rFonts w:ascii="Arial" w:eastAsia="Times New Roman" w:hAnsi="Arial" w:cs="Arial"/>
            <w:color w:val="222222"/>
            <w:sz w:val="24"/>
            <w:szCs w:val="24"/>
          </w:rPr>
          <w:t> be probabilities corresponding to each value of the random variable X. Then the probability distribution is</w:t>
        </w:r>
        <w:r w:rsidRPr="00C83D7B">
          <w:rPr>
            <w:rFonts w:ascii="Arial" w:eastAsia="Times New Roman" w:hAnsi="Arial" w:cs="Arial"/>
            <w:color w:val="222222"/>
            <w:sz w:val="24"/>
            <w:szCs w:val="24"/>
          </w:rPr>
          <w:br/>
        </w:r>
      </w:ins>
      <w:r w:rsidRPr="00C83D7B">
        <w:rPr>
          <w:rFonts w:ascii="Arial" w:eastAsia="Times New Roman" w:hAnsi="Arial" w:cs="Arial"/>
          <w:noProof/>
          <w:color w:val="222222"/>
          <w:sz w:val="24"/>
          <w:szCs w:val="24"/>
        </w:rPr>
        <w:drawing>
          <wp:inline distT="0" distB="0" distL="0" distR="0" wp14:anchorId="5C469812" wp14:editId="1B44D4B7">
            <wp:extent cx="2514600" cy="476250"/>
            <wp:effectExtent l="0" t="0" r="0" b="0"/>
            <wp:docPr id="35" name="Picture 35" descr="Probability Class 12 Notes Math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robability Class 12 Notes Maths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14600" cy="476250"/>
                    </a:xfrm>
                    <a:prstGeom prst="rect">
                      <a:avLst/>
                    </a:prstGeom>
                    <a:noFill/>
                    <a:ln>
                      <a:noFill/>
                    </a:ln>
                  </pic:spPr>
                </pic:pic>
              </a:graphicData>
            </a:graphic>
          </wp:inline>
        </w:drawing>
      </w:r>
      <w:ins w:id="460" w:author="Unknown">
        <w:r w:rsidRPr="00C83D7B">
          <w:rPr>
            <w:rFonts w:ascii="Arial" w:eastAsia="Times New Roman" w:hAnsi="Arial" w:cs="Arial"/>
            <w:color w:val="222222"/>
            <w:sz w:val="24"/>
            <w:szCs w:val="24"/>
          </w:rPr>
          <w:br/>
          <w:t>It may be noted that</w:t>
        </w:r>
      </w:ins>
    </w:p>
    <w:p w:rsidR="00C83D7B" w:rsidRPr="00C83D7B" w:rsidRDefault="00C83D7B" w:rsidP="00C83D7B">
      <w:pPr>
        <w:numPr>
          <w:ilvl w:val="0"/>
          <w:numId w:val="30"/>
        </w:numPr>
        <w:shd w:val="clear" w:color="auto" w:fill="FFFFFF"/>
        <w:spacing w:before="100" w:beforeAutospacing="1" w:after="100" w:afterAutospacing="1" w:line="240" w:lineRule="auto"/>
        <w:ind w:left="600"/>
        <w:rPr>
          <w:ins w:id="461" w:author="Unknown"/>
          <w:rFonts w:ascii="Arial" w:eastAsia="Times New Roman" w:hAnsi="Arial" w:cs="Arial"/>
          <w:color w:val="222222"/>
          <w:sz w:val="24"/>
          <w:szCs w:val="24"/>
        </w:rPr>
      </w:pPr>
      <w:ins w:id="462" w:author="Unknown">
        <w:r w:rsidRPr="00C83D7B">
          <w:rPr>
            <w:rFonts w:ascii="Arial" w:eastAsia="Times New Roman" w:hAnsi="Arial" w:cs="Arial"/>
            <w:color w:val="222222"/>
            <w:sz w:val="24"/>
            <w:szCs w:val="24"/>
          </w:rPr>
          <w:t>p</w:t>
        </w:r>
        <w:r w:rsidRPr="00C83D7B">
          <w:rPr>
            <w:rFonts w:ascii="Arial" w:eastAsia="Times New Roman" w:hAnsi="Arial" w:cs="Arial"/>
            <w:color w:val="222222"/>
            <w:sz w:val="18"/>
            <w:szCs w:val="18"/>
            <w:vertAlign w:val="subscript"/>
          </w:rPr>
          <w:t>i</w:t>
        </w:r>
        <w:r w:rsidRPr="00C83D7B">
          <w:rPr>
            <w:rFonts w:ascii="Arial" w:eastAsia="Times New Roman" w:hAnsi="Arial" w:cs="Arial"/>
            <w:color w:val="222222"/>
            <w:sz w:val="24"/>
            <w:szCs w:val="24"/>
          </w:rPr>
          <w:t> &gt; 0</w:t>
        </w:r>
      </w:ins>
    </w:p>
    <w:p w:rsidR="00C83D7B" w:rsidRPr="00C83D7B" w:rsidRDefault="00C83D7B" w:rsidP="00C83D7B">
      <w:pPr>
        <w:numPr>
          <w:ilvl w:val="0"/>
          <w:numId w:val="30"/>
        </w:numPr>
        <w:shd w:val="clear" w:color="auto" w:fill="FFFFFF"/>
        <w:spacing w:before="100" w:beforeAutospacing="1" w:after="100" w:afterAutospacing="1" w:line="240" w:lineRule="auto"/>
        <w:ind w:left="600"/>
        <w:rPr>
          <w:ins w:id="463" w:author="Unknown"/>
          <w:rFonts w:ascii="Arial" w:eastAsia="Times New Roman" w:hAnsi="Arial" w:cs="Arial"/>
          <w:color w:val="222222"/>
          <w:sz w:val="24"/>
          <w:szCs w:val="24"/>
        </w:rPr>
      </w:pPr>
      <w:ins w:id="464" w:author="Unknown">
        <w:r w:rsidRPr="00C83D7B">
          <w:rPr>
            <w:rFonts w:ascii="Arial" w:eastAsia="Times New Roman" w:hAnsi="Arial" w:cs="Arial"/>
            <w:color w:val="222222"/>
            <w:sz w:val="24"/>
            <w:szCs w:val="24"/>
          </w:rPr>
          <w:t>Sum of probabilities p</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t> + p</w:t>
        </w:r>
        <w:r w:rsidRPr="00C83D7B">
          <w:rPr>
            <w:rFonts w:ascii="Arial" w:eastAsia="Times New Roman" w:hAnsi="Arial" w:cs="Arial"/>
            <w:color w:val="222222"/>
            <w:sz w:val="18"/>
            <w:szCs w:val="18"/>
            <w:vertAlign w:val="subscript"/>
          </w:rPr>
          <w:t>2</w:t>
        </w:r>
        <w:r w:rsidRPr="00C83D7B">
          <w:rPr>
            <w:rFonts w:ascii="Arial" w:eastAsia="Times New Roman" w:hAnsi="Arial" w:cs="Arial"/>
            <w:color w:val="222222"/>
            <w:sz w:val="24"/>
            <w:szCs w:val="24"/>
          </w:rPr>
          <w:t xml:space="preserve"> +………….+ </w:t>
        </w:r>
        <w:proofErr w:type="spellStart"/>
        <w:r w:rsidRPr="00C83D7B">
          <w:rPr>
            <w:rFonts w:ascii="Arial" w:eastAsia="Times New Roman" w:hAnsi="Arial" w:cs="Arial"/>
            <w:color w:val="222222"/>
            <w:sz w:val="24"/>
            <w:szCs w:val="24"/>
          </w:rPr>
          <w:t>p</w:t>
        </w:r>
        <w:r w:rsidRPr="00C83D7B">
          <w:rPr>
            <w:rFonts w:ascii="Arial" w:eastAsia="Times New Roman" w:hAnsi="Arial" w:cs="Arial"/>
            <w:color w:val="222222"/>
            <w:sz w:val="18"/>
            <w:szCs w:val="18"/>
            <w:vertAlign w:val="subscript"/>
          </w:rPr>
          <w:t>n</w:t>
        </w:r>
        <w:proofErr w:type="spellEnd"/>
        <w:r w:rsidRPr="00C83D7B">
          <w:rPr>
            <w:rFonts w:ascii="Arial" w:eastAsia="Times New Roman" w:hAnsi="Arial" w:cs="Arial"/>
            <w:color w:val="222222"/>
            <w:sz w:val="24"/>
            <w:szCs w:val="24"/>
          </w:rPr>
          <w:t> = 1</w:t>
        </w:r>
      </w:ins>
    </w:p>
    <w:p w:rsidR="00C83D7B" w:rsidRPr="00C83D7B" w:rsidRDefault="00C83D7B" w:rsidP="00C83D7B">
      <w:pPr>
        <w:shd w:val="clear" w:color="auto" w:fill="FFFFFF"/>
        <w:spacing w:after="0" w:line="240" w:lineRule="auto"/>
        <w:rPr>
          <w:ins w:id="465" w:author="Unknown"/>
          <w:rFonts w:ascii="Arial" w:eastAsia="Times New Roman" w:hAnsi="Arial" w:cs="Arial"/>
          <w:color w:val="222222"/>
          <w:sz w:val="24"/>
          <w:szCs w:val="24"/>
        </w:rPr>
      </w:pPr>
      <w:ins w:id="466" w:author="Unknown">
        <w:r w:rsidRPr="00C83D7B">
          <w:rPr>
            <w:rFonts w:ascii="Arial" w:eastAsia="Times New Roman" w:hAnsi="Arial" w:cs="Arial"/>
            <w:color w:val="222222"/>
            <w:sz w:val="24"/>
            <w:szCs w:val="24"/>
          </w:rPr>
          <w:t>Example: Three cards are drawn successively with replacement from a well-shuffled pack of 52 cards. A random variable denotes the number of spades on three cards. Determine the probability distribution of X</w:t>
        </w:r>
        <w:proofErr w:type="gramStart"/>
        <w:r w:rsidRPr="00C83D7B">
          <w:rPr>
            <w:rFonts w:ascii="Arial" w:eastAsia="Times New Roman" w:hAnsi="Arial" w:cs="Arial"/>
            <w:color w:val="222222"/>
            <w:sz w:val="24"/>
            <w:szCs w:val="24"/>
          </w:rPr>
          <w:t>.</w:t>
        </w:r>
        <w:proofErr w:type="gramEnd"/>
        <w:r w:rsidRPr="00C83D7B">
          <w:rPr>
            <w:rFonts w:ascii="Arial" w:eastAsia="Times New Roman" w:hAnsi="Arial" w:cs="Arial"/>
            <w:color w:val="222222"/>
            <w:sz w:val="24"/>
            <w:szCs w:val="24"/>
          </w:rPr>
          <w:br/>
          <w:t>P(S) = P(Drawing a spade) = </w:t>
        </w:r>
        <w:r w:rsidRPr="00C83D7B">
          <w:rPr>
            <w:rFonts w:ascii="MathJax_Main" w:eastAsia="Times New Roman" w:hAnsi="MathJax_Main" w:cs="Arial"/>
            <w:color w:val="222222"/>
            <w:sz w:val="21"/>
            <w:szCs w:val="21"/>
            <w:bdr w:val="none" w:sz="0" w:space="0" w:color="auto" w:frame="1"/>
          </w:rPr>
          <w:t>1352</w:t>
        </w:r>
        <w:r w:rsidRPr="00C83D7B">
          <w:rPr>
            <w:rFonts w:ascii="MathJax_Main" w:eastAsia="Times New Roman" w:hAnsi="MathJax_Main" w:cs="Arial"/>
            <w:color w:val="222222"/>
            <w:sz w:val="29"/>
            <w:szCs w:val="29"/>
            <w:bdr w:val="none" w:sz="0" w:space="0" w:color="auto" w:frame="1"/>
          </w:rPr>
          <w:t>=</w:t>
        </w:r>
        <w:r w:rsidRPr="00C83D7B">
          <w:rPr>
            <w:rFonts w:ascii="MathJax_Main" w:eastAsia="Times New Roman" w:hAnsi="MathJax_Main" w:cs="Arial"/>
            <w:color w:val="222222"/>
            <w:sz w:val="21"/>
            <w:szCs w:val="21"/>
            <w:bdr w:val="none" w:sz="0" w:space="0" w:color="auto" w:frame="1"/>
          </w:rPr>
          <w:t>14</w:t>
        </w:r>
        <w:r w:rsidRPr="00C83D7B">
          <w:rPr>
            <w:rFonts w:ascii="Arial" w:eastAsia="Times New Roman" w:hAnsi="Arial" w:cs="Arial"/>
            <w:color w:val="222222"/>
            <w:sz w:val="24"/>
            <w:szCs w:val="24"/>
          </w:rPr>
          <w:br/>
          <w:t>P(F) = P(Drawing not a space = 1 – </w:t>
        </w:r>
        <w:r w:rsidRPr="00C83D7B">
          <w:rPr>
            <w:rFonts w:ascii="MathJax_Main" w:eastAsia="Times New Roman" w:hAnsi="MathJax_Main" w:cs="Arial"/>
            <w:color w:val="222222"/>
            <w:sz w:val="21"/>
            <w:szCs w:val="21"/>
            <w:bdr w:val="none" w:sz="0" w:space="0" w:color="auto" w:frame="1"/>
          </w:rPr>
          <w:t>14</w:t>
        </w:r>
        <w:r w:rsidRPr="00C83D7B">
          <w:rPr>
            <w:rFonts w:ascii="MathJax_Main" w:eastAsia="Times New Roman" w:hAnsi="MathJax_Main" w:cs="Arial"/>
            <w:color w:val="222222"/>
            <w:sz w:val="29"/>
            <w:szCs w:val="29"/>
            <w:bdr w:val="none" w:sz="0" w:space="0" w:color="auto" w:frame="1"/>
          </w:rPr>
          <w:t>=</w:t>
        </w:r>
        <w:r w:rsidRPr="00C83D7B">
          <w:rPr>
            <w:rFonts w:ascii="MathJax_Main" w:eastAsia="Times New Roman" w:hAnsi="MathJax_Main" w:cs="Arial"/>
            <w:color w:val="222222"/>
            <w:sz w:val="21"/>
            <w:szCs w:val="21"/>
            <w:bdr w:val="none" w:sz="0" w:space="0" w:color="auto" w:frame="1"/>
          </w:rPr>
          <w:t>34</w:t>
        </w:r>
        <w:r w:rsidRPr="00C83D7B">
          <w:rPr>
            <w:rFonts w:ascii="Arial" w:eastAsia="Times New Roman" w:hAnsi="Arial" w:cs="Arial"/>
            <w:color w:val="222222"/>
            <w:sz w:val="24"/>
            <w:szCs w:val="24"/>
          </w:rPr>
          <w:br/>
        </w:r>
        <w:r w:rsidRPr="00C83D7B">
          <w:rPr>
            <w:rFonts w:ascii="Arial" w:eastAsia="Times New Roman" w:hAnsi="Arial" w:cs="Arial"/>
            <w:color w:val="222222"/>
            <w:sz w:val="24"/>
            <w:szCs w:val="24"/>
          </w:rPr>
          <w:lastRenderedPageBreak/>
          <w:t>P(X = 0) =P(FFF) = </w:t>
        </w:r>
        <w:r w:rsidRPr="00C83D7B">
          <w:rPr>
            <w:rFonts w:ascii="MathJax_Size1" w:eastAsia="Times New Roman" w:hAnsi="MathJax_Size1" w:cs="Arial"/>
            <w:color w:val="222222"/>
            <w:sz w:val="29"/>
            <w:szCs w:val="29"/>
            <w:bdr w:val="none" w:sz="0" w:space="0" w:color="auto" w:frame="1"/>
          </w:rPr>
          <w:t>(</w:t>
        </w:r>
        <w:r w:rsidRPr="00C83D7B">
          <w:rPr>
            <w:rFonts w:ascii="MathJax_Main" w:eastAsia="Times New Roman" w:hAnsi="MathJax_Main" w:cs="Arial"/>
            <w:color w:val="222222"/>
            <w:sz w:val="21"/>
            <w:szCs w:val="21"/>
            <w:bdr w:val="none" w:sz="0" w:space="0" w:color="auto" w:frame="1"/>
          </w:rPr>
          <w:t>34</w:t>
        </w:r>
        <w:r w:rsidRPr="00C83D7B">
          <w:rPr>
            <w:rFonts w:ascii="MathJax_Size1" w:eastAsia="Times New Roman" w:hAnsi="MathJax_Size1" w:cs="Arial"/>
            <w:color w:val="222222"/>
            <w:sz w:val="29"/>
            <w:szCs w:val="29"/>
            <w:bdr w:val="none" w:sz="0" w:space="0" w:color="auto" w:frame="1"/>
          </w:rPr>
          <w:t>)</w:t>
        </w:r>
        <w:r w:rsidRPr="00C83D7B">
          <w:rPr>
            <w:rFonts w:ascii="MathJax_Main" w:eastAsia="Times New Roman" w:hAnsi="MathJax_Main" w:cs="Arial"/>
            <w:color w:val="222222"/>
            <w:sz w:val="21"/>
            <w:szCs w:val="21"/>
            <w:bdr w:val="none" w:sz="0" w:space="0" w:color="auto" w:frame="1"/>
          </w:rPr>
          <w:t>3</w:t>
        </w:r>
        <w:r w:rsidRPr="00C83D7B">
          <w:rPr>
            <w:rFonts w:ascii="MathJax_Main" w:eastAsia="Times New Roman" w:hAnsi="MathJax_Main" w:cs="Arial"/>
            <w:color w:val="222222"/>
            <w:sz w:val="29"/>
            <w:szCs w:val="29"/>
            <w:bdr w:val="none" w:sz="0" w:space="0" w:color="auto" w:frame="1"/>
          </w:rPr>
          <w:t>=</w:t>
        </w:r>
        <w:r w:rsidRPr="00C83D7B">
          <w:rPr>
            <w:rFonts w:ascii="MathJax_Main" w:eastAsia="Times New Roman" w:hAnsi="MathJax_Main" w:cs="Arial"/>
            <w:color w:val="222222"/>
            <w:sz w:val="21"/>
            <w:szCs w:val="21"/>
            <w:bdr w:val="none" w:sz="0" w:space="0" w:color="auto" w:frame="1"/>
          </w:rPr>
          <w:t>2764</w:t>
        </w:r>
        <w:r w:rsidRPr="00C83D7B">
          <w:rPr>
            <w:rFonts w:ascii="Arial" w:eastAsia="Times New Roman" w:hAnsi="Arial" w:cs="Arial"/>
            <w:color w:val="222222"/>
            <w:sz w:val="24"/>
            <w:szCs w:val="24"/>
          </w:rPr>
          <w:br/>
          <w:t>P(X = 1) = 3 × </w:t>
        </w:r>
        <w:r w:rsidRPr="00C83D7B">
          <w:rPr>
            <w:rFonts w:ascii="MathJax_Size1" w:eastAsia="Times New Roman" w:hAnsi="MathJax_Size1" w:cs="Arial"/>
            <w:color w:val="222222"/>
            <w:sz w:val="29"/>
            <w:szCs w:val="29"/>
            <w:bdr w:val="none" w:sz="0" w:space="0" w:color="auto" w:frame="1"/>
          </w:rPr>
          <w:t>(</w:t>
        </w:r>
        <w:r w:rsidRPr="00C83D7B">
          <w:rPr>
            <w:rFonts w:ascii="MathJax_Main" w:eastAsia="Times New Roman" w:hAnsi="MathJax_Main" w:cs="Arial"/>
            <w:color w:val="222222"/>
            <w:sz w:val="21"/>
            <w:szCs w:val="21"/>
            <w:bdr w:val="none" w:sz="0" w:space="0" w:color="auto" w:frame="1"/>
          </w:rPr>
          <w:t>14</w:t>
        </w:r>
        <w:r w:rsidRPr="00C83D7B">
          <w:rPr>
            <w:rFonts w:ascii="MathJax_Main" w:eastAsia="Times New Roman" w:hAnsi="MathJax_Main" w:cs="Arial"/>
            <w:color w:val="222222"/>
            <w:sz w:val="29"/>
            <w:szCs w:val="29"/>
            <w:bdr w:val="none" w:sz="0" w:space="0" w:color="auto" w:frame="1"/>
          </w:rPr>
          <w:t>×</w:t>
        </w:r>
        <w:r w:rsidRPr="00C83D7B">
          <w:rPr>
            <w:rFonts w:ascii="MathJax_Main" w:eastAsia="Times New Roman" w:hAnsi="MathJax_Main" w:cs="Arial"/>
            <w:color w:val="222222"/>
            <w:sz w:val="21"/>
            <w:szCs w:val="21"/>
            <w:bdr w:val="none" w:sz="0" w:space="0" w:color="auto" w:frame="1"/>
          </w:rPr>
          <w:t>34</w:t>
        </w:r>
        <w:r w:rsidRPr="00C83D7B">
          <w:rPr>
            <w:rFonts w:ascii="MathJax_Main" w:eastAsia="Times New Roman" w:hAnsi="MathJax_Main" w:cs="Arial"/>
            <w:color w:val="222222"/>
            <w:sz w:val="29"/>
            <w:szCs w:val="29"/>
            <w:bdr w:val="none" w:sz="0" w:space="0" w:color="auto" w:frame="1"/>
          </w:rPr>
          <w:t>×</w:t>
        </w:r>
        <w:r w:rsidRPr="00C83D7B">
          <w:rPr>
            <w:rFonts w:ascii="MathJax_Main" w:eastAsia="Times New Roman" w:hAnsi="MathJax_Main" w:cs="Arial"/>
            <w:color w:val="222222"/>
            <w:sz w:val="21"/>
            <w:szCs w:val="21"/>
            <w:bdr w:val="none" w:sz="0" w:space="0" w:color="auto" w:frame="1"/>
          </w:rPr>
          <w:t>34</w:t>
        </w:r>
        <w:r w:rsidRPr="00C83D7B">
          <w:rPr>
            <w:rFonts w:ascii="MathJax_Size1" w:eastAsia="Times New Roman" w:hAnsi="MathJax_Size1" w:cs="Arial"/>
            <w:color w:val="222222"/>
            <w:sz w:val="29"/>
            <w:szCs w:val="29"/>
            <w:bdr w:val="none" w:sz="0" w:space="0" w:color="auto" w:frame="1"/>
          </w:rPr>
          <w:t>)</w:t>
        </w:r>
        <w:r w:rsidRPr="00C83D7B">
          <w:rPr>
            <w:rFonts w:ascii="MathJax_Main" w:eastAsia="Times New Roman" w:hAnsi="MathJax_Main" w:cs="Arial"/>
            <w:color w:val="222222"/>
            <w:sz w:val="29"/>
            <w:szCs w:val="29"/>
            <w:bdr w:val="none" w:sz="0" w:space="0" w:color="auto" w:frame="1"/>
          </w:rPr>
          <w:t>=</w:t>
        </w:r>
        <w:r w:rsidRPr="00C83D7B">
          <w:rPr>
            <w:rFonts w:ascii="MathJax_Main" w:eastAsia="Times New Roman" w:hAnsi="MathJax_Main" w:cs="Arial"/>
            <w:color w:val="222222"/>
            <w:sz w:val="21"/>
            <w:szCs w:val="21"/>
            <w:bdr w:val="none" w:sz="0" w:space="0" w:color="auto" w:frame="1"/>
          </w:rPr>
          <w:t>2764</w:t>
        </w:r>
      </w:ins>
    </w:p>
    <w:p w:rsidR="00C83D7B" w:rsidRPr="00C83D7B" w:rsidRDefault="00C83D7B" w:rsidP="00C83D7B">
      <w:pPr>
        <w:shd w:val="clear" w:color="auto" w:fill="FFFFFF"/>
        <w:spacing w:after="0" w:line="240" w:lineRule="auto"/>
        <w:rPr>
          <w:ins w:id="467" w:author="Unknown"/>
          <w:rFonts w:ascii="Arial" w:eastAsia="Times New Roman" w:hAnsi="Arial" w:cs="Arial"/>
          <w:color w:val="222222"/>
          <w:sz w:val="24"/>
          <w:szCs w:val="24"/>
        </w:rPr>
      </w:pPr>
      <w:ins w:id="468" w:author="Unknown">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X = 1 </w:t>
        </w:r>
        <w:proofErr w:type="gramStart"/>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w:t>
        </w:r>
        <w:proofErr w:type="gramEnd"/>
        <w:r w:rsidRPr="00C83D7B">
          <w:rPr>
            <w:rFonts w:ascii="Arial" w:eastAsia="Times New Roman" w:hAnsi="Arial" w:cs="Arial"/>
            <w:color w:val="222222"/>
            <w:sz w:val="24"/>
            <w:szCs w:val="24"/>
          </w:rPr>
          <w:t>SFF, FSF, FFS}</w:t>
        </w:r>
        <w:r w:rsidRPr="00C83D7B">
          <w:rPr>
            <w:rFonts w:ascii="Arial" w:eastAsia="Times New Roman" w:hAnsi="Arial" w:cs="Arial"/>
            <w:color w:val="222222"/>
            <w:sz w:val="24"/>
            <w:szCs w:val="24"/>
          </w:rPr>
          <w:br/>
          <w:t xml:space="preserve">X = 2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{SSF, SFS, FSS}</w:t>
        </w:r>
        <w:r w:rsidRPr="00C83D7B">
          <w:rPr>
            <w:rFonts w:ascii="Arial" w:eastAsia="Times New Roman" w:hAnsi="Arial" w:cs="Arial"/>
            <w:color w:val="222222"/>
            <w:sz w:val="24"/>
            <w:szCs w:val="24"/>
          </w:rPr>
          <w:br/>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P(X – 2) = 3 × </w:t>
        </w:r>
        <w:r w:rsidRPr="00C83D7B">
          <w:rPr>
            <w:rFonts w:ascii="MathJax_Size1" w:eastAsia="Times New Roman" w:hAnsi="MathJax_Size1" w:cs="Arial"/>
            <w:color w:val="222222"/>
            <w:sz w:val="29"/>
            <w:szCs w:val="29"/>
            <w:bdr w:val="none" w:sz="0" w:space="0" w:color="auto" w:frame="1"/>
          </w:rPr>
          <w:t>(</w:t>
        </w:r>
        <w:r w:rsidRPr="00C83D7B">
          <w:rPr>
            <w:rFonts w:ascii="MathJax_Main" w:eastAsia="Times New Roman" w:hAnsi="MathJax_Main" w:cs="Arial"/>
            <w:color w:val="222222"/>
            <w:sz w:val="21"/>
            <w:szCs w:val="21"/>
            <w:bdr w:val="none" w:sz="0" w:space="0" w:color="auto" w:frame="1"/>
          </w:rPr>
          <w:t>14</w:t>
        </w:r>
        <w:r w:rsidRPr="00C83D7B">
          <w:rPr>
            <w:rFonts w:ascii="MathJax_Main" w:eastAsia="Times New Roman" w:hAnsi="MathJax_Main" w:cs="Arial"/>
            <w:color w:val="222222"/>
            <w:sz w:val="29"/>
            <w:szCs w:val="29"/>
            <w:bdr w:val="none" w:sz="0" w:space="0" w:color="auto" w:frame="1"/>
          </w:rPr>
          <w:t>×</w:t>
        </w:r>
        <w:r w:rsidRPr="00C83D7B">
          <w:rPr>
            <w:rFonts w:ascii="MathJax_Main" w:eastAsia="Times New Roman" w:hAnsi="MathJax_Main" w:cs="Arial"/>
            <w:color w:val="222222"/>
            <w:sz w:val="21"/>
            <w:szCs w:val="21"/>
            <w:bdr w:val="none" w:sz="0" w:space="0" w:color="auto" w:frame="1"/>
          </w:rPr>
          <w:t>14</w:t>
        </w:r>
        <w:r w:rsidRPr="00C83D7B">
          <w:rPr>
            <w:rFonts w:ascii="MathJax_Main" w:eastAsia="Times New Roman" w:hAnsi="MathJax_Main" w:cs="Arial"/>
            <w:color w:val="222222"/>
            <w:sz w:val="29"/>
            <w:szCs w:val="29"/>
            <w:bdr w:val="none" w:sz="0" w:space="0" w:color="auto" w:frame="1"/>
          </w:rPr>
          <w:t>×</w:t>
        </w:r>
        <w:r w:rsidRPr="00C83D7B">
          <w:rPr>
            <w:rFonts w:ascii="MathJax_Main" w:eastAsia="Times New Roman" w:hAnsi="MathJax_Main" w:cs="Arial"/>
            <w:color w:val="222222"/>
            <w:sz w:val="21"/>
            <w:szCs w:val="21"/>
            <w:bdr w:val="none" w:sz="0" w:space="0" w:color="auto" w:frame="1"/>
          </w:rPr>
          <w:t>34</w:t>
        </w:r>
        <w:r w:rsidRPr="00C83D7B">
          <w:rPr>
            <w:rFonts w:ascii="MathJax_Size1" w:eastAsia="Times New Roman" w:hAnsi="MathJax_Size1" w:cs="Arial"/>
            <w:color w:val="222222"/>
            <w:sz w:val="29"/>
            <w:szCs w:val="29"/>
            <w:bdr w:val="none" w:sz="0" w:space="0" w:color="auto" w:frame="1"/>
          </w:rPr>
          <w:t>)</w:t>
        </w:r>
        <w:r w:rsidRPr="00C83D7B">
          <w:rPr>
            <w:rFonts w:ascii="MathJax_Main" w:eastAsia="Times New Roman" w:hAnsi="MathJax_Main" w:cs="Arial"/>
            <w:color w:val="222222"/>
            <w:sz w:val="29"/>
            <w:szCs w:val="29"/>
            <w:bdr w:val="none" w:sz="0" w:space="0" w:color="auto" w:frame="1"/>
          </w:rPr>
          <w:t>=</w:t>
        </w:r>
        <w:r w:rsidRPr="00C83D7B">
          <w:rPr>
            <w:rFonts w:ascii="MathJax_Main" w:eastAsia="Times New Roman" w:hAnsi="MathJax_Main" w:cs="Arial"/>
            <w:color w:val="222222"/>
            <w:sz w:val="21"/>
            <w:szCs w:val="21"/>
            <w:bdr w:val="none" w:sz="0" w:space="0" w:color="auto" w:frame="1"/>
          </w:rPr>
          <w:t>964</w:t>
        </w:r>
      </w:ins>
    </w:p>
    <w:p w:rsidR="00C83D7B" w:rsidRPr="00C83D7B" w:rsidRDefault="00C83D7B" w:rsidP="00C83D7B">
      <w:pPr>
        <w:shd w:val="clear" w:color="auto" w:fill="FFFFFF"/>
        <w:spacing w:after="0" w:line="240" w:lineRule="auto"/>
        <w:rPr>
          <w:ins w:id="469" w:author="Unknown"/>
          <w:rFonts w:ascii="Arial" w:eastAsia="Times New Roman" w:hAnsi="Arial" w:cs="Arial"/>
          <w:color w:val="222222"/>
          <w:sz w:val="24"/>
          <w:szCs w:val="24"/>
        </w:rPr>
      </w:pPr>
      <w:ins w:id="470" w:author="Unknown">
        <w:r w:rsidRPr="00C83D7B">
          <w:rPr>
            <w:rFonts w:ascii="Arial" w:eastAsia="Times New Roman" w:hAnsi="Arial" w:cs="Arial"/>
            <w:color w:val="222222"/>
            <w:sz w:val="24"/>
            <w:szCs w:val="24"/>
          </w:rPr>
          <w:t xml:space="preserve">When X = 3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{SSS</w:t>
        </w:r>
        <w:proofErr w:type="gramStart"/>
        <w:r w:rsidRPr="00C83D7B">
          <w:rPr>
            <w:rFonts w:ascii="Arial" w:eastAsia="Times New Roman" w:hAnsi="Arial" w:cs="Arial"/>
            <w:color w:val="222222"/>
            <w:sz w:val="24"/>
            <w:szCs w:val="24"/>
          </w:rPr>
          <w:t>}</w:t>
        </w:r>
        <w:proofErr w:type="gramEnd"/>
        <w:r w:rsidRPr="00C83D7B">
          <w:rPr>
            <w:rFonts w:ascii="Arial" w:eastAsia="Times New Roman" w:hAnsi="Arial" w:cs="Arial"/>
            <w:color w:val="222222"/>
            <w:sz w:val="24"/>
            <w:szCs w:val="24"/>
          </w:rPr>
          <w:br/>
          <w:t>P(X = 3) = </w:t>
        </w:r>
        <w:r w:rsidRPr="00C83D7B">
          <w:rPr>
            <w:rFonts w:ascii="MathJax_Main" w:eastAsia="Times New Roman" w:hAnsi="MathJax_Main" w:cs="Arial"/>
            <w:color w:val="222222"/>
            <w:sz w:val="21"/>
            <w:szCs w:val="21"/>
            <w:bdr w:val="none" w:sz="0" w:space="0" w:color="auto" w:frame="1"/>
          </w:rPr>
          <w:t>14</w:t>
        </w:r>
        <w:r w:rsidRPr="00C83D7B">
          <w:rPr>
            <w:rFonts w:ascii="MathJax_Main" w:eastAsia="Times New Roman" w:hAnsi="MathJax_Main" w:cs="Arial"/>
            <w:color w:val="222222"/>
            <w:sz w:val="29"/>
            <w:szCs w:val="29"/>
            <w:bdr w:val="none" w:sz="0" w:space="0" w:color="auto" w:frame="1"/>
          </w:rPr>
          <w:t>×</w:t>
        </w:r>
        <w:r w:rsidRPr="00C83D7B">
          <w:rPr>
            <w:rFonts w:ascii="MathJax_Main" w:eastAsia="Times New Roman" w:hAnsi="MathJax_Main" w:cs="Arial"/>
            <w:color w:val="222222"/>
            <w:sz w:val="21"/>
            <w:szCs w:val="21"/>
            <w:bdr w:val="none" w:sz="0" w:space="0" w:color="auto" w:frame="1"/>
          </w:rPr>
          <w:t>14</w:t>
        </w:r>
        <w:r w:rsidRPr="00C83D7B">
          <w:rPr>
            <w:rFonts w:ascii="MathJax_Main" w:eastAsia="Times New Roman" w:hAnsi="MathJax_Main" w:cs="Arial"/>
            <w:color w:val="222222"/>
            <w:sz w:val="29"/>
            <w:szCs w:val="29"/>
            <w:bdr w:val="none" w:sz="0" w:space="0" w:color="auto" w:frame="1"/>
          </w:rPr>
          <w:t>×</w:t>
        </w:r>
        <w:r w:rsidRPr="00C83D7B">
          <w:rPr>
            <w:rFonts w:ascii="MathJax_Main" w:eastAsia="Times New Roman" w:hAnsi="MathJax_Main" w:cs="Arial"/>
            <w:color w:val="222222"/>
            <w:sz w:val="21"/>
            <w:szCs w:val="21"/>
            <w:bdr w:val="none" w:sz="0" w:space="0" w:color="auto" w:frame="1"/>
          </w:rPr>
          <w:t>14</w:t>
        </w:r>
        <w:r w:rsidRPr="00C83D7B">
          <w:rPr>
            <w:rFonts w:ascii="MathJax_Main" w:eastAsia="Times New Roman" w:hAnsi="MathJax_Main" w:cs="Arial"/>
            <w:color w:val="222222"/>
            <w:sz w:val="29"/>
            <w:szCs w:val="29"/>
            <w:bdr w:val="none" w:sz="0" w:space="0" w:color="auto" w:frame="1"/>
          </w:rPr>
          <w:t>=</w:t>
        </w:r>
        <w:r w:rsidRPr="00C83D7B">
          <w:rPr>
            <w:rFonts w:ascii="MathJax_Main" w:eastAsia="Times New Roman" w:hAnsi="MathJax_Main" w:cs="Arial"/>
            <w:color w:val="222222"/>
            <w:sz w:val="21"/>
            <w:szCs w:val="21"/>
            <w:bdr w:val="none" w:sz="0" w:space="0" w:color="auto" w:frame="1"/>
          </w:rPr>
          <w:t>164</w:t>
        </w:r>
        <w:r w:rsidRPr="00C83D7B">
          <w:rPr>
            <w:rFonts w:ascii="Arial" w:eastAsia="Times New Roman" w:hAnsi="Arial" w:cs="Arial"/>
            <w:color w:val="222222"/>
            <w:sz w:val="24"/>
            <w:szCs w:val="24"/>
          </w:rPr>
          <w:br/>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Probability distribution is</w:t>
        </w:r>
        <w:r w:rsidRPr="00C83D7B">
          <w:rPr>
            <w:rFonts w:ascii="Arial" w:eastAsia="Times New Roman" w:hAnsi="Arial" w:cs="Arial"/>
            <w:color w:val="222222"/>
            <w:sz w:val="24"/>
            <w:szCs w:val="24"/>
          </w:rPr>
          <w:br/>
        </w:r>
      </w:ins>
      <w:r w:rsidRPr="00C83D7B">
        <w:rPr>
          <w:rFonts w:ascii="Arial" w:eastAsia="Times New Roman" w:hAnsi="Arial" w:cs="Arial"/>
          <w:noProof/>
          <w:color w:val="222222"/>
          <w:sz w:val="24"/>
          <w:szCs w:val="24"/>
        </w:rPr>
        <w:drawing>
          <wp:inline distT="0" distB="0" distL="0" distR="0" wp14:anchorId="5729A764" wp14:editId="74077999">
            <wp:extent cx="2371725" cy="676275"/>
            <wp:effectExtent l="0" t="0" r="9525" b="9525"/>
            <wp:docPr id="36" name="Picture 36" descr="Probability Class 12 Notes Math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robability Class 12 Notes Maths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71725" cy="676275"/>
                    </a:xfrm>
                    <a:prstGeom prst="rect">
                      <a:avLst/>
                    </a:prstGeom>
                    <a:noFill/>
                    <a:ln>
                      <a:noFill/>
                    </a:ln>
                  </pic:spPr>
                </pic:pic>
              </a:graphicData>
            </a:graphic>
          </wp:inline>
        </w:drawing>
      </w:r>
      <w:ins w:id="471" w:author="Unknown">
        <w:r w:rsidRPr="00C83D7B">
          <w:rPr>
            <w:rFonts w:ascii="Arial" w:eastAsia="Times New Roman" w:hAnsi="Arial" w:cs="Arial"/>
            <w:color w:val="222222"/>
            <w:sz w:val="24"/>
            <w:szCs w:val="24"/>
          </w:rPr>
          <w:br/>
        </w:r>
        <w:r w:rsidRPr="00C83D7B">
          <w:rPr>
            <w:rFonts w:ascii="Arial" w:eastAsia="Times New Roman" w:hAnsi="Arial" w:cs="Arial"/>
            <w:b/>
            <w:bCs/>
            <w:color w:val="222222"/>
            <w:sz w:val="24"/>
            <w:szCs w:val="24"/>
          </w:rPr>
          <w:t>10. Mean of Random Variable</w:t>
        </w:r>
        <w:proofErr w:type="gramStart"/>
        <w:r w:rsidRPr="00C83D7B">
          <w:rPr>
            <w:rFonts w:ascii="Arial" w:eastAsia="Times New Roman" w:hAnsi="Arial" w:cs="Arial"/>
            <w:b/>
            <w:bCs/>
            <w:color w:val="222222"/>
            <w:sz w:val="24"/>
            <w:szCs w:val="24"/>
          </w:rPr>
          <w:t>:</w:t>
        </w:r>
        <w:proofErr w:type="gramEnd"/>
        <w:r w:rsidRPr="00C83D7B">
          <w:rPr>
            <w:rFonts w:ascii="Arial" w:eastAsia="Times New Roman" w:hAnsi="Arial" w:cs="Arial"/>
            <w:color w:val="222222"/>
            <w:sz w:val="24"/>
            <w:szCs w:val="24"/>
          </w:rPr>
          <w:br/>
          <w:t>Let X be the random variable whose possible values are x</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t>, x</w:t>
        </w:r>
        <w:r w:rsidRPr="00C83D7B">
          <w:rPr>
            <w:rFonts w:ascii="Arial" w:eastAsia="Times New Roman" w:hAnsi="Arial" w:cs="Arial"/>
            <w:color w:val="222222"/>
            <w:sz w:val="18"/>
            <w:szCs w:val="18"/>
            <w:vertAlign w:val="subscript"/>
          </w:rPr>
          <w:t>2</w:t>
        </w:r>
        <w:r w:rsidRPr="00C83D7B">
          <w:rPr>
            <w:rFonts w:ascii="Arial" w:eastAsia="Times New Roman" w:hAnsi="Arial" w:cs="Arial"/>
            <w:color w:val="222222"/>
            <w:sz w:val="24"/>
            <w:szCs w:val="24"/>
          </w:rPr>
          <w:t>,……….,</w:t>
        </w:r>
        <w:proofErr w:type="spellStart"/>
        <w:r w:rsidRPr="00C83D7B">
          <w:rPr>
            <w:rFonts w:ascii="Arial" w:eastAsia="Times New Roman" w:hAnsi="Arial" w:cs="Arial"/>
            <w:color w:val="222222"/>
            <w:sz w:val="24"/>
            <w:szCs w:val="24"/>
          </w:rPr>
          <w:t>x</w:t>
        </w:r>
        <w:r w:rsidRPr="00C83D7B">
          <w:rPr>
            <w:rFonts w:ascii="Arial" w:eastAsia="Times New Roman" w:hAnsi="Arial" w:cs="Arial"/>
            <w:color w:val="222222"/>
            <w:sz w:val="18"/>
            <w:szCs w:val="18"/>
            <w:vertAlign w:val="subscript"/>
          </w:rPr>
          <w:t>n</w:t>
        </w:r>
        <w:proofErr w:type="spellEnd"/>
        <w:r w:rsidRPr="00C83D7B">
          <w:rPr>
            <w:rFonts w:ascii="Arial" w:eastAsia="Times New Roman" w:hAnsi="Arial" w:cs="Arial"/>
            <w:color w:val="222222"/>
            <w:sz w:val="24"/>
            <w:szCs w:val="24"/>
          </w:rPr>
          <w:t>. If p</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t>, p</w:t>
        </w:r>
        <w:r w:rsidRPr="00C83D7B">
          <w:rPr>
            <w:rFonts w:ascii="Arial" w:eastAsia="Times New Roman" w:hAnsi="Arial" w:cs="Arial"/>
            <w:color w:val="222222"/>
            <w:sz w:val="18"/>
            <w:szCs w:val="18"/>
            <w:vertAlign w:val="subscript"/>
          </w:rPr>
          <w:t>2</w:t>
        </w:r>
        <w:proofErr w:type="gramStart"/>
        <w:r w:rsidRPr="00C83D7B">
          <w:rPr>
            <w:rFonts w:ascii="Arial" w:eastAsia="Times New Roman" w:hAnsi="Arial" w:cs="Arial"/>
            <w:color w:val="222222"/>
            <w:sz w:val="24"/>
            <w:szCs w:val="24"/>
          </w:rPr>
          <w:t>,………..,</w:t>
        </w:r>
        <w:proofErr w:type="gramEnd"/>
        <w:r w:rsidRPr="00C83D7B">
          <w:rPr>
            <w:rFonts w:ascii="Arial" w:eastAsia="Times New Roman" w:hAnsi="Arial" w:cs="Arial"/>
            <w:color w:val="222222"/>
            <w:sz w:val="24"/>
            <w:szCs w:val="24"/>
          </w:rPr>
          <w:t xml:space="preserve"> </w:t>
        </w:r>
        <w:proofErr w:type="spellStart"/>
        <w:r w:rsidRPr="00C83D7B">
          <w:rPr>
            <w:rFonts w:ascii="Arial" w:eastAsia="Times New Roman" w:hAnsi="Arial" w:cs="Arial"/>
            <w:color w:val="222222"/>
            <w:sz w:val="24"/>
            <w:szCs w:val="24"/>
          </w:rPr>
          <w:t>p</w:t>
        </w:r>
        <w:r w:rsidRPr="00C83D7B">
          <w:rPr>
            <w:rFonts w:ascii="Arial" w:eastAsia="Times New Roman" w:hAnsi="Arial" w:cs="Arial"/>
            <w:color w:val="222222"/>
            <w:sz w:val="18"/>
            <w:szCs w:val="18"/>
            <w:vertAlign w:val="subscript"/>
          </w:rPr>
          <w:t>n</w:t>
        </w:r>
        <w:proofErr w:type="spellEnd"/>
        <w:r w:rsidRPr="00C83D7B">
          <w:rPr>
            <w:rFonts w:ascii="Arial" w:eastAsia="Times New Roman" w:hAnsi="Arial" w:cs="Arial"/>
            <w:color w:val="222222"/>
            <w:sz w:val="24"/>
            <w:szCs w:val="24"/>
          </w:rPr>
          <w:t> are the corresponding probabilities, then the mean of X denoted by p is given by</w:t>
        </w:r>
        <w:r w:rsidRPr="00C83D7B">
          <w:rPr>
            <w:rFonts w:ascii="Arial" w:eastAsia="Times New Roman" w:hAnsi="Arial" w:cs="Arial"/>
            <w:color w:val="222222"/>
            <w:sz w:val="24"/>
            <w:szCs w:val="24"/>
          </w:rPr>
          <w:br/>
        </w:r>
      </w:ins>
      <w:r w:rsidRPr="00C83D7B">
        <w:rPr>
          <w:rFonts w:ascii="Arial" w:eastAsia="Times New Roman" w:hAnsi="Arial" w:cs="Arial"/>
          <w:noProof/>
          <w:color w:val="222222"/>
          <w:sz w:val="24"/>
          <w:szCs w:val="24"/>
        </w:rPr>
        <w:drawing>
          <wp:inline distT="0" distB="0" distL="0" distR="0" wp14:anchorId="5DD0CD5A" wp14:editId="2E62EFC1">
            <wp:extent cx="1524000" cy="428625"/>
            <wp:effectExtent l="0" t="0" r="0" b="9525"/>
            <wp:docPr id="37" name="Picture 37" descr="https://www.learninsta.com/wp-content/uploads/2021/03/Probability-Class-12-Notes-Math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learninsta.com/wp-content/uploads/2021/03/Probability-Class-12-Notes-Maths-5.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0" cy="428625"/>
                    </a:xfrm>
                    <a:prstGeom prst="rect">
                      <a:avLst/>
                    </a:prstGeom>
                    <a:noFill/>
                    <a:ln>
                      <a:noFill/>
                    </a:ln>
                  </pic:spPr>
                </pic:pic>
              </a:graphicData>
            </a:graphic>
          </wp:inline>
        </w:drawing>
      </w:r>
      <w:ins w:id="472" w:author="Unknown">
        <w:r w:rsidRPr="00C83D7B">
          <w:rPr>
            <w:rFonts w:ascii="Arial" w:eastAsia="Times New Roman" w:hAnsi="Arial" w:cs="Arial"/>
            <w:color w:val="222222"/>
            <w:sz w:val="24"/>
            <w:szCs w:val="24"/>
          </w:rPr>
          <w:t>|</w:t>
        </w:r>
        <w:r w:rsidRPr="00C83D7B">
          <w:rPr>
            <w:rFonts w:ascii="Arial" w:eastAsia="Times New Roman" w:hAnsi="Arial" w:cs="Arial"/>
            <w:color w:val="222222"/>
            <w:sz w:val="24"/>
            <w:szCs w:val="24"/>
          </w:rPr>
          <w:br/>
          <w:t>The mean of a random variable X is also called the expected value of X, denoted by E(x).</w:t>
        </w:r>
        <w:r w:rsidRPr="00C83D7B">
          <w:rPr>
            <w:rFonts w:ascii="Arial" w:eastAsia="Times New Roman" w:hAnsi="Arial" w:cs="Arial"/>
            <w:color w:val="222222"/>
            <w:sz w:val="24"/>
            <w:szCs w:val="24"/>
          </w:rPr>
          <w:br/>
          <w:t>For the experiment of drawing a spade in three cards, the expected value ‘</w:t>
        </w:r>
        <w:r w:rsidRPr="00C83D7B">
          <w:rPr>
            <w:rFonts w:ascii="Arial" w:eastAsia="Times New Roman" w:hAnsi="Arial" w:cs="Arial"/>
            <w:color w:val="222222"/>
            <w:sz w:val="24"/>
            <w:szCs w:val="24"/>
          </w:rPr>
          <w:br/>
        </w:r>
      </w:ins>
      <w:r w:rsidRPr="00C83D7B">
        <w:rPr>
          <w:rFonts w:ascii="Arial" w:eastAsia="Times New Roman" w:hAnsi="Arial" w:cs="Arial"/>
          <w:noProof/>
          <w:color w:val="222222"/>
          <w:sz w:val="24"/>
          <w:szCs w:val="24"/>
        </w:rPr>
        <w:drawing>
          <wp:inline distT="0" distB="0" distL="0" distR="0" wp14:anchorId="249494D5" wp14:editId="731E816C">
            <wp:extent cx="3419475" cy="1304925"/>
            <wp:effectExtent l="0" t="0" r="9525" b="9525"/>
            <wp:docPr id="38" name="Picture 38" descr="Probability Class 12 Notes Math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robability Class 12 Notes Maths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19475" cy="1304925"/>
                    </a:xfrm>
                    <a:prstGeom prst="rect">
                      <a:avLst/>
                    </a:prstGeom>
                    <a:noFill/>
                    <a:ln>
                      <a:noFill/>
                    </a:ln>
                  </pic:spPr>
                </pic:pic>
              </a:graphicData>
            </a:graphic>
          </wp:inline>
        </w:drawing>
      </w:r>
      <w:ins w:id="473" w:author="Unknown">
        <w:r w:rsidRPr="00C83D7B">
          <w:rPr>
            <w:rFonts w:ascii="Arial" w:eastAsia="Times New Roman" w:hAnsi="Arial" w:cs="Arial"/>
            <w:color w:val="222222"/>
            <w:sz w:val="24"/>
            <w:szCs w:val="24"/>
          </w:rPr>
          <w:br/>
        </w:r>
        <w:r w:rsidRPr="00C83D7B">
          <w:rPr>
            <w:rFonts w:ascii="Arial" w:eastAsia="Times New Roman" w:hAnsi="Arial" w:cs="Arial"/>
            <w:b/>
            <w:bCs/>
            <w:color w:val="222222"/>
            <w:sz w:val="24"/>
            <w:szCs w:val="24"/>
          </w:rPr>
          <w:t>11. Variance of a Random Variable</w:t>
        </w:r>
        <w:proofErr w:type="gramStart"/>
        <w:r w:rsidRPr="00C83D7B">
          <w:rPr>
            <w:rFonts w:ascii="Arial" w:eastAsia="Times New Roman" w:hAnsi="Arial" w:cs="Arial"/>
            <w:b/>
            <w:bCs/>
            <w:color w:val="222222"/>
            <w:sz w:val="24"/>
            <w:szCs w:val="24"/>
          </w:rPr>
          <w:t>:</w:t>
        </w:r>
        <w:proofErr w:type="gramEnd"/>
        <w:r w:rsidRPr="00C83D7B">
          <w:rPr>
            <w:rFonts w:ascii="Arial" w:eastAsia="Times New Roman" w:hAnsi="Arial" w:cs="Arial"/>
            <w:color w:val="222222"/>
            <w:sz w:val="24"/>
            <w:szCs w:val="24"/>
          </w:rPr>
          <w:br/>
          <w:t>Let X be the random variable with possible values of X: x</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t> x</w:t>
        </w:r>
        <w:r w:rsidRPr="00C83D7B">
          <w:rPr>
            <w:rFonts w:ascii="Arial" w:eastAsia="Times New Roman" w:hAnsi="Arial" w:cs="Arial"/>
            <w:color w:val="222222"/>
            <w:sz w:val="18"/>
            <w:szCs w:val="18"/>
            <w:vertAlign w:val="subscript"/>
          </w:rPr>
          <w:t>2</w:t>
        </w:r>
        <w:r w:rsidRPr="00C83D7B">
          <w:rPr>
            <w:rFonts w:ascii="Arial" w:eastAsia="Times New Roman" w:hAnsi="Arial" w:cs="Arial"/>
            <w:color w:val="222222"/>
            <w:sz w:val="24"/>
            <w:szCs w:val="24"/>
          </w:rPr>
          <w:t>,……</w:t>
        </w:r>
        <w:proofErr w:type="spellStart"/>
        <w:r w:rsidRPr="00C83D7B">
          <w:rPr>
            <w:rFonts w:ascii="Arial" w:eastAsia="Times New Roman" w:hAnsi="Arial" w:cs="Arial"/>
            <w:color w:val="222222"/>
            <w:sz w:val="24"/>
            <w:szCs w:val="24"/>
          </w:rPr>
          <w:t>x</w:t>
        </w:r>
        <w:r w:rsidRPr="00C83D7B">
          <w:rPr>
            <w:rFonts w:ascii="Arial" w:eastAsia="Times New Roman" w:hAnsi="Arial" w:cs="Arial"/>
            <w:color w:val="222222"/>
            <w:sz w:val="18"/>
            <w:szCs w:val="18"/>
            <w:vertAlign w:val="subscript"/>
          </w:rPr>
          <w:t>n</w:t>
        </w:r>
        <w:proofErr w:type="spellEnd"/>
        <w:r w:rsidRPr="00C83D7B">
          <w:rPr>
            <w:rFonts w:ascii="Arial" w:eastAsia="Times New Roman" w:hAnsi="Arial" w:cs="Arial"/>
            <w:color w:val="222222"/>
            <w:sz w:val="24"/>
            <w:szCs w:val="24"/>
          </w:rPr>
          <w:t> occur whose probabilities are p</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t>, p</w:t>
        </w:r>
        <w:r w:rsidRPr="00C83D7B">
          <w:rPr>
            <w:rFonts w:ascii="Arial" w:eastAsia="Times New Roman" w:hAnsi="Arial" w:cs="Arial"/>
            <w:color w:val="222222"/>
            <w:sz w:val="18"/>
            <w:szCs w:val="18"/>
            <w:vertAlign w:val="subscript"/>
          </w:rPr>
          <w:t>2</w:t>
        </w:r>
        <w:r w:rsidRPr="00C83D7B">
          <w:rPr>
            <w:rFonts w:ascii="Arial" w:eastAsia="Times New Roman" w:hAnsi="Arial" w:cs="Arial"/>
            <w:color w:val="222222"/>
            <w:sz w:val="24"/>
            <w:szCs w:val="24"/>
          </w:rPr>
          <w:t xml:space="preserve">,………., </w:t>
        </w:r>
        <w:proofErr w:type="spellStart"/>
        <w:r w:rsidRPr="00C83D7B">
          <w:rPr>
            <w:rFonts w:ascii="Arial" w:eastAsia="Times New Roman" w:hAnsi="Arial" w:cs="Arial"/>
            <w:color w:val="222222"/>
            <w:sz w:val="24"/>
            <w:szCs w:val="24"/>
          </w:rPr>
          <w:t>p</w:t>
        </w:r>
        <w:r w:rsidRPr="00C83D7B">
          <w:rPr>
            <w:rFonts w:ascii="Arial" w:eastAsia="Times New Roman" w:hAnsi="Arial" w:cs="Arial"/>
            <w:color w:val="222222"/>
            <w:sz w:val="18"/>
            <w:szCs w:val="18"/>
            <w:vertAlign w:val="subscript"/>
          </w:rPr>
          <w:t>n</w:t>
        </w:r>
        <w:proofErr w:type="spellEnd"/>
        <w:r w:rsidRPr="00C83D7B">
          <w:rPr>
            <w:rFonts w:ascii="Arial" w:eastAsia="Times New Roman" w:hAnsi="Arial" w:cs="Arial"/>
            <w:color w:val="222222"/>
            <w:sz w:val="24"/>
            <w:szCs w:val="24"/>
          </w:rPr>
          <w:t> respectively.</w:t>
        </w:r>
        <w:r w:rsidRPr="00C83D7B">
          <w:rPr>
            <w:rFonts w:ascii="Arial" w:eastAsia="Times New Roman" w:hAnsi="Arial" w:cs="Arial"/>
            <w:color w:val="222222"/>
            <w:sz w:val="24"/>
            <w:szCs w:val="24"/>
          </w:rPr>
          <w:br/>
          <w:t xml:space="preserve">Let μ = E(x) </w:t>
        </w:r>
        <w:proofErr w:type="gramStart"/>
        <w:r w:rsidRPr="00C83D7B">
          <w:rPr>
            <w:rFonts w:ascii="Arial" w:eastAsia="Times New Roman" w:hAnsi="Arial" w:cs="Arial"/>
            <w:color w:val="222222"/>
            <w:sz w:val="24"/>
            <w:szCs w:val="24"/>
          </w:rPr>
          <w:t>be</w:t>
        </w:r>
        <w:proofErr w:type="gramEnd"/>
        <w:r w:rsidRPr="00C83D7B">
          <w:rPr>
            <w:rFonts w:ascii="Arial" w:eastAsia="Times New Roman" w:hAnsi="Arial" w:cs="Arial"/>
            <w:color w:val="222222"/>
            <w:sz w:val="24"/>
            <w:szCs w:val="24"/>
          </w:rPr>
          <w:t xml:space="preserve"> the mean of X. The variance of X, denoted by </w:t>
        </w:r>
        <w:proofErr w:type="spellStart"/>
        <w:r w:rsidRPr="00C83D7B">
          <w:rPr>
            <w:rFonts w:ascii="Arial" w:eastAsia="Times New Roman" w:hAnsi="Arial" w:cs="Arial"/>
            <w:color w:val="222222"/>
            <w:sz w:val="24"/>
            <w:szCs w:val="24"/>
          </w:rPr>
          <w:t>Var</w:t>
        </w:r>
        <w:proofErr w:type="spellEnd"/>
        <w:r w:rsidRPr="00C83D7B">
          <w:rPr>
            <w:rFonts w:ascii="Arial" w:eastAsia="Times New Roman" w:hAnsi="Arial" w:cs="Arial"/>
            <w:color w:val="222222"/>
            <w:sz w:val="24"/>
            <w:szCs w:val="24"/>
          </w:rPr>
          <w:t xml:space="preserve"> (X) or σx2, is defined as</w:t>
        </w:r>
        <w:r w:rsidRPr="00C83D7B">
          <w:rPr>
            <w:rFonts w:ascii="Arial" w:eastAsia="Times New Roman" w:hAnsi="Arial" w:cs="Arial"/>
            <w:color w:val="222222"/>
            <w:sz w:val="24"/>
            <w:szCs w:val="24"/>
          </w:rPr>
          <w:br/>
        </w:r>
      </w:ins>
      <w:r w:rsidRPr="00C83D7B">
        <w:rPr>
          <w:rFonts w:ascii="Arial" w:eastAsia="Times New Roman" w:hAnsi="Arial" w:cs="Arial"/>
          <w:noProof/>
          <w:color w:val="222222"/>
          <w:sz w:val="24"/>
          <w:szCs w:val="24"/>
        </w:rPr>
        <w:drawing>
          <wp:inline distT="0" distB="0" distL="0" distR="0" wp14:anchorId="74580876" wp14:editId="70499D5C">
            <wp:extent cx="3124200" cy="1171575"/>
            <wp:effectExtent l="0" t="0" r="0" b="9525"/>
            <wp:docPr id="39" name="Picture 39" descr="Probability Class 12 Notes Math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robability Class 12 Notes Maths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124200" cy="1171575"/>
                    </a:xfrm>
                    <a:prstGeom prst="rect">
                      <a:avLst/>
                    </a:prstGeom>
                    <a:noFill/>
                    <a:ln>
                      <a:noFill/>
                    </a:ln>
                  </pic:spPr>
                </pic:pic>
              </a:graphicData>
            </a:graphic>
          </wp:inline>
        </w:drawing>
      </w:r>
      <w:ins w:id="474" w:author="Unknown">
        <w:r w:rsidRPr="00C83D7B">
          <w:rPr>
            <w:rFonts w:ascii="Arial" w:eastAsia="Times New Roman" w:hAnsi="Arial" w:cs="Arial"/>
            <w:color w:val="222222"/>
            <w:sz w:val="24"/>
            <w:szCs w:val="24"/>
          </w:rPr>
          <w:br/>
        </w:r>
        <w:r w:rsidRPr="00C83D7B">
          <w:rPr>
            <w:rFonts w:ascii="Arial" w:eastAsia="Times New Roman" w:hAnsi="Arial" w:cs="Arial"/>
            <w:b/>
            <w:bCs/>
            <w:color w:val="222222"/>
            <w:sz w:val="24"/>
            <w:szCs w:val="24"/>
          </w:rPr>
          <w:t>12. Bernoulli Trial</w:t>
        </w:r>
        <w:proofErr w:type="gramStart"/>
        <w:r w:rsidRPr="00C83D7B">
          <w:rPr>
            <w:rFonts w:ascii="Arial" w:eastAsia="Times New Roman" w:hAnsi="Arial" w:cs="Arial"/>
            <w:b/>
            <w:bCs/>
            <w:color w:val="222222"/>
            <w:sz w:val="24"/>
            <w:szCs w:val="24"/>
          </w:rPr>
          <w:t>:</w:t>
        </w:r>
        <w:proofErr w:type="gramEnd"/>
        <w:r w:rsidRPr="00C83D7B">
          <w:rPr>
            <w:rFonts w:ascii="Arial" w:eastAsia="Times New Roman" w:hAnsi="Arial" w:cs="Arial"/>
            <w:color w:val="222222"/>
            <w:sz w:val="24"/>
            <w:szCs w:val="24"/>
          </w:rPr>
          <w:br/>
          <w:t>Trials of a random experiment are said to be Bernoulli’s Trials if they satisfy the following conditions:</w:t>
        </w:r>
      </w:ins>
    </w:p>
    <w:p w:rsidR="00C83D7B" w:rsidRPr="00C83D7B" w:rsidRDefault="00C83D7B" w:rsidP="00C83D7B">
      <w:pPr>
        <w:numPr>
          <w:ilvl w:val="0"/>
          <w:numId w:val="31"/>
        </w:numPr>
        <w:shd w:val="clear" w:color="auto" w:fill="FFFFFF"/>
        <w:spacing w:before="100" w:beforeAutospacing="1" w:after="100" w:afterAutospacing="1" w:line="240" w:lineRule="auto"/>
        <w:ind w:left="600"/>
        <w:rPr>
          <w:ins w:id="475" w:author="Unknown"/>
          <w:rFonts w:ascii="Arial" w:eastAsia="Times New Roman" w:hAnsi="Arial" w:cs="Arial"/>
          <w:color w:val="222222"/>
          <w:sz w:val="24"/>
          <w:szCs w:val="24"/>
        </w:rPr>
      </w:pPr>
      <w:ins w:id="476" w:author="Unknown">
        <w:r w:rsidRPr="00C83D7B">
          <w:rPr>
            <w:rFonts w:ascii="Arial" w:eastAsia="Times New Roman" w:hAnsi="Arial" w:cs="Arial"/>
            <w:color w:val="222222"/>
            <w:sz w:val="24"/>
            <w:szCs w:val="24"/>
          </w:rPr>
          <w:t>The trials should be independent.</w:t>
        </w:r>
      </w:ins>
    </w:p>
    <w:p w:rsidR="00C83D7B" w:rsidRPr="00C83D7B" w:rsidRDefault="00C83D7B" w:rsidP="00C83D7B">
      <w:pPr>
        <w:numPr>
          <w:ilvl w:val="0"/>
          <w:numId w:val="31"/>
        </w:numPr>
        <w:shd w:val="clear" w:color="auto" w:fill="FFFFFF"/>
        <w:spacing w:before="100" w:beforeAutospacing="1" w:after="100" w:afterAutospacing="1" w:line="240" w:lineRule="auto"/>
        <w:ind w:left="600"/>
        <w:rPr>
          <w:ins w:id="477" w:author="Unknown"/>
          <w:rFonts w:ascii="Arial" w:eastAsia="Times New Roman" w:hAnsi="Arial" w:cs="Arial"/>
          <w:color w:val="222222"/>
          <w:sz w:val="24"/>
          <w:szCs w:val="24"/>
        </w:rPr>
      </w:pPr>
      <w:ins w:id="478" w:author="Unknown">
        <w:r w:rsidRPr="00C83D7B">
          <w:rPr>
            <w:rFonts w:ascii="Arial" w:eastAsia="Times New Roman" w:hAnsi="Arial" w:cs="Arial"/>
            <w:color w:val="222222"/>
            <w:sz w:val="24"/>
            <w:szCs w:val="24"/>
          </w:rPr>
          <w:lastRenderedPageBreak/>
          <w:t>Each trial has exactly two outcomes viz. success or failure.</w:t>
        </w:r>
      </w:ins>
    </w:p>
    <w:p w:rsidR="00C83D7B" w:rsidRPr="00C83D7B" w:rsidRDefault="00C83D7B" w:rsidP="00C83D7B">
      <w:pPr>
        <w:numPr>
          <w:ilvl w:val="0"/>
          <w:numId w:val="31"/>
        </w:numPr>
        <w:shd w:val="clear" w:color="auto" w:fill="FFFFFF"/>
        <w:spacing w:before="100" w:beforeAutospacing="1" w:after="100" w:afterAutospacing="1" w:line="240" w:lineRule="auto"/>
        <w:ind w:left="600"/>
        <w:rPr>
          <w:ins w:id="479" w:author="Unknown"/>
          <w:rFonts w:ascii="Arial" w:eastAsia="Times New Roman" w:hAnsi="Arial" w:cs="Arial"/>
          <w:color w:val="222222"/>
          <w:sz w:val="24"/>
          <w:szCs w:val="24"/>
        </w:rPr>
      </w:pPr>
      <w:ins w:id="480" w:author="Unknown">
        <w:r w:rsidRPr="00C83D7B">
          <w:rPr>
            <w:rFonts w:ascii="Arial" w:eastAsia="Times New Roman" w:hAnsi="Arial" w:cs="Arial"/>
            <w:color w:val="222222"/>
            <w:sz w:val="24"/>
            <w:szCs w:val="24"/>
          </w:rPr>
          <w:t>The probability of success remains the same in each trial.</w:t>
        </w:r>
      </w:ins>
    </w:p>
    <w:p w:rsidR="00C83D7B" w:rsidRPr="00C83D7B" w:rsidRDefault="00C83D7B" w:rsidP="00C83D7B">
      <w:pPr>
        <w:numPr>
          <w:ilvl w:val="0"/>
          <w:numId w:val="31"/>
        </w:numPr>
        <w:shd w:val="clear" w:color="auto" w:fill="FFFFFF"/>
        <w:spacing w:before="100" w:beforeAutospacing="1" w:after="100" w:afterAutospacing="1" w:line="240" w:lineRule="auto"/>
        <w:ind w:left="600"/>
        <w:rPr>
          <w:ins w:id="481" w:author="Unknown"/>
          <w:rFonts w:ascii="Arial" w:eastAsia="Times New Roman" w:hAnsi="Arial" w:cs="Arial"/>
          <w:color w:val="222222"/>
          <w:sz w:val="24"/>
          <w:szCs w:val="24"/>
        </w:rPr>
      </w:pPr>
      <w:ins w:id="482" w:author="Unknown">
        <w:r w:rsidRPr="00C83D7B">
          <w:rPr>
            <w:rFonts w:ascii="Arial" w:eastAsia="Times New Roman" w:hAnsi="Arial" w:cs="Arial"/>
            <w:color w:val="222222"/>
            <w:sz w:val="24"/>
            <w:szCs w:val="24"/>
          </w:rPr>
          <w:t>The number of trials is finite.</w:t>
        </w:r>
      </w:ins>
    </w:p>
    <w:p w:rsidR="00C83D7B" w:rsidRPr="00C83D7B" w:rsidRDefault="00C83D7B" w:rsidP="00C83D7B">
      <w:pPr>
        <w:shd w:val="clear" w:color="auto" w:fill="FFFFFF"/>
        <w:spacing w:after="390" w:line="240" w:lineRule="auto"/>
        <w:rPr>
          <w:ins w:id="483" w:author="Unknown"/>
          <w:rFonts w:ascii="Arial" w:eastAsia="Times New Roman" w:hAnsi="Arial" w:cs="Arial"/>
          <w:color w:val="222222"/>
          <w:sz w:val="24"/>
          <w:szCs w:val="24"/>
        </w:rPr>
      </w:pPr>
      <w:ins w:id="484" w:author="Unknown">
        <w:r w:rsidRPr="00C83D7B">
          <w:rPr>
            <w:rFonts w:ascii="Arial" w:eastAsia="Times New Roman" w:hAnsi="Arial" w:cs="Arial"/>
            <w:color w:val="222222"/>
            <w:sz w:val="24"/>
            <w:szCs w:val="24"/>
          </w:rPr>
          <w:t>Example: An urn contains 6 red and 5 white balls. Four balls are drawn successively. Find whether the trials of drawing balls are Bernoulli trials when after each draw the ball draw is</w:t>
        </w:r>
      </w:ins>
    </w:p>
    <w:p w:rsidR="00C83D7B" w:rsidRPr="00C83D7B" w:rsidRDefault="00C83D7B" w:rsidP="00C83D7B">
      <w:pPr>
        <w:numPr>
          <w:ilvl w:val="0"/>
          <w:numId w:val="32"/>
        </w:numPr>
        <w:shd w:val="clear" w:color="auto" w:fill="FFFFFF"/>
        <w:spacing w:before="100" w:beforeAutospacing="1" w:after="100" w:afterAutospacing="1" w:line="240" w:lineRule="auto"/>
        <w:ind w:left="600"/>
        <w:rPr>
          <w:ins w:id="485" w:author="Unknown"/>
          <w:rFonts w:ascii="Arial" w:eastAsia="Times New Roman" w:hAnsi="Arial" w:cs="Arial"/>
          <w:color w:val="222222"/>
          <w:sz w:val="24"/>
          <w:szCs w:val="24"/>
        </w:rPr>
      </w:pPr>
      <w:ins w:id="486" w:author="Unknown">
        <w:r w:rsidRPr="00C83D7B">
          <w:rPr>
            <w:rFonts w:ascii="Arial" w:eastAsia="Times New Roman" w:hAnsi="Arial" w:cs="Arial"/>
            <w:color w:val="222222"/>
            <w:sz w:val="24"/>
            <w:szCs w:val="24"/>
          </w:rPr>
          <w:t>replaced</w:t>
        </w:r>
      </w:ins>
    </w:p>
    <w:p w:rsidR="00C83D7B" w:rsidRPr="00C83D7B" w:rsidRDefault="00C83D7B" w:rsidP="00C83D7B">
      <w:pPr>
        <w:numPr>
          <w:ilvl w:val="0"/>
          <w:numId w:val="32"/>
        </w:numPr>
        <w:shd w:val="clear" w:color="auto" w:fill="FFFFFF"/>
        <w:spacing w:before="100" w:beforeAutospacing="1" w:after="100" w:afterAutospacing="1" w:line="240" w:lineRule="auto"/>
        <w:ind w:left="600"/>
        <w:rPr>
          <w:ins w:id="487" w:author="Unknown"/>
          <w:rFonts w:ascii="Arial" w:eastAsia="Times New Roman" w:hAnsi="Arial" w:cs="Arial"/>
          <w:color w:val="222222"/>
          <w:sz w:val="24"/>
          <w:szCs w:val="24"/>
        </w:rPr>
      </w:pPr>
      <w:proofErr w:type="gramStart"/>
      <w:ins w:id="488" w:author="Unknown">
        <w:r w:rsidRPr="00C83D7B">
          <w:rPr>
            <w:rFonts w:ascii="Arial" w:eastAsia="Times New Roman" w:hAnsi="Arial" w:cs="Arial"/>
            <w:color w:val="222222"/>
            <w:sz w:val="24"/>
            <w:szCs w:val="24"/>
          </w:rPr>
          <w:t>not</w:t>
        </w:r>
        <w:proofErr w:type="gramEnd"/>
        <w:r w:rsidRPr="00C83D7B">
          <w:rPr>
            <w:rFonts w:ascii="Arial" w:eastAsia="Times New Roman" w:hAnsi="Arial" w:cs="Arial"/>
            <w:color w:val="222222"/>
            <w:sz w:val="24"/>
            <w:szCs w:val="24"/>
          </w:rPr>
          <w:t xml:space="preserve"> replaced in the urn.</w:t>
        </w:r>
      </w:ins>
    </w:p>
    <w:p w:rsidR="00C83D7B" w:rsidRPr="00C83D7B" w:rsidRDefault="00C83D7B" w:rsidP="00C83D7B">
      <w:pPr>
        <w:shd w:val="clear" w:color="auto" w:fill="FFFFFF"/>
        <w:spacing w:after="0" w:line="240" w:lineRule="auto"/>
        <w:rPr>
          <w:ins w:id="489" w:author="Unknown"/>
          <w:rFonts w:ascii="Arial" w:eastAsia="Times New Roman" w:hAnsi="Arial" w:cs="Arial"/>
          <w:color w:val="222222"/>
          <w:sz w:val="24"/>
          <w:szCs w:val="24"/>
        </w:rPr>
      </w:pPr>
      <w:ins w:id="490" w:author="Unknown">
        <w:r w:rsidRPr="00C83D7B">
          <w:rPr>
            <w:rFonts w:ascii="Arial" w:eastAsia="Times New Roman" w:hAnsi="Arial" w:cs="Arial"/>
            <w:color w:val="222222"/>
            <w:sz w:val="24"/>
            <w:szCs w:val="24"/>
          </w:rPr>
          <w:t>1. If drawing a red ball with replacement is a success, in each trial the probability of success = </w:t>
        </w:r>
        <w:r w:rsidRPr="00C83D7B">
          <w:rPr>
            <w:rFonts w:ascii="MathJax_Main" w:eastAsia="Times New Roman" w:hAnsi="MathJax_Main" w:cs="Arial"/>
            <w:color w:val="222222"/>
            <w:sz w:val="21"/>
            <w:szCs w:val="21"/>
            <w:bdr w:val="none" w:sz="0" w:space="0" w:color="auto" w:frame="1"/>
          </w:rPr>
          <w:t>611</w:t>
        </w:r>
        <w:r w:rsidRPr="00C83D7B">
          <w:rPr>
            <w:rFonts w:ascii="Arial" w:eastAsia="Times New Roman" w:hAnsi="Arial" w:cs="Arial"/>
            <w:color w:val="222222"/>
            <w:sz w:val="24"/>
            <w:szCs w:val="24"/>
          </w:rPr>
          <w:t>.</w:t>
        </w:r>
        <w:r w:rsidRPr="00C83D7B">
          <w:rPr>
            <w:rFonts w:ascii="Arial" w:eastAsia="Times New Roman" w:hAnsi="Arial" w:cs="Arial"/>
            <w:color w:val="222222"/>
            <w:sz w:val="24"/>
            <w:szCs w:val="24"/>
          </w:rPr>
          <w:br/>
          <w:t>Therefore, drawing a ball with replacement is a Bernoulli trial.</w:t>
        </w:r>
      </w:ins>
    </w:p>
    <w:p w:rsidR="00C83D7B" w:rsidRPr="00C83D7B" w:rsidRDefault="00C83D7B" w:rsidP="00C83D7B">
      <w:pPr>
        <w:shd w:val="clear" w:color="auto" w:fill="FFFFFF"/>
        <w:spacing w:after="0" w:line="240" w:lineRule="auto"/>
        <w:rPr>
          <w:ins w:id="491" w:author="Unknown"/>
          <w:rFonts w:ascii="Arial" w:eastAsia="Times New Roman" w:hAnsi="Arial" w:cs="Arial"/>
          <w:color w:val="222222"/>
          <w:sz w:val="24"/>
          <w:szCs w:val="24"/>
        </w:rPr>
      </w:pPr>
      <w:ins w:id="492" w:author="Unknown">
        <w:r w:rsidRPr="00C83D7B">
          <w:rPr>
            <w:rFonts w:ascii="Arial" w:eastAsia="Times New Roman" w:hAnsi="Arial" w:cs="Arial"/>
            <w:color w:val="222222"/>
            <w:sz w:val="24"/>
            <w:szCs w:val="24"/>
          </w:rPr>
          <w:t xml:space="preserve">2. </w:t>
        </w:r>
        <w:proofErr w:type="gramStart"/>
        <w:r w:rsidRPr="00C83D7B">
          <w:rPr>
            <w:rFonts w:ascii="Arial" w:eastAsia="Times New Roman" w:hAnsi="Arial" w:cs="Arial"/>
            <w:color w:val="222222"/>
            <w:sz w:val="24"/>
            <w:szCs w:val="24"/>
          </w:rPr>
          <w:t>In</w:t>
        </w:r>
        <w:proofErr w:type="gramEnd"/>
        <w:r w:rsidRPr="00C83D7B">
          <w:rPr>
            <w:rFonts w:ascii="Arial" w:eastAsia="Times New Roman" w:hAnsi="Arial" w:cs="Arial"/>
            <w:color w:val="222222"/>
            <w:sz w:val="24"/>
            <w:szCs w:val="24"/>
          </w:rPr>
          <w:t xml:space="preserve"> the second attempt, when the ball is not replaced, the probability of success = </w:t>
        </w:r>
        <w:r w:rsidRPr="00C83D7B">
          <w:rPr>
            <w:rFonts w:ascii="MathJax_Main" w:eastAsia="Times New Roman" w:hAnsi="MathJax_Main" w:cs="Arial"/>
            <w:color w:val="222222"/>
            <w:sz w:val="21"/>
            <w:szCs w:val="21"/>
            <w:bdr w:val="none" w:sz="0" w:space="0" w:color="auto" w:frame="1"/>
          </w:rPr>
          <w:t>510</w:t>
        </w:r>
        <w:r w:rsidRPr="00C83D7B">
          <w:rPr>
            <w:rFonts w:ascii="Arial" w:eastAsia="Times New Roman" w:hAnsi="Arial" w:cs="Arial"/>
            <w:color w:val="222222"/>
            <w:sz w:val="24"/>
            <w:szCs w:val="24"/>
          </w:rPr>
          <w:t>.</w:t>
        </w:r>
      </w:ins>
    </w:p>
    <w:p w:rsidR="00C83D7B" w:rsidRPr="00C83D7B" w:rsidRDefault="00C83D7B" w:rsidP="00C83D7B">
      <w:pPr>
        <w:shd w:val="clear" w:color="auto" w:fill="FFFFFF"/>
        <w:spacing w:after="0" w:line="240" w:lineRule="auto"/>
        <w:rPr>
          <w:ins w:id="493" w:author="Unknown"/>
          <w:rFonts w:ascii="Arial" w:eastAsia="Times New Roman" w:hAnsi="Arial" w:cs="Arial"/>
          <w:color w:val="222222"/>
          <w:sz w:val="24"/>
          <w:szCs w:val="24"/>
        </w:rPr>
      </w:pPr>
      <w:ins w:id="494" w:author="Unknown">
        <w:r w:rsidRPr="00C83D7B">
          <w:rPr>
            <w:rFonts w:ascii="Arial" w:eastAsia="Times New Roman" w:hAnsi="Arial" w:cs="Arial"/>
            <w:color w:val="222222"/>
            <w:sz w:val="24"/>
            <w:szCs w:val="24"/>
          </w:rPr>
          <w:t xml:space="preserve">In </w:t>
        </w:r>
        <w:proofErr w:type="spellStart"/>
        <w:r w:rsidRPr="00C83D7B">
          <w:rPr>
            <w:rFonts w:ascii="Arial" w:eastAsia="Times New Roman" w:hAnsi="Arial" w:cs="Arial"/>
            <w:color w:val="222222"/>
            <w:sz w:val="24"/>
            <w:szCs w:val="24"/>
          </w:rPr>
          <w:t>thired</w:t>
        </w:r>
        <w:proofErr w:type="spellEnd"/>
        <w:r w:rsidRPr="00C83D7B">
          <w:rPr>
            <w:rFonts w:ascii="Arial" w:eastAsia="Times New Roman" w:hAnsi="Arial" w:cs="Arial"/>
            <w:color w:val="222222"/>
            <w:sz w:val="24"/>
            <w:szCs w:val="24"/>
          </w:rPr>
          <w:t xml:space="preserve"> attempt, the probability of success = </w:t>
        </w:r>
        <w:r w:rsidRPr="00C83D7B">
          <w:rPr>
            <w:rFonts w:ascii="MathJax_Main" w:eastAsia="Times New Roman" w:hAnsi="MathJax_Main" w:cs="Arial"/>
            <w:color w:val="222222"/>
            <w:sz w:val="21"/>
            <w:szCs w:val="21"/>
            <w:bdr w:val="none" w:sz="0" w:space="0" w:color="auto" w:frame="1"/>
          </w:rPr>
          <w:t>49</w:t>
        </w:r>
        <w:r w:rsidRPr="00C83D7B">
          <w:rPr>
            <w:rFonts w:ascii="Arial" w:eastAsia="Times New Roman" w:hAnsi="Arial" w:cs="Arial"/>
            <w:color w:val="222222"/>
            <w:sz w:val="24"/>
            <w:szCs w:val="24"/>
          </w:rPr>
          <w:t>.</w:t>
        </w:r>
        <w:r w:rsidRPr="00C83D7B">
          <w:rPr>
            <w:rFonts w:ascii="Arial" w:eastAsia="Times New Roman" w:hAnsi="Arial" w:cs="Arial"/>
            <w:color w:val="222222"/>
            <w:sz w:val="24"/>
            <w:szCs w:val="24"/>
          </w:rPr>
          <w:br/>
          <w:t>Thus, probability changes at each trial. Hence, in this case, it is not a Bernoulli trial.</w:t>
        </w:r>
      </w:ins>
    </w:p>
    <w:p w:rsidR="00C83D7B" w:rsidRPr="00C83D7B" w:rsidRDefault="00C83D7B" w:rsidP="00C83D7B">
      <w:pPr>
        <w:shd w:val="clear" w:color="auto" w:fill="FFFFFF"/>
        <w:spacing w:after="390" w:line="240" w:lineRule="auto"/>
        <w:rPr>
          <w:ins w:id="495" w:author="Unknown"/>
          <w:rFonts w:ascii="Arial" w:eastAsia="Times New Roman" w:hAnsi="Arial" w:cs="Arial"/>
          <w:color w:val="222222"/>
          <w:sz w:val="24"/>
          <w:szCs w:val="24"/>
        </w:rPr>
      </w:pPr>
      <w:ins w:id="496" w:author="Unknown">
        <w:r w:rsidRPr="00C83D7B">
          <w:rPr>
            <w:rFonts w:ascii="Arial" w:eastAsia="Times New Roman" w:hAnsi="Arial" w:cs="Arial"/>
            <w:b/>
            <w:bCs/>
            <w:color w:val="222222"/>
            <w:sz w:val="24"/>
            <w:szCs w:val="24"/>
          </w:rPr>
          <w:t>13. Binomial Distribution</w:t>
        </w:r>
        <w:proofErr w:type="gramStart"/>
        <w:r w:rsidRPr="00C83D7B">
          <w:rPr>
            <w:rFonts w:ascii="Arial" w:eastAsia="Times New Roman" w:hAnsi="Arial" w:cs="Arial"/>
            <w:b/>
            <w:bCs/>
            <w:color w:val="222222"/>
            <w:sz w:val="24"/>
            <w:szCs w:val="24"/>
          </w:rPr>
          <w:t>:</w:t>
        </w:r>
        <w:proofErr w:type="gramEnd"/>
        <w:r w:rsidRPr="00C83D7B">
          <w:rPr>
            <w:rFonts w:ascii="Arial" w:eastAsia="Times New Roman" w:hAnsi="Arial" w:cs="Arial"/>
            <w:color w:val="222222"/>
            <w:sz w:val="24"/>
            <w:szCs w:val="24"/>
          </w:rPr>
          <w:br/>
          <w:t>The probability distribution of a number of successes in an experiment consisting of n Bernoulli trials is obtained by binomial expansion of (q + p)</w:t>
        </w:r>
        <w:r w:rsidRPr="00C83D7B">
          <w:rPr>
            <w:rFonts w:ascii="Arial" w:eastAsia="Times New Roman" w:hAnsi="Arial" w:cs="Arial"/>
            <w:color w:val="222222"/>
            <w:sz w:val="18"/>
            <w:szCs w:val="18"/>
            <w:vertAlign w:val="superscript"/>
          </w:rPr>
          <w:t>n</w:t>
        </w:r>
        <w:r w:rsidRPr="00C83D7B">
          <w:rPr>
            <w:rFonts w:ascii="Arial" w:eastAsia="Times New Roman" w:hAnsi="Arial" w:cs="Arial"/>
            <w:color w:val="222222"/>
            <w:sz w:val="24"/>
            <w:szCs w:val="24"/>
          </w:rPr>
          <w:t>.</w:t>
        </w:r>
        <w:r w:rsidRPr="00C83D7B">
          <w:rPr>
            <w:rFonts w:ascii="Arial" w:eastAsia="Times New Roman" w:hAnsi="Arial" w:cs="Arial"/>
            <w:color w:val="222222"/>
            <w:sz w:val="24"/>
            <w:szCs w:val="24"/>
          </w:rPr>
          <w:br/>
          <w:t>Such a probability distribution may be written as</w:t>
        </w:r>
        <w:proofErr w:type="gramStart"/>
        <w:r w:rsidRPr="00C83D7B">
          <w:rPr>
            <w:rFonts w:ascii="Arial" w:eastAsia="Times New Roman" w:hAnsi="Arial" w:cs="Arial"/>
            <w:color w:val="222222"/>
            <w:sz w:val="24"/>
            <w:szCs w:val="24"/>
          </w:rPr>
          <w:t>:</w:t>
        </w:r>
        <w:proofErr w:type="gramEnd"/>
        <w:r w:rsidRPr="00C83D7B">
          <w:rPr>
            <w:rFonts w:ascii="Arial" w:eastAsia="Times New Roman" w:hAnsi="Arial" w:cs="Arial"/>
            <w:color w:val="222222"/>
            <w:sz w:val="24"/>
            <w:szCs w:val="24"/>
          </w:rPr>
          <w:br/>
        </w:r>
      </w:ins>
      <w:r w:rsidRPr="00C83D7B">
        <w:rPr>
          <w:rFonts w:ascii="Arial" w:eastAsia="Times New Roman" w:hAnsi="Arial" w:cs="Arial"/>
          <w:noProof/>
          <w:color w:val="222222"/>
          <w:sz w:val="24"/>
          <w:szCs w:val="24"/>
        </w:rPr>
        <w:drawing>
          <wp:inline distT="0" distB="0" distL="0" distR="0" wp14:anchorId="42B3BBB3" wp14:editId="043498CC">
            <wp:extent cx="4648200" cy="476250"/>
            <wp:effectExtent l="0" t="0" r="0" b="0"/>
            <wp:docPr id="40" name="Picture 40" descr="Probability Class 12 Notes Math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robability Class 12 Notes Maths 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48200" cy="476250"/>
                    </a:xfrm>
                    <a:prstGeom prst="rect">
                      <a:avLst/>
                    </a:prstGeom>
                    <a:noFill/>
                    <a:ln>
                      <a:noFill/>
                    </a:ln>
                  </pic:spPr>
                </pic:pic>
              </a:graphicData>
            </a:graphic>
          </wp:inline>
        </w:drawing>
      </w:r>
      <w:ins w:id="497" w:author="Unknown">
        <w:r w:rsidRPr="00C83D7B">
          <w:rPr>
            <w:rFonts w:ascii="Arial" w:eastAsia="Times New Roman" w:hAnsi="Arial" w:cs="Arial"/>
            <w:color w:val="222222"/>
            <w:sz w:val="24"/>
            <w:szCs w:val="24"/>
          </w:rPr>
          <w:br/>
          <w:t>This probability distribution is called binomial distribution with parameters n and p.</w:t>
        </w:r>
      </w:ins>
    </w:p>
    <w:p w:rsidR="00C83D7B" w:rsidRPr="00C83D7B" w:rsidRDefault="00C83D7B" w:rsidP="00C83D7B">
      <w:pPr>
        <w:shd w:val="clear" w:color="auto" w:fill="FFFFFF"/>
        <w:spacing w:after="390" w:line="240" w:lineRule="auto"/>
        <w:rPr>
          <w:ins w:id="498" w:author="Unknown"/>
          <w:rFonts w:ascii="Arial" w:eastAsia="Times New Roman" w:hAnsi="Arial" w:cs="Arial"/>
          <w:color w:val="222222"/>
          <w:sz w:val="24"/>
          <w:szCs w:val="24"/>
        </w:rPr>
      </w:pPr>
      <w:ins w:id="499" w:author="Unknown">
        <w:r w:rsidRPr="00C83D7B">
          <w:rPr>
            <w:rFonts w:ascii="Arial" w:eastAsia="Times New Roman" w:hAnsi="Arial" w:cs="Arial"/>
            <w:b/>
            <w:bCs/>
            <w:color w:val="222222"/>
            <w:sz w:val="24"/>
            <w:szCs w:val="24"/>
          </w:rPr>
          <w:t>14. Probability Function</w:t>
        </w:r>
        <w:proofErr w:type="gramStart"/>
        <w:r w:rsidRPr="00C83D7B">
          <w:rPr>
            <w:rFonts w:ascii="Arial" w:eastAsia="Times New Roman" w:hAnsi="Arial" w:cs="Arial"/>
            <w:b/>
            <w:bCs/>
            <w:color w:val="222222"/>
            <w:sz w:val="24"/>
            <w:szCs w:val="24"/>
          </w:rPr>
          <w:t>:</w:t>
        </w:r>
        <w:proofErr w:type="gramEnd"/>
        <w:r w:rsidRPr="00C83D7B">
          <w:rPr>
            <w:rFonts w:ascii="Arial" w:eastAsia="Times New Roman" w:hAnsi="Arial" w:cs="Arial"/>
            <w:color w:val="222222"/>
            <w:sz w:val="24"/>
            <w:szCs w:val="24"/>
          </w:rPr>
          <w:br/>
          <w:t>The probability of x success is denoted by P(x). In a binomial distribution P(x) is given by</w:t>
        </w:r>
        <w:r w:rsidRPr="00C83D7B">
          <w:rPr>
            <w:rFonts w:ascii="Arial" w:eastAsia="Times New Roman" w:hAnsi="Arial" w:cs="Arial"/>
            <w:color w:val="222222"/>
            <w:sz w:val="24"/>
            <w:szCs w:val="24"/>
          </w:rPr>
          <w:br/>
          <w:t>P(x) = </w:t>
        </w:r>
        <w:proofErr w:type="spellStart"/>
        <w:r w:rsidRPr="00C83D7B">
          <w:rPr>
            <w:rFonts w:ascii="Arial" w:eastAsia="Times New Roman" w:hAnsi="Arial" w:cs="Arial"/>
            <w:color w:val="222222"/>
            <w:sz w:val="18"/>
            <w:szCs w:val="18"/>
            <w:vertAlign w:val="superscript"/>
          </w:rPr>
          <w:t>n</w:t>
        </w:r>
        <w:r w:rsidRPr="00C83D7B">
          <w:rPr>
            <w:rFonts w:ascii="Arial" w:eastAsia="Times New Roman" w:hAnsi="Arial" w:cs="Arial"/>
            <w:color w:val="222222"/>
            <w:sz w:val="24"/>
            <w:szCs w:val="24"/>
          </w:rPr>
          <w:t>C</w:t>
        </w:r>
        <w:r w:rsidRPr="00C83D7B">
          <w:rPr>
            <w:rFonts w:ascii="Arial" w:eastAsia="Times New Roman" w:hAnsi="Arial" w:cs="Arial"/>
            <w:color w:val="222222"/>
            <w:sz w:val="18"/>
            <w:szCs w:val="18"/>
            <w:vertAlign w:val="subscript"/>
          </w:rPr>
          <w:t>x</w:t>
        </w:r>
        <w:proofErr w:type="spellEnd"/>
        <w:r w:rsidRPr="00C83D7B">
          <w:rPr>
            <w:rFonts w:ascii="Arial" w:eastAsia="Times New Roman" w:hAnsi="Arial" w:cs="Arial"/>
            <w:color w:val="222222"/>
            <w:sz w:val="24"/>
            <w:szCs w:val="24"/>
          </w:rPr>
          <w:t> </w:t>
        </w:r>
        <w:proofErr w:type="spellStart"/>
        <w:r w:rsidRPr="00C83D7B">
          <w:rPr>
            <w:rFonts w:ascii="Arial" w:eastAsia="Times New Roman" w:hAnsi="Arial" w:cs="Arial"/>
            <w:color w:val="222222"/>
            <w:sz w:val="24"/>
            <w:szCs w:val="24"/>
          </w:rPr>
          <w:t>q</w:t>
        </w:r>
        <w:r w:rsidRPr="00C83D7B">
          <w:rPr>
            <w:rFonts w:ascii="Arial" w:eastAsia="Times New Roman" w:hAnsi="Arial" w:cs="Arial"/>
            <w:color w:val="222222"/>
            <w:sz w:val="18"/>
            <w:szCs w:val="18"/>
            <w:vertAlign w:val="superscript"/>
          </w:rPr>
          <w:t>n</w:t>
        </w:r>
        <w:proofErr w:type="spellEnd"/>
        <w:r w:rsidRPr="00C83D7B">
          <w:rPr>
            <w:rFonts w:ascii="Arial" w:eastAsia="Times New Roman" w:hAnsi="Arial" w:cs="Arial"/>
            <w:color w:val="222222"/>
            <w:sz w:val="18"/>
            <w:szCs w:val="18"/>
            <w:vertAlign w:val="superscript"/>
          </w:rPr>
          <w:t>-x</w:t>
        </w:r>
        <w:r w:rsidRPr="00C83D7B">
          <w:rPr>
            <w:rFonts w:ascii="Arial" w:eastAsia="Times New Roman" w:hAnsi="Arial" w:cs="Arial"/>
            <w:color w:val="222222"/>
            <w:sz w:val="24"/>
            <w:szCs w:val="24"/>
          </w:rPr>
          <w:t> </w:t>
        </w:r>
        <w:proofErr w:type="spellStart"/>
        <w:r w:rsidRPr="00C83D7B">
          <w:rPr>
            <w:rFonts w:ascii="Arial" w:eastAsia="Times New Roman" w:hAnsi="Arial" w:cs="Arial"/>
            <w:color w:val="222222"/>
            <w:sz w:val="24"/>
            <w:szCs w:val="24"/>
          </w:rPr>
          <w:t>p</w:t>
        </w:r>
        <w:r w:rsidRPr="00C83D7B">
          <w:rPr>
            <w:rFonts w:ascii="Arial" w:eastAsia="Times New Roman" w:hAnsi="Arial" w:cs="Arial"/>
            <w:color w:val="222222"/>
            <w:sz w:val="18"/>
            <w:szCs w:val="18"/>
            <w:vertAlign w:val="superscript"/>
          </w:rPr>
          <w:t>x</w:t>
        </w:r>
        <w:proofErr w:type="spellEnd"/>
        <w:r w:rsidRPr="00C83D7B">
          <w:rPr>
            <w:rFonts w:ascii="Arial" w:eastAsia="Times New Roman" w:hAnsi="Arial" w:cs="Arial"/>
            <w:color w:val="222222"/>
            <w:sz w:val="24"/>
            <w:szCs w:val="24"/>
          </w:rPr>
          <w:t>, x = 0</w:t>
        </w:r>
        <w:proofErr w:type="gramStart"/>
        <w:r w:rsidRPr="00C83D7B">
          <w:rPr>
            <w:rFonts w:ascii="Arial" w:eastAsia="Times New Roman" w:hAnsi="Arial" w:cs="Arial"/>
            <w:color w:val="222222"/>
            <w:sz w:val="24"/>
            <w:szCs w:val="24"/>
          </w:rPr>
          <w:t>,1</w:t>
        </w:r>
        <w:proofErr w:type="gramEnd"/>
        <w:r w:rsidRPr="00C83D7B">
          <w:rPr>
            <w:rFonts w:ascii="Arial" w:eastAsia="Times New Roman" w:hAnsi="Arial" w:cs="Arial"/>
            <w:color w:val="222222"/>
            <w:sz w:val="24"/>
            <w:szCs w:val="24"/>
          </w:rPr>
          <w:t>, 2,…., n and q = 1 – p.</w:t>
        </w:r>
        <w:r w:rsidRPr="00C83D7B">
          <w:rPr>
            <w:rFonts w:ascii="Arial" w:eastAsia="Times New Roman" w:hAnsi="Arial" w:cs="Arial"/>
            <w:color w:val="222222"/>
            <w:sz w:val="24"/>
            <w:szCs w:val="24"/>
          </w:rPr>
          <w:br/>
          <w:t>The function P(x) is known as the probability function of the binomial distribution.</w:t>
        </w:r>
      </w:ins>
    </w:p>
    <w:p w:rsidR="00C83D7B" w:rsidRPr="00C83D7B" w:rsidRDefault="00C83D7B" w:rsidP="00C83D7B">
      <w:pPr>
        <w:shd w:val="clear" w:color="auto" w:fill="FFFFFF"/>
        <w:spacing w:after="390" w:line="240" w:lineRule="auto"/>
        <w:rPr>
          <w:ins w:id="500" w:author="Unknown"/>
          <w:rFonts w:ascii="Arial" w:eastAsia="Times New Roman" w:hAnsi="Arial" w:cs="Arial"/>
          <w:color w:val="222222"/>
          <w:sz w:val="24"/>
          <w:szCs w:val="24"/>
        </w:rPr>
      </w:pPr>
      <w:ins w:id="501" w:author="Unknown">
        <w:r w:rsidRPr="00C83D7B">
          <w:rPr>
            <w:rFonts w:ascii="Arial" w:eastAsia="Times New Roman" w:hAnsi="Arial" w:cs="Arial"/>
            <w:color w:val="222222"/>
            <w:sz w:val="24"/>
            <w:szCs w:val="24"/>
          </w:rPr>
          <w:t>1. DEFINITIONS</w:t>
        </w:r>
      </w:ins>
    </w:p>
    <w:p w:rsidR="00C83D7B" w:rsidRPr="00C83D7B" w:rsidRDefault="00C83D7B" w:rsidP="00C83D7B">
      <w:pPr>
        <w:shd w:val="clear" w:color="auto" w:fill="FFFFFF"/>
        <w:spacing w:after="0" w:line="240" w:lineRule="auto"/>
        <w:rPr>
          <w:ins w:id="502" w:author="Unknown"/>
          <w:rFonts w:ascii="Arial" w:eastAsia="Times New Roman" w:hAnsi="Arial" w:cs="Arial"/>
          <w:color w:val="222222"/>
          <w:sz w:val="24"/>
          <w:szCs w:val="24"/>
        </w:rPr>
      </w:pPr>
      <w:ins w:id="503" w:author="Unknown">
        <w:r w:rsidRPr="00C83D7B">
          <w:rPr>
            <w:rFonts w:ascii="Arial" w:eastAsia="Times New Roman" w:hAnsi="Arial" w:cs="Arial"/>
            <w:color w:val="222222"/>
            <w:sz w:val="24"/>
            <w:szCs w:val="24"/>
          </w:rPr>
          <w:t>(i) Random Experiment of Trial. The performance of an experiment is called a trial.</w:t>
        </w:r>
        <w:r w:rsidRPr="00C83D7B">
          <w:rPr>
            <w:rFonts w:ascii="Arial" w:eastAsia="Times New Roman" w:hAnsi="Arial" w:cs="Arial"/>
            <w:color w:val="222222"/>
            <w:sz w:val="24"/>
            <w:szCs w:val="24"/>
          </w:rPr>
          <w:br/>
          <w:t>(ii) Event. The possible outcomes of a trial are called events.</w:t>
        </w:r>
        <w:r w:rsidRPr="00C83D7B">
          <w:rPr>
            <w:rFonts w:ascii="Arial" w:eastAsia="Times New Roman" w:hAnsi="Arial" w:cs="Arial"/>
            <w:color w:val="222222"/>
            <w:sz w:val="24"/>
            <w:szCs w:val="24"/>
          </w:rPr>
          <w:br/>
          <w:t>(iii) Equally likely Events. The events are said to be equally likely if there is no reason to expect</w:t>
        </w:r>
        <w:r w:rsidRPr="00C83D7B">
          <w:rPr>
            <w:rFonts w:ascii="Arial" w:eastAsia="Times New Roman" w:hAnsi="Arial" w:cs="Arial"/>
            <w:color w:val="222222"/>
            <w:sz w:val="24"/>
            <w:szCs w:val="24"/>
          </w:rPr>
          <w:br/>
          <w:t>any one in preference to any other.</w:t>
        </w:r>
        <w:r w:rsidRPr="00C83D7B">
          <w:rPr>
            <w:rFonts w:ascii="Arial" w:eastAsia="Times New Roman" w:hAnsi="Arial" w:cs="Arial"/>
            <w:color w:val="222222"/>
            <w:sz w:val="24"/>
            <w:szCs w:val="24"/>
          </w:rPr>
          <w:br/>
          <w:t>(</w:t>
        </w:r>
        <w:proofErr w:type="gramStart"/>
        <w:r w:rsidRPr="00C83D7B">
          <w:rPr>
            <w:rFonts w:ascii="Arial" w:eastAsia="Times New Roman" w:hAnsi="Arial" w:cs="Arial"/>
            <w:color w:val="222222"/>
            <w:sz w:val="24"/>
            <w:szCs w:val="24"/>
          </w:rPr>
          <w:t>iv )</w:t>
        </w:r>
        <w:proofErr w:type="gramEnd"/>
        <w:r w:rsidRPr="00C83D7B">
          <w:rPr>
            <w:rFonts w:ascii="Arial" w:eastAsia="Times New Roman" w:hAnsi="Arial" w:cs="Arial"/>
            <w:color w:val="222222"/>
            <w:sz w:val="24"/>
            <w:szCs w:val="24"/>
          </w:rPr>
          <w:t xml:space="preserve"> Exhaustive Events. It is the total number of all possible outcomes of any trial.</w:t>
        </w:r>
        <w:r w:rsidRPr="00C83D7B">
          <w:rPr>
            <w:rFonts w:ascii="Arial" w:eastAsia="Times New Roman" w:hAnsi="Arial" w:cs="Arial"/>
            <w:color w:val="222222"/>
            <w:sz w:val="24"/>
            <w:szCs w:val="24"/>
          </w:rPr>
          <w:br/>
          <w:t>(v) Mutually Exclusive Events. Two or more events are said to be mutually exclusive if they</w:t>
        </w:r>
        <w:r w:rsidRPr="00C83D7B">
          <w:rPr>
            <w:rFonts w:ascii="Arial" w:eastAsia="Times New Roman" w:hAnsi="Arial" w:cs="Arial"/>
            <w:color w:val="222222"/>
            <w:sz w:val="24"/>
            <w:szCs w:val="24"/>
          </w:rPr>
          <w:br/>
          <w:t xml:space="preserve">cannot happen simultaneously in a trial. </w:t>
        </w:r>
        <w:proofErr w:type="gramStart"/>
        <w:r w:rsidRPr="00C83D7B">
          <w:rPr>
            <w:rFonts w:ascii="Arial" w:eastAsia="Times New Roman" w:hAnsi="Arial" w:cs="Arial"/>
            <w:color w:val="222222"/>
            <w:sz w:val="24"/>
            <w:szCs w:val="24"/>
          </w:rPr>
          <w:t>s</w:t>
        </w:r>
        <w:proofErr w:type="gramEnd"/>
        <w:r w:rsidRPr="00C83D7B">
          <w:rPr>
            <w:rFonts w:ascii="Arial" w:eastAsia="Times New Roman" w:hAnsi="Arial" w:cs="Arial"/>
            <w:color w:val="222222"/>
            <w:sz w:val="24"/>
            <w:szCs w:val="24"/>
          </w:rPr>
          <w:t>:</w:t>
        </w:r>
        <w:r w:rsidRPr="00C83D7B">
          <w:rPr>
            <w:rFonts w:ascii="Arial" w:eastAsia="Times New Roman" w:hAnsi="Arial" w:cs="Arial"/>
            <w:color w:val="222222"/>
            <w:sz w:val="24"/>
            <w:szCs w:val="24"/>
          </w:rPr>
          <w:br/>
          <w:t xml:space="preserve">(vi) </w:t>
        </w:r>
        <w:proofErr w:type="spellStart"/>
        <w:r w:rsidRPr="00C83D7B">
          <w:rPr>
            <w:rFonts w:ascii="Arial" w:eastAsia="Times New Roman" w:hAnsi="Arial" w:cs="Arial"/>
            <w:color w:val="222222"/>
            <w:sz w:val="24"/>
            <w:szCs w:val="24"/>
          </w:rPr>
          <w:t>Favourable</w:t>
        </w:r>
        <w:proofErr w:type="spellEnd"/>
        <w:r w:rsidRPr="00C83D7B">
          <w:rPr>
            <w:rFonts w:ascii="Arial" w:eastAsia="Times New Roman" w:hAnsi="Arial" w:cs="Arial"/>
            <w:color w:val="222222"/>
            <w:sz w:val="24"/>
            <w:szCs w:val="24"/>
          </w:rPr>
          <w:t xml:space="preserve"> Events. The cases which ensure the occurrence of the events are called </w:t>
        </w:r>
        <w:proofErr w:type="spellStart"/>
        <w:r w:rsidRPr="00C83D7B">
          <w:rPr>
            <w:rFonts w:ascii="Arial" w:eastAsia="Times New Roman" w:hAnsi="Arial" w:cs="Arial"/>
            <w:color w:val="222222"/>
            <w:sz w:val="24"/>
            <w:szCs w:val="24"/>
          </w:rPr>
          <w:t>favourable</w:t>
        </w:r>
        <w:proofErr w:type="spellEnd"/>
        <w:r w:rsidRPr="00C83D7B">
          <w:rPr>
            <w:rFonts w:ascii="Arial" w:eastAsia="Times New Roman" w:hAnsi="Arial" w:cs="Arial"/>
            <w:color w:val="222222"/>
            <w:sz w:val="24"/>
            <w:szCs w:val="24"/>
          </w:rPr>
          <w:t>.</w:t>
        </w:r>
        <w:r w:rsidRPr="00C83D7B">
          <w:rPr>
            <w:rFonts w:ascii="Arial" w:eastAsia="Times New Roman" w:hAnsi="Arial" w:cs="Arial"/>
            <w:color w:val="222222"/>
            <w:sz w:val="24"/>
            <w:szCs w:val="24"/>
          </w:rPr>
          <w:br/>
        </w:r>
        <w:r w:rsidRPr="00C83D7B">
          <w:rPr>
            <w:rFonts w:ascii="Arial" w:eastAsia="Times New Roman" w:hAnsi="Arial" w:cs="Arial"/>
            <w:color w:val="222222"/>
            <w:sz w:val="24"/>
            <w:szCs w:val="24"/>
          </w:rPr>
          <w:lastRenderedPageBreak/>
          <w:t>(vii) Sample Space. The set of all possible outcomes of an experiment is called a sample space.</w:t>
        </w:r>
        <w:r w:rsidRPr="00C83D7B">
          <w:rPr>
            <w:rFonts w:ascii="Arial" w:eastAsia="Times New Roman" w:hAnsi="Arial" w:cs="Arial"/>
            <w:color w:val="222222"/>
            <w:sz w:val="24"/>
            <w:szCs w:val="24"/>
          </w:rPr>
          <w:br/>
        </w:r>
        <w:proofErr w:type="gramStart"/>
        <w:r w:rsidRPr="00C83D7B">
          <w:rPr>
            <w:rFonts w:ascii="Arial" w:eastAsia="Times New Roman" w:hAnsi="Arial" w:cs="Arial"/>
            <w:color w:val="222222"/>
            <w:sz w:val="24"/>
            <w:szCs w:val="24"/>
          </w:rPr>
          <w:t>( viii</w:t>
        </w:r>
        <w:proofErr w:type="gramEnd"/>
        <w:r w:rsidRPr="00C83D7B">
          <w:rPr>
            <w:rFonts w:ascii="Arial" w:eastAsia="Times New Roman" w:hAnsi="Arial" w:cs="Arial"/>
            <w:color w:val="222222"/>
            <w:sz w:val="24"/>
            <w:szCs w:val="24"/>
          </w:rPr>
          <w:t>) Probability of occurrences of event A, denoted by P (A), is defined as :</w:t>
        </w:r>
        <w:r w:rsidRPr="00C83D7B">
          <w:rPr>
            <w:rFonts w:ascii="Arial" w:eastAsia="Times New Roman" w:hAnsi="Arial" w:cs="Arial"/>
            <w:color w:val="222222"/>
            <w:sz w:val="24"/>
            <w:szCs w:val="24"/>
          </w:rPr>
          <w:br/>
          <w:t>P(A) = </w:t>
        </w:r>
        <w:r w:rsidRPr="00C83D7B">
          <w:rPr>
            <w:rFonts w:ascii="MathJax_Main" w:eastAsia="Times New Roman" w:hAnsi="MathJax_Main" w:cs="Arial"/>
            <w:color w:val="222222"/>
            <w:sz w:val="21"/>
            <w:szCs w:val="21"/>
            <w:bdr w:val="none" w:sz="0" w:space="0" w:color="auto" w:frame="1"/>
          </w:rPr>
          <w:t xml:space="preserve"> No. of </w:t>
        </w:r>
        <w:proofErr w:type="spellStart"/>
        <w:r w:rsidRPr="00C83D7B">
          <w:rPr>
            <w:rFonts w:ascii="MathJax_Main" w:eastAsia="Times New Roman" w:hAnsi="MathJax_Main" w:cs="Arial"/>
            <w:color w:val="222222"/>
            <w:sz w:val="21"/>
            <w:szCs w:val="21"/>
            <w:bdr w:val="none" w:sz="0" w:space="0" w:color="auto" w:frame="1"/>
          </w:rPr>
          <w:t>favourable</w:t>
        </w:r>
        <w:proofErr w:type="spellEnd"/>
        <w:r w:rsidRPr="00C83D7B">
          <w:rPr>
            <w:rFonts w:ascii="MathJax_Main" w:eastAsia="Times New Roman" w:hAnsi="MathJax_Main" w:cs="Arial"/>
            <w:color w:val="222222"/>
            <w:sz w:val="21"/>
            <w:szCs w:val="21"/>
            <w:bdr w:val="none" w:sz="0" w:space="0" w:color="auto" w:frame="1"/>
          </w:rPr>
          <w:t xml:space="preserve"> cases  No. of exhaustive cases </w:t>
        </w:r>
        <w:r w:rsidRPr="00C83D7B">
          <w:rPr>
            <w:rFonts w:ascii="MathJax_Main" w:eastAsia="Times New Roman" w:hAnsi="MathJax_Main" w:cs="Arial"/>
            <w:color w:val="222222"/>
            <w:sz w:val="29"/>
            <w:szCs w:val="29"/>
            <w:bdr w:val="none" w:sz="0" w:space="0" w:color="auto" w:frame="1"/>
          </w:rPr>
          <w:t>=</w:t>
        </w:r>
        <w:r w:rsidRPr="00C83D7B">
          <w:rPr>
            <w:rFonts w:ascii="MathJax_Math-italic" w:eastAsia="Times New Roman" w:hAnsi="MathJax_Math-italic" w:cs="Arial"/>
            <w:color w:val="222222"/>
            <w:sz w:val="21"/>
            <w:szCs w:val="21"/>
            <w:bdr w:val="none" w:sz="0" w:space="0" w:color="auto" w:frame="1"/>
          </w:rPr>
          <w:t>n</w:t>
        </w:r>
        <w:r w:rsidRPr="00C83D7B">
          <w:rPr>
            <w:rFonts w:ascii="MathJax_Main" w:eastAsia="Times New Roman" w:hAnsi="MathJax_Main" w:cs="Arial"/>
            <w:color w:val="222222"/>
            <w:sz w:val="21"/>
            <w:szCs w:val="21"/>
            <w:bdr w:val="none" w:sz="0" w:space="0" w:color="auto" w:frame="1"/>
          </w:rPr>
          <w:t>( A)</w:t>
        </w:r>
        <w:r w:rsidRPr="00C83D7B">
          <w:rPr>
            <w:rFonts w:ascii="MathJax_Math-italic" w:eastAsia="Times New Roman" w:hAnsi="MathJax_Math-italic" w:cs="Arial"/>
            <w:color w:val="222222"/>
            <w:sz w:val="21"/>
            <w:szCs w:val="21"/>
            <w:bdr w:val="none" w:sz="0" w:space="0" w:color="auto" w:frame="1"/>
          </w:rPr>
          <w:t>n</w:t>
        </w:r>
        <w:r w:rsidRPr="00C83D7B">
          <w:rPr>
            <w:rFonts w:ascii="MathJax_Main" w:eastAsia="Times New Roman" w:hAnsi="MathJax_Main" w:cs="Arial"/>
            <w:color w:val="222222"/>
            <w:sz w:val="21"/>
            <w:szCs w:val="21"/>
            <w:bdr w:val="none" w:sz="0" w:space="0" w:color="auto" w:frame="1"/>
          </w:rPr>
          <w:t>( S)</w:t>
        </w:r>
      </w:ins>
    </w:p>
    <w:p w:rsidR="00C83D7B" w:rsidRPr="00C83D7B" w:rsidRDefault="00C83D7B" w:rsidP="00C83D7B">
      <w:pPr>
        <w:shd w:val="clear" w:color="auto" w:fill="FFFFFF"/>
        <w:spacing w:after="390" w:line="240" w:lineRule="auto"/>
        <w:rPr>
          <w:ins w:id="504" w:author="Unknown"/>
          <w:rFonts w:ascii="Arial" w:eastAsia="Times New Roman" w:hAnsi="Arial" w:cs="Arial"/>
          <w:color w:val="222222"/>
          <w:sz w:val="24"/>
          <w:szCs w:val="24"/>
        </w:rPr>
      </w:pPr>
      <w:ins w:id="505" w:author="Unknown">
        <w:r w:rsidRPr="00C83D7B">
          <w:rPr>
            <w:rFonts w:ascii="Arial" w:eastAsia="Times New Roman" w:hAnsi="Arial" w:cs="Arial"/>
            <w:color w:val="222222"/>
            <w:sz w:val="24"/>
            <w:szCs w:val="24"/>
          </w:rPr>
          <w:t xml:space="preserve">2. </w:t>
        </w:r>
        <w:proofErr w:type="gramStart"/>
        <w:r w:rsidRPr="00C83D7B">
          <w:rPr>
            <w:rFonts w:ascii="Arial" w:eastAsia="Times New Roman" w:hAnsi="Arial" w:cs="Arial"/>
            <w:color w:val="222222"/>
            <w:sz w:val="24"/>
            <w:szCs w:val="24"/>
          </w:rPr>
          <w:t>THEOREMS .</w:t>
        </w:r>
        <w:proofErr w:type="gramEnd"/>
      </w:ins>
    </w:p>
    <w:p w:rsidR="00C83D7B" w:rsidRPr="00C83D7B" w:rsidRDefault="00C83D7B" w:rsidP="00C83D7B">
      <w:pPr>
        <w:shd w:val="clear" w:color="auto" w:fill="FFFFFF"/>
        <w:spacing w:after="0" w:line="240" w:lineRule="auto"/>
        <w:rPr>
          <w:ins w:id="506" w:author="Unknown"/>
          <w:rFonts w:ascii="Arial" w:eastAsia="Times New Roman" w:hAnsi="Arial" w:cs="Arial"/>
          <w:color w:val="222222"/>
          <w:sz w:val="24"/>
          <w:szCs w:val="24"/>
        </w:rPr>
      </w:pPr>
      <w:ins w:id="507" w:author="Unknown">
        <w:r w:rsidRPr="00C83D7B">
          <w:rPr>
            <w:rFonts w:ascii="Arial" w:eastAsia="Times New Roman" w:hAnsi="Arial" w:cs="Arial"/>
            <w:color w:val="222222"/>
            <w:sz w:val="24"/>
            <w:szCs w:val="24"/>
          </w:rPr>
          <w:t xml:space="preserve">(i) In a random experiment, if S be the sample space and </w:t>
        </w:r>
        <w:proofErr w:type="spellStart"/>
        <w:proofErr w:type="gramStart"/>
        <w:r w:rsidRPr="00C83D7B">
          <w:rPr>
            <w:rFonts w:ascii="Arial" w:eastAsia="Times New Roman" w:hAnsi="Arial" w:cs="Arial"/>
            <w:color w:val="222222"/>
            <w:sz w:val="24"/>
            <w:szCs w:val="24"/>
          </w:rPr>
          <w:t>A</w:t>
        </w:r>
        <w:proofErr w:type="spellEnd"/>
        <w:proofErr w:type="gramEnd"/>
        <w:r w:rsidRPr="00C83D7B">
          <w:rPr>
            <w:rFonts w:ascii="Arial" w:eastAsia="Times New Roman" w:hAnsi="Arial" w:cs="Arial"/>
            <w:color w:val="222222"/>
            <w:sz w:val="24"/>
            <w:szCs w:val="24"/>
          </w:rPr>
          <w:t xml:space="preserve"> an event, then :</w:t>
        </w:r>
        <w:r w:rsidRPr="00C83D7B">
          <w:rPr>
            <w:rFonts w:ascii="Arial" w:eastAsia="Times New Roman" w:hAnsi="Arial" w:cs="Arial"/>
            <w:color w:val="222222"/>
            <w:sz w:val="24"/>
            <w:szCs w:val="24"/>
          </w:rPr>
          <w:br/>
          <w:t>(I) P (A) ≥ 0. (II) P (Φ) = 0 and (III) P (S) = 1.</w:t>
        </w:r>
        <w:r w:rsidRPr="00C83D7B">
          <w:rPr>
            <w:rFonts w:ascii="Arial" w:eastAsia="Times New Roman" w:hAnsi="Arial" w:cs="Arial"/>
            <w:color w:val="222222"/>
            <w:sz w:val="24"/>
            <w:szCs w:val="24"/>
          </w:rPr>
          <w:br/>
          <w:t>(ii) If A and B are mutually exclusive events, then P (</w:t>
        </w:r>
        <w:proofErr w:type="gramStart"/>
        <w:r w:rsidRPr="00C83D7B">
          <w:rPr>
            <w:rFonts w:ascii="Arial" w:eastAsia="Times New Roman" w:hAnsi="Arial" w:cs="Arial"/>
            <w:color w:val="222222"/>
            <w:sz w:val="24"/>
            <w:szCs w:val="24"/>
          </w:rPr>
          <w:t>A</w:t>
        </w:r>
        <w:proofErr w:type="gramEnd"/>
        <w:r w:rsidRPr="00C83D7B">
          <w:rPr>
            <w:rFonts w:ascii="Arial" w:eastAsia="Times New Roman" w:hAnsi="Arial" w:cs="Arial"/>
            <w:color w:val="222222"/>
            <w:sz w:val="24"/>
            <w:szCs w:val="24"/>
          </w:rPr>
          <w:t xml:space="preserve"> ∩ B) = 0.</w:t>
        </w:r>
        <w:r w:rsidRPr="00C83D7B">
          <w:rPr>
            <w:rFonts w:ascii="Arial" w:eastAsia="Times New Roman" w:hAnsi="Arial" w:cs="Arial"/>
            <w:color w:val="222222"/>
            <w:sz w:val="24"/>
            <w:szCs w:val="24"/>
          </w:rPr>
          <w:br/>
          <w:t xml:space="preserve">(iii) If </w:t>
        </w:r>
        <w:proofErr w:type="gramStart"/>
        <w:r w:rsidRPr="00C83D7B">
          <w:rPr>
            <w:rFonts w:ascii="Arial" w:eastAsia="Times New Roman" w:hAnsi="Arial" w:cs="Arial"/>
            <w:color w:val="222222"/>
            <w:sz w:val="24"/>
            <w:szCs w:val="24"/>
          </w:rPr>
          <w:t>A and</w:t>
        </w:r>
        <w:proofErr w:type="gramEnd"/>
        <w:r w:rsidRPr="00C83D7B">
          <w:rPr>
            <w:rFonts w:ascii="Arial" w:eastAsia="Times New Roman" w:hAnsi="Arial" w:cs="Arial"/>
            <w:color w:val="222222"/>
            <w:sz w:val="24"/>
            <w:szCs w:val="24"/>
          </w:rPr>
          <w:t xml:space="preserve"> B are two mutually exclusive events, then P (A) + P (B) – 1.</w:t>
        </w:r>
        <w:r w:rsidRPr="00C83D7B">
          <w:rPr>
            <w:rFonts w:ascii="Arial" w:eastAsia="Times New Roman" w:hAnsi="Arial" w:cs="Arial"/>
            <w:color w:val="222222"/>
            <w:sz w:val="24"/>
            <w:szCs w:val="24"/>
          </w:rPr>
          <w:br/>
          <w:t xml:space="preserve">(iv) If A and B are mutually exclusive events, </w:t>
        </w:r>
        <w:proofErr w:type="gramStart"/>
        <w:r w:rsidRPr="00C83D7B">
          <w:rPr>
            <w:rFonts w:ascii="Arial" w:eastAsia="Times New Roman" w:hAnsi="Arial" w:cs="Arial"/>
            <w:color w:val="222222"/>
            <w:sz w:val="24"/>
            <w:szCs w:val="24"/>
          </w:rPr>
          <w:t>then :</w:t>
        </w:r>
        <w:proofErr w:type="gramEnd"/>
        <w:r w:rsidRPr="00C83D7B">
          <w:rPr>
            <w:rFonts w:ascii="Arial" w:eastAsia="Times New Roman" w:hAnsi="Arial" w:cs="Arial"/>
            <w:color w:val="222222"/>
            <w:sz w:val="24"/>
            <w:szCs w:val="24"/>
          </w:rPr>
          <w:t xml:space="preserve"> P (A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B) = P ( A) + P ( B). </w:t>
        </w:r>
        <w:proofErr w:type="gramStart"/>
        <w:r w:rsidRPr="00C83D7B">
          <w:rPr>
            <w:rFonts w:ascii="Arial" w:eastAsia="Times New Roman" w:hAnsi="Arial" w:cs="Arial"/>
            <w:color w:val="222222"/>
            <w:sz w:val="24"/>
            <w:szCs w:val="24"/>
          </w:rPr>
          <w:t>s</w:t>
        </w:r>
        <w:proofErr w:type="gramEnd"/>
        <w:r w:rsidRPr="00C83D7B">
          <w:rPr>
            <w:rFonts w:ascii="Arial" w:eastAsia="Times New Roman" w:hAnsi="Arial" w:cs="Arial"/>
            <w:color w:val="222222"/>
            <w:sz w:val="24"/>
            <w:szCs w:val="24"/>
          </w:rPr>
          <w:br/>
          <w:t xml:space="preserve">(v) For any two events A and B. P (A </w:t>
        </w:r>
        <w:r w:rsidRPr="00C83D7B">
          <w:rPr>
            <w:rFonts w:ascii="Cambria Math" w:eastAsia="Times New Roman" w:hAnsi="Cambria Math" w:cs="Cambria Math"/>
            <w:color w:val="222222"/>
            <w:sz w:val="24"/>
            <w:szCs w:val="24"/>
          </w:rPr>
          <w:t>∪</w:t>
        </w:r>
        <w:r w:rsidRPr="00C83D7B">
          <w:rPr>
            <w:rFonts w:ascii="Arial" w:eastAsia="Times New Roman" w:hAnsi="Arial" w:cs="Arial"/>
            <w:color w:val="222222"/>
            <w:sz w:val="24"/>
            <w:szCs w:val="24"/>
          </w:rPr>
          <w:t xml:space="preserve"> B) = P (A) + P (B) – P (A ∩ B).</w:t>
        </w:r>
        <w:r w:rsidRPr="00C83D7B">
          <w:rPr>
            <w:rFonts w:ascii="Arial" w:eastAsia="Times New Roman" w:hAnsi="Arial" w:cs="Arial"/>
            <w:color w:val="222222"/>
            <w:sz w:val="24"/>
            <w:szCs w:val="24"/>
          </w:rPr>
          <w:br/>
        </w:r>
        <w:proofErr w:type="gramStart"/>
        <w:r w:rsidRPr="00C83D7B">
          <w:rPr>
            <w:rFonts w:ascii="Arial" w:eastAsia="Times New Roman" w:hAnsi="Arial" w:cs="Arial"/>
            <w:color w:val="222222"/>
            <w:sz w:val="24"/>
            <w:szCs w:val="24"/>
          </w:rPr>
          <w:t>(vi) For</w:t>
        </w:r>
        <w:proofErr w:type="gramEnd"/>
        <w:r w:rsidRPr="00C83D7B">
          <w:rPr>
            <w:rFonts w:ascii="Arial" w:eastAsia="Times New Roman" w:hAnsi="Arial" w:cs="Arial"/>
            <w:color w:val="222222"/>
            <w:sz w:val="24"/>
            <w:szCs w:val="24"/>
          </w:rPr>
          <w:t xml:space="preserve"> each event A. P (</w:t>
        </w:r>
        <w:r w:rsidRPr="00C83D7B">
          <w:rPr>
            <w:rFonts w:ascii="MathJax_Main" w:eastAsia="Times New Roman" w:hAnsi="MathJax_Main" w:cs="Arial"/>
            <w:color w:val="222222"/>
            <w:sz w:val="29"/>
            <w:szCs w:val="29"/>
            <w:bdr w:val="none" w:sz="0" w:space="0" w:color="auto" w:frame="1"/>
          </w:rPr>
          <w:t>A</w:t>
        </w:r>
        <w:r w:rsidRPr="00C83D7B">
          <w:rPr>
            <w:rFonts w:ascii="MathJax_Main" w:eastAsia="Times New Roman" w:hAnsi="MathJax_Main" w:cs="Arial"/>
            <w:color w:val="222222"/>
            <w:sz w:val="21"/>
            <w:szCs w:val="21"/>
            <w:bdr w:val="none" w:sz="0" w:space="0" w:color="auto" w:frame="1"/>
          </w:rPr>
          <w:t>¯¯¯¯</w:t>
        </w:r>
        <w:r w:rsidRPr="00C83D7B">
          <w:rPr>
            <w:rFonts w:ascii="Arial" w:eastAsia="Times New Roman" w:hAnsi="Arial" w:cs="Arial"/>
            <w:color w:val="222222"/>
            <w:sz w:val="24"/>
            <w:szCs w:val="24"/>
          </w:rPr>
          <w:t>) = 1 – P (A), where (</w:t>
        </w:r>
        <w:r w:rsidRPr="00C83D7B">
          <w:rPr>
            <w:rFonts w:ascii="MathJax_Main" w:eastAsia="Times New Roman" w:hAnsi="MathJax_Main" w:cs="Arial"/>
            <w:color w:val="222222"/>
            <w:sz w:val="29"/>
            <w:szCs w:val="29"/>
            <w:bdr w:val="none" w:sz="0" w:space="0" w:color="auto" w:frame="1"/>
          </w:rPr>
          <w:t>A</w:t>
        </w:r>
        <w:r w:rsidRPr="00C83D7B">
          <w:rPr>
            <w:rFonts w:ascii="MathJax_Main" w:eastAsia="Times New Roman" w:hAnsi="MathJax_Main" w:cs="Arial"/>
            <w:color w:val="222222"/>
            <w:sz w:val="21"/>
            <w:szCs w:val="21"/>
            <w:bdr w:val="none" w:sz="0" w:space="0" w:color="auto" w:frame="1"/>
          </w:rPr>
          <w:t>¯¯¯¯</w:t>
        </w:r>
        <w:r w:rsidRPr="00C83D7B">
          <w:rPr>
            <w:rFonts w:ascii="Arial" w:eastAsia="Times New Roman" w:hAnsi="Arial" w:cs="Arial"/>
            <w:color w:val="222222"/>
            <w:sz w:val="24"/>
            <w:szCs w:val="24"/>
          </w:rPr>
          <w:t>) is the complementary event. 1</w:t>
        </w:r>
        <w:proofErr w:type="gramStart"/>
        <w:r w:rsidRPr="00C83D7B">
          <w:rPr>
            <w:rFonts w:ascii="Arial" w:eastAsia="Times New Roman" w:hAnsi="Arial" w:cs="Arial"/>
            <w:color w:val="222222"/>
            <w:sz w:val="24"/>
            <w:szCs w:val="24"/>
          </w:rPr>
          <w:t>;</w:t>
        </w:r>
        <w:proofErr w:type="gramEnd"/>
        <w:r w:rsidRPr="00C83D7B">
          <w:rPr>
            <w:rFonts w:ascii="Arial" w:eastAsia="Times New Roman" w:hAnsi="Arial" w:cs="Arial"/>
            <w:color w:val="222222"/>
            <w:sz w:val="24"/>
            <w:szCs w:val="24"/>
          </w:rPr>
          <w:br/>
          <w:t>( vii) 0 ≤ P (A) ≤ 1.</w:t>
        </w:r>
      </w:ins>
    </w:p>
    <w:p w:rsidR="00C83D7B" w:rsidRPr="00C83D7B" w:rsidRDefault="00C83D7B" w:rsidP="00C83D7B">
      <w:pPr>
        <w:shd w:val="clear" w:color="auto" w:fill="FFFFFF"/>
        <w:spacing w:after="390" w:line="240" w:lineRule="auto"/>
        <w:rPr>
          <w:ins w:id="508" w:author="Unknown"/>
          <w:rFonts w:ascii="Arial" w:eastAsia="Times New Roman" w:hAnsi="Arial" w:cs="Arial"/>
          <w:color w:val="222222"/>
          <w:sz w:val="24"/>
          <w:szCs w:val="24"/>
        </w:rPr>
      </w:pPr>
      <w:ins w:id="509" w:author="Unknown">
        <w:r w:rsidRPr="00C83D7B">
          <w:rPr>
            <w:rFonts w:ascii="Arial" w:eastAsia="Times New Roman" w:hAnsi="Arial" w:cs="Arial"/>
            <w:color w:val="222222"/>
            <w:sz w:val="24"/>
            <w:szCs w:val="24"/>
          </w:rPr>
          <w:t xml:space="preserve">3. MORE </w:t>
        </w:r>
        <w:proofErr w:type="gramStart"/>
        <w:r w:rsidRPr="00C83D7B">
          <w:rPr>
            <w:rFonts w:ascii="Arial" w:eastAsia="Times New Roman" w:hAnsi="Arial" w:cs="Arial"/>
            <w:color w:val="222222"/>
            <w:sz w:val="24"/>
            <w:szCs w:val="24"/>
          </w:rPr>
          <w:t>DEFINITIONS</w:t>
        </w:r>
        <w:proofErr w:type="gramEnd"/>
        <w:r w:rsidRPr="00C83D7B">
          <w:rPr>
            <w:rFonts w:ascii="Arial" w:eastAsia="Times New Roman" w:hAnsi="Arial" w:cs="Arial"/>
            <w:color w:val="222222"/>
            <w:sz w:val="24"/>
            <w:szCs w:val="24"/>
          </w:rPr>
          <w:br/>
          <w:t>(i) Compound Event. The simultaneous happening of two or more events is called a compound event if they occur in connection with each other. I</w:t>
        </w:r>
      </w:ins>
    </w:p>
    <w:p w:rsidR="00C83D7B" w:rsidRPr="00C83D7B" w:rsidRDefault="00C83D7B" w:rsidP="00C83D7B">
      <w:pPr>
        <w:shd w:val="clear" w:color="auto" w:fill="FFFFFF"/>
        <w:spacing w:after="0" w:line="240" w:lineRule="auto"/>
        <w:rPr>
          <w:ins w:id="510" w:author="Unknown"/>
          <w:rFonts w:ascii="Arial" w:eastAsia="Times New Roman" w:hAnsi="Arial" w:cs="Arial"/>
          <w:color w:val="222222"/>
          <w:sz w:val="24"/>
          <w:szCs w:val="24"/>
        </w:rPr>
      </w:pPr>
      <w:ins w:id="511" w:author="Unknown">
        <w:r w:rsidRPr="00C83D7B">
          <w:rPr>
            <w:rFonts w:ascii="Arial" w:eastAsia="Times New Roman" w:hAnsi="Arial" w:cs="Arial"/>
            <w:color w:val="222222"/>
            <w:sz w:val="24"/>
            <w:szCs w:val="24"/>
          </w:rPr>
          <w:t>(ii) Conditional Probability. Let A and B be two events associated with the same sample spat e then</w:t>
        </w:r>
        <w:r w:rsidRPr="00C83D7B">
          <w:rPr>
            <w:rFonts w:ascii="Arial" w:eastAsia="Times New Roman" w:hAnsi="Arial" w:cs="Arial"/>
            <w:color w:val="222222"/>
            <w:sz w:val="24"/>
            <w:szCs w:val="24"/>
          </w:rPr>
          <w:br/>
          <w:t>P (A/B) = </w:t>
        </w:r>
        <w:r w:rsidRPr="00C83D7B">
          <w:rPr>
            <w:rFonts w:ascii="MathJax_Math-italic" w:eastAsia="Times New Roman" w:hAnsi="MathJax_Math-italic" w:cs="Arial"/>
            <w:color w:val="222222"/>
            <w:sz w:val="21"/>
            <w:szCs w:val="21"/>
            <w:bdr w:val="none" w:sz="0" w:space="0" w:color="auto" w:frame="1"/>
          </w:rPr>
          <w:t>No</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ofelementaryeventsfavourabletoBwhicharealsofavourabletoANo</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ofelementaryeventsfavourabletoB</w:t>
        </w:r>
        <w:r w:rsidRPr="00C83D7B">
          <w:rPr>
            <w:rFonts w:ascii="Arial" w:eastAsia="Times New Roman" w:hAnsi="Arial" w:cs="Arial"/>
            <w:color w:val="222222"/>
            <w:sz w:val="24"/>
            <w:szCs w:val="24"/>
          </w:rPr>
          <w:br/>
          <w:t>Theorem. P (A/B) = </w:t>
        </w:r>
        <w:proofErr w:type="gramStart"/>
        <w:r w:rsidRPr="00C83D7B">
          <w:rPr>
            <w:rFonts w:ascii="MathJax_Math-italic" w:eastAsia="Times New Roman" w:hAnsi="MathJax_Math-italic" w:cs="Arial"/>
            <w:color w:val="222222"/>
            <w:sz w:val="21"/>
            <w:szCs w:val="21"/>
            <w:bdr w:val="none" w:sz="0" w:space="0" w:color="auto" w:frame="1"/>
          </w:rPr>
          <w:t>P</w:t>
        </w:r>
        <w:r w:rsidRPr="00C83D7B">
          <w:rPr>
            <w:rFonts w:ascii="MathJax_Main" w:eastAsia="Times New Roman" w:hAnsi="MathJax_Main" w:cs="Arial"/>
            <w:color w:val="222222"/>
            <w:sz w:val="21"/>
            <w:szCs w:val="21"/>
            <w:bdr w:val="none" w:sz="0" w:space="0" w:color="auto" w:frame="1"/>
          </w:rPr>
          <w:t>(</w:t>
        </w:r>
        <w:proofErr w:type="gramEnd"/>
        <w:r w:rsidRPr="00C83D7B">
          <w:rPr>
            <w:rFonts w:ascii="MathJax_Math-italic" w:eastAsia="Times New Roman" w:hAnsi="MathJax_Math-italic" w:cs="Arial"/>
            <w:color w:val="222222"/>
            <w:sz w:val="21"/>
            <w:szCs w:val="21"/>
            <w:bdr w:val="none" w:sz="0" w:space="0" w:color="auto" w:frame="1"/>
          </w:rPr>
          <w:t>A</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B</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P</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B</w:t>
        </w:r>
        <w:r w:rsidRPr="00C83D7B">
          <w:rPr>
            <w:rFonts w:ascii="MathJax_Main" w:eastAsia="Times New Roman" w:hAnsi="MathJax_Main" w:cs="Arial"/>
            <w:color w:val="222222"/>
            <w:sz w:val="21"/>
            <w:szCs w:val="21"/>
            <w:bdr w:val="none" w:sz="0" w:space="0" w:color="auto" w:frame="1"/>
          </w:rPr>
          <w:t>)</w:t>
        </w:r>
        <w:r w:rsidRPr="00C83D7B">
          <w:rPr>
            <w:rFonts w:ascii="Arial" w:eastAsia="Times New Roman" w:hAnsi="Arial" w:cs="Arial"/>
            <w:color w:val="222222"/>
            <w:sz w:val="24"/>
            <w:szCs w:val="24"/>
          </w:rPr>
          <w:br/>
          <w:t>P(B/A) = </w:t>
        </w:r>
        <w:r w:rsidRPr="00C83D7B">
          <w:rPr>
            <w:rFonts w:ascii="MathJax_Math-italic" w:eastAsia="Times New Roman" w:hAnsi="MathJax_Math-italic" w:cs="Arial"/>
            <w:color w:val="222222"/>
            <w:sz w:val="21"/>
            <w:szCs w:val="21"/>
            <w:bdr w:val="none" w:sz="0" w:space="0" w:color="auto" w:frame="1"/>
          </w:rPr>
          <w:t>P</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A</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B</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P</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A</w:t>
        </w:r>
        <w:r w:rsidRPr="00C83D7B">
          <w:rPr>
            <w:rFonts w:ascii="MathJax_Main" w:eastAsia="Times New Roman" w:hAnsi="MathJax_Main" w:cs="Arial"/>
            <w:color w:val="222222"/>
            <w:sz w:val="21"/>
            <w:szCs w:val="21"/>
            <w:bdr w:val="none" w:sz="0" w:space="0" w:color="auto" w:frame="1"/>
          </w:rPr>
          <w:t>)</w:t>
        </w:r>
      </w:ins>
    </w:p>
    <w:p w:rsidR="00C83D7B" w:rsidRPr="00C83D7B" w:rsidRDefault="00C83D7B" w:rsidP="00C83D7B">
      <w:pPr>
        <w:shd w:val="clear" w:color="auto" w:fill="FFFFFF"/>
        <w:spacing w:after="390" w:line="240" w:lineRule="auto"/>
        <w:rPr>
          <w:ins w:id="512" w:author="Unknown"/>
          <w:rFonts w:ascii="Arial" w:eastAsia="Times New Roman" w:hAnsi="Arial" w:cs="Arial"/>
          <w:color w:val="222222"/>
          <w:sz w:val="24"/>
          <w:szCs w:val="24"/>
        </w:rPr>
      </w:pPr>
      <w:ins w:id="513" w:author="Unknown">
        <w:r w:rsidRPr="00C83D7B">
          <w:rPr>
            <w:rFonts w:ascii="Arial" w:eastAsia="Times New Roman" w:hAnsi="Arial" w:cs="Arial"/>
            <w:color w:val="222222"/>
            <w:sz w:val="24"/>
            <w:szCs w:val="24"/>
          </w:rPr>
          <w:t xml:space="preserve">(iii) Independent Events. Two events are said to be independent if the occurrence of one does not </w:t>
        </w:r>
        <w:proofErr w:type="gramStart"/>
        <w:r w:rsidRPr="00C83D7B">
          <w:rPr>
            <w:rFonts w:ascii="Arial" w:eastAsia="Times New Roman" w:hAnsi="Arial" w:cs="Arial"/>
            <w:color w:val="222222"/>
            <w:sz w:val="24"/>
            <w:szCs w:val="24"/>
          </w:rPr>
          <w:t>a depend</w:t>
        </w:r>
        <w:proofErr w:type="gramEnd"/>
        <w:r w:rsidRPr="00C83D7B">
          <w:rPr>
            <w:rFonts w:ascii="Arial" w:eastAsia="Times New Roman" w:hAnsi="Arial" w:cs="Arial"/>
            <w:color w:val="222222"/>
            <w:sz w:val="24"/>
            <w:szCs w:val="24"/>
          </w:rPr>
          <w:t xml:space="preserve"> upon the occurrence of the other.</w:t>
        </w:r>
        <w:r w:rsidRPr="00C83D7B">
          <w:rPr>
            <w:rFonts w:ascii="Arial" w:eastAsia="Times New Roman" w:hAnsi="Arial" w:cs="Arial"/>
            <w:color w:val="222222"/>
            <w:sz w:val="24"/>
            <w:szCs w:val="24"/>
          </w:rPr>
          <w:br/>
        </w:r>
        <w:proofErr w:type="gramStart"/>
        <w:r w:rsidRPr="00C83D7B">
          <w:rPr>
            <w:rFonts w:ascii="Arial" w:eastAsia="Times New Roman" w:hAnsi="Arial" w:cs="Arial"/>
            <w:color w:val="222222"/>
            <w:sz w:val="24"/>
            <w:szCs w:val="24"/>
          </w:rPr>
          <w:t>Theorem.</w:t>
        </w:r>
        <w:proofErr w:type="gramEnd"/>
        <w:r w:rsidRPr="00C83D7B">
          <w:rPr>
            <w:rFonts w:ascii="Arial" w:eastAsia="Times New Roman" w:hAnsi="Arial" w:cs="Arial"/>
            <w:color w:val="222222"/>
            <w:sz w:val="24"/>
            <w:szCs w:val="24"/>
          </w:rPr>
          <w:t xml:space="preserve"> P (</w:t>
        </w:r>
        <w:proofErr w:type="gramStart"/>
        <w:r w:rsidRPr="00C83D7B">
          <w:rPr>
            <w:rFonts w:ascii="Arial" w:eastAsia="Times New Roman" w:hAnsi="Arial" w:cs="Arial"/>
            <w:color w:val="222222"/>
            <w:sz w:val="24"/>
            <w:szCs w:val="24"/>
          </w:rPr>
          <w:t>A</w:t>
        </w:r>
        <w:proofErr w:type="gramEnd"/>
        <w:r w:rsidRPr="00C83D7B">
          <w:rPr>
            <w:rFonts w:ascii="Arial" w:eastAsia="Times New Roman" w:hAnsi="Arial" w:cs="Arial"/>
            <w:color w:val="222222"/>
            <w:sz w:val="24"/>
            <w:szCs w:val="24"/>
          </w:rPr>
          <w:t xml:space="preserve"> ∩ B) = P (A) P (B) when A, B are independent.</w:t>
        </w:r>
      </w:ins>
    </w:p>
    <w:p w:rsidR="00C83D7B" w:rsidRPr="00C83D7B" w:rsidRDefault="00C83D7B" w:rsidP="00C83D7B">
      <w:pPr>
        <w:shd w:val="clear" w:color="auto" w:fill="FFFFFF"/>
        <w:spacing w:after="0" w:line="240" w:lineRule="auto"/>
        <w:rPr>
          <w:ins w:id="514" w:author="Unknown"/>
          <w:rFonts w:ascii="Arial" w:eastAsia="Times New Roman" w:hAnsi="Arial" w:cs="Arial"/>
          <w:color w:val="222222"/>
          <w:sz w:val="24"/>
          <w:szCs w:val="24"/>
        </w:rPr>
      </w:pPr>
      <w:ins w:id="515" w:author="Unknown">
        <w:r w:rsidRPr="00C83D7B">
          <w:rPr>
            <w:rFonts w:ascii="Arial" w:eastAsia="Times New Roman" w:hAnsi="Arial" w:cs="Arial"/>
            <w:color w:val="222222"/>
            <w:sz w:val="24"/>
            <w:szCs w:val="24"/>
          </w:rPr>
          <w:t>4. If A</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t xml:space="preserve">, </w:t>
        </w:r>
        <w:proofErr w:type="gramStart"/>
        <w:r w:rsidRPr="00C83D7B">
          <w:rPr>
            <w:rFonts w:ascii="Arial" w:eastAsia="Times New Roman" w:hAnsi="Arial" w:cs="Arial"/>
            <w:color w:val="222222"/>
            <w:sz w:val="24"/>
            <w:szCs w:val="24"/>
          </w:rPr>
          <w:t>A</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t>, …………</w:t>
        </w:r>
        <w:proofErr w:type="spellStart"/>
        <w:r w:rsidRPr="00C83D7B">
          <w:rPr>
            <w:rFonts w:ascii="Arial" w:eastAsia="Times New Roman" w:hAnsi="Arial" w:cs="Arial"/>
            <w:color w:val="222222"/>
            <w:sz w:val="24"/>
            <w:szCs w:val="24"/>
          </w:rPr>
          <w:t>A</w:t>
        </w:r>
        <w:r w:rsidRPr="00C83D7B">
          <w:rPr>
            <w:rFonts w:ascii="Arial" w:eastAsia="Times New Roman" w:hAnsi="Arial" w:cs="Arial"/>
            <w:color w:val="222222"/>
            <w:sz w:val="18"/>
            <w:szCs w:val="18"/>
            <w:vertAlign w:val="subscript"/>
          </w:rPr>
          <w:t>r</w:t>
        </w:r>
        <w:proofErr w:type="spellEnd"/>
        <w:proofErr w:type="gramEnd"/>
        <w:r w:rsidRPr="00C83D7B">
          <w:rPr>
            <w:rFonts w:ascii="Arial" w:eastAsia="Times New Roman" w:hAnsi="Arial" w:cs="Arial"/>
            <w:color w:val="222222"/>
            <w:sz w:val="24"/>
            <w:szCs w:val="24"/>
          </w:rPr>
          <w:t> be r events, then the probability when at least one event happens</w:t>
        </w:r>
        <w:r w:rsidRPr="00C83D7B">
          <w:rPr>
            <w:rFonts w:ascii="Arial" w:eastAsia="Times New Roman" w:hAnsi="Arial" w:cs="Arial"/>
            <w:color w:val="222222"/>
            <w:sz w:val="24"/>
            <w:szCs w:val="24"/>
          </w:rPr>
          <w:br/>
          <w:t>= 1 – </w:t>
        </w:r>
        <w:r w:rsidRPr="00C83D7B">
          <w:rPr>
            <w:rFonts w:ascii="MathJax_Main-bold" w:eastAsia="Times New Roman" w:hAnsi="MathJax_Main-bold" w:cs="Arial"/>
            <w:color w:val="222222"/>
            <w:sz w:val="29"/>
            <w:szCs w:val="29"/>
            <w:bdr w:val="none" w:sz="0" w:space="0" w:color="auto" w:frame="1"/>
          </w:rPr>
          <w:t>P</w:t>
        </w:r>
        <w:r w:rsidRPr="00C83D7B">
          <w:rPr>
            <w:rFonts w:ascii="MathJax_Size2" w:eastAsia="Times New Roman" w:hAnsi="MathJax_Size2" w:cs="Arial"/>
            <w:color w:val="222222"/>
            <w:sz w:val="29"/>
            <w:szCs w:val="29"/>
            <w:bdr w:val="none" w:sz="0" w:space="0" w:color="auto" w:frame="1"/>
          </w:rPr>
          <w:t>(</w:t>
        </w:r>
        <w:r w:rsidRPr="00C83D7B">
          <w:rPr>
            <w:rFonts w:ascii="MathJax_Main-bold" w:eastAsia="Times New Roman" w:hAnsi="MathJax_Main-bold" w:cs="Arial"/>
            <w:color w:val="222222"/>
            <w:sz w:val="29"/>
            <w:szCs w:val="29"/>
            <w:bdr w:val="none" w:sz="0" w:space="0" w:color="auto" w:frame="1"/>
          </w:rPr>
          <w:t>A</w:t>
        </w:r>
        <w:r w:rsidRPr="00C83D7B">
          <w:rPr>
            <w:rFonts w:ascii="MathJax_Main" w:eastAsia="Times New Roman" w:hAnsi="MathJax_Main" w:cs="Arial"/>
            <w:color w:val="222222"/>
            <w:sz w:val="21"/>
            <w:szCs w:val="21"/>
            <w:bdr w:val="none" w:sz="0" w:space="0" w:color="auto" w:frame="1"/>
          </w:rPr>
          <w:t>1¯¯¯¯¯¯¯</w:t>
        </w:r>
        <w:r w:rsidRPr="00C83D7B">
          <w:rPr>
            <w:rFonts w:ascii="MathJax_Size2" w:eastAsia="Times New Roman" w:hAnsi="MathJax_Size2" w:cs="Arial"/>
            <w:color w:val="222222"/>
            <w:sz w:val="29"/>
            <w:szCs w:val="29"/>
            <w:bdr w:val="none" w:sz="0" w:space="0" w:color="auto" w:frame="1"/>
          </w:rPr>
          <w:t>)</w:t>
        </w:r>
        <w:r w:rsidRPr="00C83D7B">
          <w:rPr>
            <w:rFonts w:ascii="MathJax_Main" w:eastAsia="Times New Roman" w:hAnsi="MathJax_Main" w:cs="Arial"/>
            <w:color w:val="222222"/>
            <w:sz w:val="29"/>
            <w:szCs w:val="29"/>
            <w:bdr w:val="none" w:sz="0" w:space="0" w:color="auto" w:frame="1"/>
          </w:rPr>
          <w:t>P</w:t>
        </w:r>
        <w:r w:rsidRPr="00C83D7B">
          <w:rPr>
            <w:rFonts w:ascii="MathJax_Size2" w:eastAsia="Times New Roman" w:hAnsi="MathJax_Size2" w:cs="Arial"/>
            <w:color w:val="222222"/>
            <w:sz w:val="29"/>
            <w:szCs w:val="29"/>
            <w:bdr w:val="none" w:sz="0" w:space="0" w:color="auto" w:frame="1"/>
          </w:rPr>
          <w:t>(</w:t>
        </w:r>
        <w:r w:rsidRPr="00C83D7B">
          <w:rPr>
            <w:rFonts w:ascii="MathJax_Main-bold" w:eastAsia="Times New Roman" w:hAnsi="MathJax_Main-bold" w:cs="Arial"/>
            <w:color w:val="222222"/>
            <w:sz w:val="29"/>
            <w:szCs w:val="29"/>
            <w:bdr w:val="none" w:sz="0" w:space="0" w:color="auto" w:frame="1"/>
          </w:rPr>
          <w:t>A</w:t>
        </w:r>
        <w:r w:rsidRPr="00C83D7B">
          <w:rPr>
            <w:rFonts w:ascii="MathJax_Main" w:eastAsia="Times New Roman" w:hAnsi="MathJax_Main" w:cs="Arial"/>
            <w:color w:val="222222"/>
            <w:sz w:val="21"/>
            <w:szCs w:val="21"/>
            <w:bdr w:val="none" w:sz="0" w:space="0" w:color="auto" w:frame="1"/>
          </w:rPr>
          <w:t>2¯¯¯¯¯¯¯</w:t>
        </w:r>
        <w:r w:rsidRPr="00C83D7B">
          <w:rPr>
            <w:rFonts w:ascii="MathJax_Size2" w:eastAsia="Times New Roman" w:hAnsi="MathJax_Size2" w:cs="Arial"/>
            <w:color w:val="222222"/>
            <w:sz w:val="29"/>
            <w:szCs w:val="29"/>
            <w:bdr w:val="none" w:sz="0" w:space="0" w:color="auto" w:frame="1"/>
          </w:rPr>
          <w:t>)</w:t>
        </w:r>
        <w:r w:rsidRPr="00C83D7B">
          <w:rPr>
            <w:rFonts w:ascii="MathJax_Main" w:eastAsia="Times New Roman" w:hAnsi="MathJax_Main" w:cs="Arial"/>
            <w:color w:val="222222"/>
            <w:sz w:val="29"/>
            <w:szCs w:val="29"/>
            <w:bdr w:val="none" w:sz="0" w:space="0" w:color="auto" w:frame="1"/>
          </w:rPr>
          <w:t>…</w:t>
        </w:r>
        <w:r w:rsidRPr="00C83D7B">
          <w:rPr>
            <w:rFonts w:ascii="Cambria Math" w:eastAsia="Times New Roman" w:hAnsi="Cambria Math" w:cs="Cambria Math"/>
            <w:color w:val="222222"/>
            <w:sz w:val="29"/>
            <w:szCs w:val="29"/>
            <w:bdr w:val="none" w:sz="0" w:space="0" w:color="auto" w:frame="1"/>
          </w:rPr>
          <w:t>⋅</w:t>
        </w:r>
        <w:r w:rsidRPr="00C83D7B">
          <w:rPr>
            <w:rFonts w:ascii="MathJax_Main-bold" w:eastAsia="Times New Roman" w:hAnsi="MathJax_Main-bold" w:cs="Arial"/>
            <w:color w:val="222222"/>
            <w:sz w:val="29"/>
            <w:szCs w:val="29"/>
            <w:bdr w:val="none" w:sz="0" w:space="0" w:color="auto" w:frame="1"/>
          </w:rPr>
          <w:t>P</w:t>
        </w:r>
        <w:r w:rsidRPr="00C83D7B">
          <w:rPr>
            <w:rFonts w:ascii="MathJax_Size2" w:eastAsia="Times New Roman" w:hAnsi="MathJax_Size2" w:cs="Arial"/>
            <w:color w:val="222222"/>
            <w:sz w:val="29"/>
            <w:szCs w:val="29"/>
            <w:bdr w:val="none" w:sz="0" w:space="0" w:color="auto" w:frame="1"/>
          </w:rPr>
          <w:t>(</w:t>
        </w:r>
        <w:r w:rsidRPr="00C83D7B">
          <w:rPr>
            <w:rFonts w:ascii="MathJax_Main" w:eastAsia="Times New Roman" w:hAnsi="MathJax_Main" w:cs="Arial"/>
            <w:color w:val="222222"/>
            <w:sz w:val="29"/>
            <w:szCs w:val="29"/>
            <w:bdr w:val="none" w:sz="0" w:space="0" w:color="auto" w:frame="1"/>
          </w:rPr>
          <w:t>A</w:t>
        </w:r>
        <w:r w:rsidRPr="00C83D7B">
          <w:rPr>
            <w:rFonts w:ascii="MathJax_Main" w:eastAsia="Times New Roman" w:hAnsi="MathJax_Main" w:cs="Arial"/>
            <w:color w:val="222222"/>
            <w:sz w:val="21"/>
            <w:szCs w:val="21"/>
            <w:bdr w:val="none" w:sz="0" w:space="0" w:color="auto" w:frame="1"/>
          </w:rPr>
          <w:t>¯¯¯¯</w:t>
        </w:r>
        <w:r w:rsidRPr="00C83D7B">
          <w:rPr>
            <w:rFonts w:ascii="MathJax_Math-italic" w:eastAsia="Times New Roman" w:hAnsi="MathJax_Math-italic" w:cs="Arial"/>
            <w:color w:val="222222"/>
            <w:sz w:val="21"/>
            <w:szCs w:val="21"/>
            <w:bdr w:val="none" w:sz="0" w:space="0" w:color="auto" w:frame="1"/>
          </w:rPr>
          <w:t>r</w:t>
        </w:r>
        <w:r w:rsidRPr="00C83D7B">
          <w:rPr>
            <w:rFonts w:ascii="MathJax_Size2" w:eastAsia="Times New Roman" w:hAnsi="MathJax_Size2" w:cs="Arial"/>
            <w:color w:val="222222"/>
            <w:sz w:val="29"/>
            <w:szCs w:val="29"/>
            <w:bdr w:val="none" w:sz="0" w:space="0" w:color="auto" w:frame="1"/>
          </w:rPr>
          <w:t>)</w:t>
        </w:r>
      </w:ins>
    </w:p>
    <w:p w:rsidR="00C83D7B" w:rsidRPr="00C83D7B" w:rsidRDefault="00C83D7B" w:rsidP="00C83D7B">
      <w:pPr>
        <w:shd w:val="clear" w:color="auto" w:fill="FFFFFF"/>
        <w:spacing w:after="0" w:line="240" w:lineRule="auto"/>
        <w:rPr>
          <w:ins w:id="516" w:author="Unknown"/>
          <w:rFonts w:ascii="Arial" w:eastAsia="Times New Roman" w:hAnsi="Arial" w:cs="Arial"/>
          <w:color w:val="222222"/>
          <w:sz w:val="24"/>
          <w:szCs w:val="24"/>
        </w:rPr>
      </w:pPr>
      <w:ins w:id="517" w:author="Unknown">
        <w:r w:rsidRPr="00C83D7B">
          <w:rPr>
            <w:rFonts w:ascii="Arial" w:eastAsia="Times New Roman" w:hAnsi="Arial" w:cs="Arial"/>
            <w:color w:val="222222"/>
            <w:sz w:val="24"/>
            <w:szCs w:val="24"/>
          </w:rPr>
          <w:t>5. BAYES’ FORMULA</w:t>
        </w:r>
        <w:r w:rsidRPr="00C83D7B">
          <w:rPr>
            <w:rFonts w:ascii="Arial" w:eastAsia="Times New Roman" w:hAnsi="Arial" w:cs="Arial"/>
            <w:color w:val="222222"/>
            <w:sz w:val="24"/>
            <w:szCs w:val="24"/>
          </w:rPr>
          <w:br/>
          <w:t>If E</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t>, E</w:t>
        </w:r>
        <w:r w:rsidRPr="00C83D7B">
          <w:rPr>
            <w:rFonts w:ascii="Arial" w:eastAsia="Times New Roman" w:hAnsi="Arial" w:cs="Arial"/>
            <w:color w:val="222222"/>
            <w:sz w:val="18"/>
            <w:szCs w:val="18"/>
            <w:vertAlign w:val="subscript"/>
          </w:rPr>
          <w:t>2</w:t>
        </w:r>
        <w:proofErr w:type="gramStart"/>
        <w:r w:rsidRPr="00C83D7B">
          <w:rPr>
            <w:rFonts w:ascii="Arial" w:eastAsia="Times New Roman" w:hAnsi="Arial" w:cs="Arial"/>
            <w:color w:val="222222"/>
            <w:sz w:val="24"/>
            <w:szCs w:val="24"/>
          </w:rPr>
          <w:t>,….,</w:t>
        </w:r>
        <w:proofErr w:type="gramEnd"/>
        <w:r w:rsidRPr="00C83D7B">
          <w:rPr>
            <w:rFonts w:ascii="Arial" w:eastAsia="Times New Roman" w:hAnsi="Arial" w:cs="Arial"/>
            <w:color w:val="222222"/>
            <w:sz w:val="24"/>
            <w:szCs w:val="24"/>
          </w:rPr>
          <w:t xml:space="preserve"> E</w:t>
        </w:r>
        <w:r w:rsidRPr="00C83D7B">
          <w:rPr>
            <w:rFonts w:ascii="Arial" w:eastAsia="Times New Roman" w:hAnsi="Arial" w:cs="Arial"/>
            <w:color w:val="222222"/>
            <w:sz w:val="18"/>
            <w:szCs w:val="18"/>
            <w:vertAlign w:val="subscript"/>
          </w:rPr>
          <w:t>n</w:t>
        </w:r>
        <w:r w:rsidRPr="00C83D7B">
          <w:rPr>
            <w:rFonts w:ascii="Arial" w:eastAsia="Times New Roman" w:hAnsi="Arial" w:cs="Arial"/>
            <w:color w:val="222222"/>
            <w:sz w:val="24"/>
            <w:szCs w:val="24"/>
          </w:rPr>
          <w:t> are mutually exclusive and exhaustive events and A is any event that occurs with E</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t>, E</w:t>
        </w:r>
        <w:r w:rsidRPr="00C83D7B">
          <w:rPr>
            <w:rFonts w:ascii="Arial" w:eastAsia="Times New Roman" w:hAnsi="Arial" w:cs="Arial"/>
            <w:color w:val="222222"/>
            <w:sz w:val="18"/>
            <w:szCs w:val="18"/>
            <w:vertAlign w:val="subscript"/>
          </w:rPr>
          <w:t>2</w:t>
        </w:r>
        <w:r w:rsidRPr="00C83D7B">
          <w:rPr>
            <w:rFonts w:ascii="Arial" w:eastAsia="Times New Roman" w:hAnsi="Arial" w:cs="Arial"/>
            <w:color w:val="222222"/>
            <w:sz w:val="24"/>
            <w:szCs w:val="24"/>
          </w:rPr>
          <w:t>, …. , E</w:t>
        </w:r>
        <w:r w:rsidRPr="00C83D7B">
          <w:rPr>
            <w:rFonts w:ascii="Arial" w:eastAsia="Times New Roman" w:hAnsi="Arial" w:cs="Arial"/>
            <w:color w:val="222222"/>
            <w:sz w:val="18"/>
            <w:szCs w:val="18"/>
            <w:vertAlign w:val="subscript"/>
          </w:rPr>
          <w:t>n</w:t>
        </w:r>
        <w:r w:rsidRPr="00C83D7B">
          <w:rPr>
            <w:rFonts w:ascii="Arial" w:eastAsia="Times New Roman" w:hAnsi="Arial" w:cs="Arial"/>
            <w:color w:val="222222"/>
            <w:sz w:val="24"/>
            <w:szCs w:val="24"/>
          </w:rPr>
          <w:t>, then :</w:t>
        </w:r>
        <w:r w:rsidRPr="00C83D7B">
          <w:rPr>
            <w:rFonts w:ascii="Arial" w:eastAsia="Times New Roman" w:hAnsi="Arial" w:cs="Arial"/>
            <w:color w:val="222222"/>
            <w:sz w:val="24"/>
            <w:szCs w:val="24"/>
          </w:rPr>
          <w:br/>
          <w:t>P(E</w:t>
        </w:r>
        <w:r w:rsidRPr="00C83D7B">
          <w:rPr>
            <w:rFonts w:ascii="Arial" w:eastAsia="Times New Roman" w:hAnsi="Arial" w:cs="Arial"/>
            <w:color w:val="222222"/>
            <w:sz w:val="18"/>
            <w:szCs w:val="18"/>
            <w:vertAlign w:val="subscript"/>
          </w:rPr>
          <w:t>1</w:t>
        </w:r>
        <w:r w:rsidRPr="00C83D7B">
          <w:rPr>
            <w:rFonts w:ascii="Arial" w:eastAsia="Times New Roman" w:hAnsi="Arial" w:cs="Arial"/>
            <w:color w:val="222222"/>
            <w:sz w:val="24"/>
            <w:szCs w:val="24"/>
          </w:rPr>
          <w:t>/A) = </w:t>
        </w:r>
        <w:r w:rsidRPr="00C83D7B">
          <w:rPr>
            <w:rFonts w:ascii="MathJax_Main" w:eastAsia="Times New Roman" w:hAnsi="MathJax_Main" w:cs="Arial"/>
            <w:color w:val="222222"/>
            <w:sz w:val="21"/>
            <w:szCs w:val="21"/>
            <w:bdr w:val="none" w:sz="0" w:space="0" w:color="auto" w:frame="1"/>
          </w:rPr>
          <w:t>P(E</w:t>
        </w:r>
        <w:r w:rsidRPr="00C83D7B">
          <w:rPr>
            <w:rFonts w:ascii="MathJax_Main" w:eastAsia="Times New Roman" w:hAnsi="MathJax_Main" w:cs="Arial"/>
            <w:color w:val="222222"/>
            <w:sz w:val="15"/>
            <w:szCs w:val="15"/>
            <w:bdr w:val="none" w:sz="0" w:space="0" w:color="auto" w:frame="1"/>
          </w:rPr>
          <w:t>1</w:t>
        </w:r>
        <w:r w:rsidRPr="00C83D7B">
          <w:rPr>
            <w:rFonts w:ascii="MathJax_Main" w:eastAsia="Times New Roman" w:hAnsi="MathJax_Main" w:cs="Arial"/>
            <w:color w:val="222222"/>
            <w:sz w:val="21"/>
            <w:szCs w:val="21"/>
            <w:bdr w:val="none" w:sz="0" w:space="0" w:color="auto" w:frame="1"/>
          </w:rPr>
          <w:t>)P(A/E</w:t>
        </w:r>
        <w:r w:rsidRPr="00C83D7B">
          <w:rPr>
            <w:rFonts w:ascii="MathJax_Main" w:eastAsia="Times New Roman" w:hAnsi="MathJax_Main" w:cs="Arial"/>
            <w:color w:val="222222"/>
            <w:sz w:val="15"/>
            <w:szCs w:val="15"/>
            <w:bdr w:val="none" w:sz="0" w:space="0" w:color="auto" w:frame="1"/>
          </w:rPr>
          <w:t>1</w:t>
        </w:r>
        <w:r w:rsidRPr="00C83D7B">
          <w:rPr>
            <w:rFonts w:ascii="MathJax_Main" w:eastAsia="Times New Roman" w:hAnsi="MathJax_Main" w:cs="Arial"/>
            <w:color w:val="222222"/>
            <w:sz w:val="21"/>
            <w:szCs w:val="21"/>
            <w:bdr w:val="none" w:sz="0" w:space="0" w:color="auto" w:frame="1"/>
          </w:rPr>
          <w:t>)P(E</w:t>
        </w:r>
        <w:r w:rsidRPr="00C83D7B">
          <w:rPr>
            <w:rFonts w:ascii="MathJax_Main" w:eastAsia="Times New Roman" w:hAnsi="MathJax_Main" w:cs="Arial"/>
            <w:color w:val="222222"/>
            <w:sz w:val="15"/>
            <w:szCs w:val="15"/>
            <w:bdr w:val="none" w:sz="0" w:space="0" w:color="auto" w:frame="1"/>
          </w:rPr>
          <w:t>1</w:t>
        </w:r>
        <w:r w:rsidRPr="00C83D7B">
          <w:rPr>
            <w:rFonts w:ascii="MathJax_Main" w:eastAsia="Times New Roman" w:hAnsi="MathJax_Main" w:cs="Arial"/>
            <w:color w:val="222222"/>
            <w:sz w:val="21"/>
            <w:szCs w:val="21"/>
            <w:bdr w:val="none" w:sz="0" w:space="0" w:color="auto" w:frame="1"/>
          </w:rPr>
          <w:t>)P(A/E</w:t>
        </w:r>
        <w:r w:rsidRPr="00C83D7B">
          <w:rPr>
            <w:rFonts w:ascii="MathJax_Main" w:eastAsia="Times New Roman" w:hAnsi="MathJax_Main" w:cs="Arial"/>
            <w:color w:val="222222"/>
            <w:sz w:val="15"/>
            <w:szCs w:val="15"/>
            <w:bdr w:val="none" w:sz="0" w:space="0" w:color="auto" w:frame="1"/>
          </w:rPr>
          <w:t>1</w:t>
        </w:r>
        <w:r w:rsidRPr="00C83D7B">
          <w:rPr>
            <w:rFonts w:ascii="MathJax_Main" w:eastAsia="Times New Roman" w:hAnsi="MathJax_Main" w:cs="Arial"/>
            <w:color w:val="222222"/>
            <w:sz w:val="21"/>
            <w:szCs w:val="21"/>
            <w:bdr w:val="none" w:sz="0" w:space="0" w:color="auto" w:frame="1"/>
          </w:rPr>
          <w:t>)+P(E</w:t>
        </w:r>
        <w:r w:rsidRPr="00C83D7B">
          <w:rPr>
            <w:rFonts w:ascii="MathJax_Main" w:eastAsia="Times New Roman" w:hAnsi="MathJax_Main" w:cs="Arial"/>
            <w:color w:val="222222"/>
            <w:sz w:val="15"/>
            <w:szCs w:val="15"/>
            <w:bdr w:val="none" w:sz="0" w:space="0" w:color="auto" w:frame="1"/>
          </w:rPr>
          <w:t>2</w:t>
        </w:r>
        <w:r w:rsidRPr="00C83D7B">
          <w:rPr>
            <w:rFonts w:ascii="MathJax_Main" w:eastAsia="Times New Roman" w:hAnsi="MathJax_Main" w:cs="Arial"/>
            <w:color w:val="222222"/>
            <w:sz w:val="21"/>
            <w:szCs w:val="21"/>
            <w:bdr w:val="none" w:sz="0" w:space="0" w:color="auto" w:frame="1"/>
          </w:rPr>
          <w:t>)P(A/E</w:t>
        </w:r>
        <w:r w:rsidRPr="00C83D7B">
          <w:rPr>
            <w:rFonts w:ascii="MathJax_Main" w:eastAsia="Times New Roman" w:hAnsi="MathJax_Main" w:cs="Arial"/>
            <w:color w:val="222222"/>
            <w:sz w:val="15"/>
            <w:szCs w:val="15"/>
            <w:bdr w:val="none" w:sz="0" w:space="0" w:color="auto" w:frame="1"/>
          </w:rPr>
          <w:t>2</w:t>
        </w:r>
        <w:r w:rsidRPr="00C83D7B">
          <w:rPr>
            <w:rFonts w:ascii="MathJax_Main" w:eastAsia="Times New Roman" w:hAnsi="MathJax_Main" w:cs="Arial"/>
            <w:color w:val="222222"/>
            <w:sz w:val="21"/>
            <w:szCs w:val="21"/>
            <w:bdr w:val="none" w:sz="0" w:space="0" w:color="auto" w:frame="1"/>
          </w:rPr>
          <w:t>)+………+P(E</w:t>
        </w:r>
        <w:r w:rsidRPr="00C83D7B">
          <w:rPr>
            <w:rFonts w:ascii="MathJax_Math-italic" w:eastAsia="Times New Roman" w:hAnsi="MathJax_Math-italic" w:cs="Arial"/>
            <w:color w:val="222222"/>
            <w:sz w:val="15"/>
            <w:szCs w:val="15"/>
            <w:bdr w:val="none" w:sz="0" w:space="0" w:color="auto" w:frame="1"/>
          </w:rPr>
          <w:t>n</w:t>
        </w:r>
        <w:r w:rsidRPr="00C83D7B">
          <w:rPr>
            <w:rFonts w:ascii="MathJax_Main" w:eastAsia="Times New Roman" w:hAnsi="MathJax_Main" w:cs="Arial"/>
            <w:color w:val="222222"/>
            <w:sz w:val="21"/>
            <w:szCs w:val="21"/>
            <w:bdr w:val="none" w:sz="0" w:space="0" w:color="auto" w:frame="1"/>
          </w:rPr>
          <w:t>)P(A/E</w:t>
        </w:r>
        <w:r w:rsidRPr="00C83D7B">
          <w:rPr>
            <w:rFonts w:ascii="MathJax_Math-italic" w:eastAsia="Times New Roman" w:hAnsi="MathJax_Math-italic" w:cs="Arial"/>
            <w:color w:val="222222"/>
            <w:sz w:val="15"/>
            <w:szCs w:val="15"/>
            <w:bdr w:val="none" w:sz="0" w:space="0" w:color="auto" w:frame="1"/>
          </w:rPr>
          <w:t>n</w:t>
        </w:r>
        <w:r w:rsidRPr="00C83D7B">
          <w:rPr>
            <w:rFonts w:ascii="MathJax_Main" w:eastAsia="Times New Roman" w:hAnsi="MathJax_Main" w:cs="Arial"/>
            <w:color w:val="222222"/>
            <w:sz w:val="21"/>
            <w:szCs w:val="21"/>
            <w:bdr w:val="none" w:sz="0" w:space="0" w:color="auto" w:frame="1"/>
          </w:rPr>
          <w:t>)</w:t>
        </w:r>
      </w:ins>
    </w:p>
    <w:p w:rsidR="00C83D7B" w:rsidRPr="00C83D7B" w:rsidRDefault="00C83D7B" w:rsidP="00C83D7B">
      <w:pPr>
        <w:shd w:val="clear" w:color="auto" w:fill="FFFFFF"/>
        <w:spacing w:after="390" w:line="240" w:lineRule="auto"/>
        <w:rPr>
          <w:ins w:id="518" w:author="Unknown"/>
          <w:rFonts w:ascii="Arial" w:eastAsia="Times New Roman" w:hAnsi="Arial" w:cs="Arial"/>
          <w:color w:val="222222"/>
          <w:sz w:val="24"/>
          <w:szCs w:val="24"/>
        </w:rPr>
      </w:pPr>
      <w:ins w:id="519" w:author="Unknown">
        <w:r w:rsidRPr="00C83D7B">
          <w:rPr>
            <w:rFonts w:ascii="Arial" w:eastAsia="Times New Roman" w:hAnsi="Arial" w:cs="Arial"/>
            <w:color w:val="222222"/>
            <w:sz w:val="24"/>
            <w:szCs w:val="24"/>
          </w:rPr>
          <w:t>6. MEAN AND VARIANCE OF RANDOM VARIABLE.</w:t>
        </w:r>
        <w:r w:rsidRPr="00C83D7B">
          <w:rPr>
            <w:rFonts w:ascii="Arial" w:eastAsia="Times New Roman" w:hAnsi="Arial" w:cs="Arial"/>
            <w:color w:val="222222"/>
            <w:sz w:val="24"/>
            <w:szCs w:val="24"/>
          </w:rPr>
          <w:br/>
          <w:t xml:space="preserve">Mean (μ) = </w:t>
        </w:r>
        <w:proofErr w:type="spellStart"/>
        <w:r w:rsidRPr="00C83D7B">
          <w:rPr>
            <w:rFonts w:ascii="Arial" w:eastAsia="Times New Roman" w:hAnsi="Arial" w:cs="Arial"/>
            <w:color w:val="222222"/>
            <w:sz w:val="24"/>
            <w:szCs w:val="24"/>
          </w:rPr>
          <w:t>Σx</w:t>
        </w:r>
        <w:r w:rsidRPr="00C83D7B">
          <w:rPr>
            <w:rFonts w:ascii="Arial" w:eastAsia="Times New Roman" w:hAnsi="Arial" w:cs="Arial"/>
            <w:color w:val="222222"/>
            <w:sz w:val="18"/>
            <w:szCs w:val="18"/>
            <w:vertAlign w:val="subscript"/>
          </w:rPr>
          <w:t>i</w:t>
        </w:r>
        <w:r w:rsidRPr="00C83D7B">
          <w:rPr>
            <w:rFonts w:ascii="Arial" w:eastAsia="Times New Roman" w:hAnsi="Arial" w:cs="Arial"/>
            <w:color w:val="222222"/>
            <w:sz w:val="24"/>
            <w:szCs w:val="24"/>
          </w:rPr>
          <w:t>p</w:t>
        </w:r>
        <w:r w:rsidRPr="00C83D7B">
          <w:rPr>
            <w:rFonts w:ascii="Arial" w:eastAsia="Times New Roman" w:hAnsi="Arial" w:cs="Arial"/>
            <w:color w:val="222222"/>
            <w:sz w:val="18"/>
            <w:szCs w:val="18"/>
            <w:vertAlign w:val="subscript"/>
          </w:rPr>
          <w:t>i</w:t>
        </w:r>
        <w:proofErr w:type="spellEnd"/>
        <w:r w:rsidRPr="00C83D7B">
          <w:rPr>
            <w:rFonts w:ascii="Arial" w:eastAsia="Times New Roman" w:hAnsi="Arial" w:cs="Arial"/>
            <w:color w:val="222222"/>
            <w:sz w:val="24"/>
            <w:szCs w:val="24"/>
          </w:rPr>
          <w:br/>
          <w:t>Variance (σ</w:t>
        </w:r>
        <w:r w:rsidRPr="00C83D7B">
          <w:rPr>
            <w:rFonts w:ascii="Arial" w:eastAsia="Times New Roman" w:hAnsi="Arial" w:cs="Arial"/>
            <w:color w:val="222222"/>
            <w:sz w:val="18"/>
            <w:szCs w:val="18"/>
            <w:vertAlign w:val="superscript"/>
          </w:rPr>
          <w:t>2</w:t>
        </w:r>
        <w:r w:rsidRPr="00C83D7B">
          <w:rPr>
            <w:rFonts w:ascii="Arial" w:eastAsia="Times New Roman" w:hAnsi="Arial" w:cs="Arial"/>
            <w:color w:val="222222"/>
            <w:sz w:val="24"/>
            <w:szCs w:val="24"/>
          </w:rPr>
          <w:t xml:space="preserve">) = </w:t>
        </w:r>
        <w:proofErr w:type="gramStart"/>
        <w:r w:rsidRPr="00C83D7B">
          <w:rPr>
            <w:rFonts w:ascii="Arial" w:eastAsia="Times New Roman" w:hAnsi="Arial" w:cs="Arial"/>
            <w:color w:val="222222"/>
            <w:sz w:val="24"/>
            <w:szCs w:val="24"/>
          </w:rPr>
          <w:t>Σ(</w:t>
        </w:r>
        <w:proofErr w:type="gramEnd"/>
        <w:r w:rsidRPr="00C83D7B">
          <w:rPr>
            <w:rFonts w:ascii="Arial" w:eastAsia="Times New Roman" w:hAnsi="Arial" w:cs="Arial"/>
            <w:color w:val="222222"/>
            <w:sz w:val="24"/>
            <w:szCs w:val="24"/>
          </w:rPr>
          <w:t>x</w:t>
        </w:r>
        <w:r w:rsidRPr="00C83D7B">
          <w:rPr>
            <w:rFonts w:ascii="Arial" w:eastAsia="Times New Roman" w:hAnsi="Arial" w:cs="Arial"/>
            <w:color w:val="222222"/>
            <w:sz w:val="18"/>
            <w:szCs w:val="18"/>
            <w:vertAlign w:val="subscript"/>
          </w:rPr>
          <w:t>i</w:t>
        </w:r>
        <w:r w:rsidRPr="00C83D7B">
          <w:rPr>
            <w:rFonts w:ascii="Arial" w:eastAsia="Times New Roman" w:hAnsi="Arial" w:cs="Arial"/>
            <w:color w:val="222222"/>
            <w:sz w:val="24"/>
            <w:szCs w:val="24"/>
          </w:rPr>
          <w:t> – μ)</w:t>
        </w:r>
        <w:r w:rsidRPr="00C83D7B">
          <w:rPr>
            <w:rFonts w:ascii="Arial" w:eastAsia="Times New Roman" w:hAnsi="Arial" w:cs="Arial"/>
            <w:color w:val="222222"/>
            <w:sz w:val="18"/>
            <w:szCs w:val="18"/>
            <w:vertAlign w:val="superscript"/>
          </w:rPr>
          <w:t>2</w:t>
        </w:r>
        <w:r w:rsidRPr="00C83D7B">
          <w:rPr>
            <w:rFonts w:ascii="Arial" w:eastAsia="Times New Roman" w:hAnsi="Arial" w:cs="Arial"/>
            <w:color w:val="222222"/>
            <w:sz w:val="24"/>
            <w:szCs w:val="24"/>
          </w:rPr>
          <w:t>p</w:t>
        </w:r>
        <w:r w:rsidRPr="00C83D7B">
          <w:rPr>
            <w:rFonts w:ascii="Arial" w:eastAsia="Times New Roman" w:hAnsi="Arial" w:cs="Arial"/>
            <w:color w:val="222222"/>
            <w:sz w:val="18"/>
            <w:szCs w:val="18"/>
            <w:vertAlign w:val="subscript"/>
          </w:rPr>
          <w:t>i</w:t>
        </w:r>
        <w:r w:rsidRPr="00C83D7B">
          <w:rPr>
            <w:rFonts w:ascii="Arial" w:eastAsia="Times New Roman" w:hAnsi="Arial" w:cs="Arial"/>
            <w:color w:val="222222"/>
            <w:sz w:val="24"/>
            <w:szCs w:val="24"/>
          </w:rPr>
          <w:t> = Σx</w:t>
        </w:r>
        <w:r w:rsidRPr="00C83D7B">
          <w:rPr>
            <w:rFonts w:ascii="Arial" w:eastAsia="Times New Roman" w:hAnsi="Arial" w:cs="Arial"/>
            <w:color w:val="222222"/>
            <w:sz w:val="18"/>
            <w:szCs w:val="18"/>
            <w:vertAlign w:val="subscript"/>
          </w:rPr>
          <w:t>i</w:t>
        </w:r>
        <w:r w:rsidRPr="00C83D7B">
          <w:rPr>
            <w:rFonts w:ascii="Arial" w:eastAsia="Times New Roman" w:hAnsi="Arial" w:cs="Arial"/>
            <w:color w:val="222222"/>
            <w:sz w:val="18"/>
            <w:szCs w:val="18"/>
            <w:vertAlign w:val="superscript"/>
          </w:rPr>
          <w:t>2</w:t>
        </w:r>
        <w:r w:rsidRPr="00C83D7B">
          <w:rPr>
            <w:rFonts w:ascii="Arial" w:eastAsia="Times New Roman" w:hAnsi="Arial" w:cs="Arial"/>
            <w:color w:val="222222"/>
            <w:sz w:val="24"/>
            <w:szCs w:val="24"/>
          </w:rPr>
          <w:t> p</w:t>
        </w:r>
        <w:r w:rsidRPr="00C83D7B">
          <w:rPr>
            <w:rFonts w:ascii="Arial" w:eastAsia="Times New Roman" w:hAnsi="Arial" w:cs="Arial"/>
            <w:color w:val="222222"/>
            <w:sz w:val="18"/>
            <w:szCs w:val="18"/>
            <w:vertAlign w:val="subscript"/>
          </w:rPr>
          <w:t>i</w:t>
        </w:r>
        <w:r w:rsidRPr="00C83D7B">
          <w:rPr>
            <w:rFonts w:ascii="Arial" w:eastAsia="Times New Roman" w:hAnsi="Arial" w:cs="Arial"/>
            <w:color w:val="222222"/>
            <w:sz w:val="24"/>
            <w:szCs w:val="24"/>
          </w:rPr>
          <w:t> – μ</w:t>
        </w:r>
        <w:r w:rsidRPr="00C83D7B">
          <w:rPr>
            <w:rFonts w:ascii="Arial" w:eastAsia="Times New Roman" w:hAnsi="Arial" w:cs="Arial"/>
            <w:color w:val="222222"/>
            <w:sz w:val="18"/>
            <w:szCs w:val="18"/>
            <w:vertAlign w:val="superscript"/>
          </w:rPr>
          <w:t>2</w:t>
        </w:r>
      </w:ins>
    </w:p>
    <w:p w:rsidR="00C83D7B" w:rsidRDefault="00C83D7B"/>
    <w:p w:rsidR="00C83D7B" w:rsidRDefault="00C83D7B">
      <w:bookmarkStart w:id="520" w:name="_GoBack"/>
      <w:bookmarkEnd w:id="520"/>
    </w:p>
    <w:sectPr w:rsidR="00C83D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athJax_Main-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63EEA"/>
    <w:multiLevelType w:val="multilevel"/>
    <w:tmpl w:val="A06A9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4820DA"/>
    <w:multiLevelType w:val="multilevel"/>
    <w:tmpl w:val="F4C49A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66726A"/>
    <w:multiLevelType w:val="multilevel"/>
    <w:tmpl w:val="182EF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69459F"/>
    <w:multiLevelType w:val="multilevel"/>
    <w:tmpl w:val="2EA83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C81448"/>
    <w:multiLevelType w:val="multilevel"/>
    <w:tmpl w:val="6F20B4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C5687B"/>
    <w:multiLevelType w:val="multilevel"/>
    <w:tmpl w:val="0E86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FB5F46"/>
    <w:multiLevelType w:val="multilevel"/>
    <w:tmpl w:val="8D28B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AB283C"/>
    <w:multiLevelType w:val="multilevel"/>
    <w:tmpl w:val="866C5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F5264A"/>
    <w:multiLevelType w:val="multilevel"/>
    <w:tmpl w:val="622A5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AC7A7E"/>
    <w:multiLevelType w:val="multilevel"/>
    <w:tmpl w:val="17E4D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261EEC"/>
    <w:multiLevelType w:val="multilevel"/>
    <w:tmpl w:val="044A0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5E1DBD"/>
    <w:multiLevelType w:val="multilevel"/>
    <w:tmpl w:val="3E48B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2B20219"/>
    <w:multiLevelType w:val="multilevel"/>
    <w:tmpl w:val="41DCE4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B9F73E6"/>
    <w:multiLevelType w:val="multilevel"/>
    <w:tmpl w:val="01628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DF75B26"/>
    <w:multiLevelType w:val="multilevel"/>
    <w:tmpl w:val="0B900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05000E4"/>
    <w:multiLevelType w:val="multilevel"/>
    <w:tmpl w:val="C780F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D01F7A"/>
    <w:multiLevelType w:val="multilevel"/>
    <w:tmpl w:val="8B5CC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ED15E22"/>
    <w:multiLevelType w:val="multilevel"/>
    <w:tmpl w:val="F55C5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0BB6D25"/>
    <w:multiLevelType w:val="multilevel"/>
    <w:tmpl w:val="0C5CA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D107471"/>
    <w:multiLevelType w:val="multilevel"/>
    <w:tmpl w:val="E8FE1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E466486"/>
    <w:multiLevelType w:val="multilevel"/>
    <w:tmpl w:val="8B745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2F64EF9"/>
    <w:multiLevelType w:val="multilevel"/>
    <w:tmpl w:val="BD1A3B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4763E20"/>
    <w:multiLevelType w:val="multilevel"/>
    <w:tmpl w:val="2DCE8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4D047FD"/>
    <w:multiLevelType w:val="multilevel"/>
    <w:tmpl w:val="D6C03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7450C8E"/>
    <w:multiLevelType w:val="multilevel"/>
    <w:tmpl w:val="B19C5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7D918E5"/>
    <w:multiLevelType w:val="multilevel"/>
    <w:tmpl w:val="6A025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A2358A4"/>
    <w:multiLevelType w:val="multilevel"/>
    <w:tmpl w:val="B99AD0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B151F20"/>
    <w:multiLevelType w:val="multilevel"/>
    <w:tmpl w:val="85F0B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D125D32"/>
    <w:multiLevelType w:val="multilevel"/>
    <w:tmpl w:val="44CCB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D8B1590"/>
    <w:multiLevelType w:val="multilevel"/>
    <w:tmpl w:val="E856D0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DA87269"/>
    <w:multiLevelType w:val="multilevel"/>
    <w:tmpl w:val="DC042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FD73E34"/>
    <w:multiLevelType w:val="multilevel"/>
    <w:tmpl w:val="19BEE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2"/>
  </w:num>
  <w:num w:numId="3">
    <w:abstractNumId w:val="29"/>
  </w:num>
  <w:num w:numId="4">
    <w:abstractNumId w:val="1"/>
  </w:num>
  <w:num w:numId="5">
    <w:abstractNumId w:val="24"/>
  </w:num>
  <w:num w:numId="6">
    <w:abstractNumId w:val="28"/>
  </w:num>
  <w:num w:numId="7">
    <w:abstractNumId w:val="23"/>
  </w:num>
  <w:num w:numId="8">
    <w:abstractNumId w:val="31"/>
  </w:num>
  <w:num w:numId="9">
    <w:abstractNumId w:val="20"/>
  </w:num>
  <w:num w:numId="10">
    <w:abstractNumId w:val="27"/>
  </w:num>
  <w:num w:numId="11">
    <w:abstractNumId w:val="17"/>
  </w:num>
  <w:num w:numId="12">
    <w:abstractNumId w:val="4"/>
  </w:num>
  <w:num w:numId="13">
    <w:abstractNumId w:val="26"/>
  </w:num>
  <w:num w:numId="14">
    <w:abstractNumId w:val="5"/>
  </w:num>
  <w:num w:numId="15">
    <w:abstractNumId w:val="25"/>
  </w:num>
  <w:num w:numId="16">
    <w:abstractNumId w:val="13"/>
  </w:num>
  <w:num w:numId="17">
    <w:abstractNumId w:val="14"/>
  </w:num>
  <w:num w:numId="18">
    <w:abstractNumId w:val="11"/>
  </w:num>
  <w:num w:numId="19">
    <w:abstractNumId w:val="18"/>
  </w:num>
  <w:num w:numId="20">
    <w:abstractNumId w:val="10"/>
  </w:num>
  <w:num w:numId="21">
    <w:abstractNumId w:val="6"/>
  </w:num>
  <w:num w:numId="22">
    <w:abstractNumId w:val="3"/>
  </w:num>
  <w:num w:numId="23">
    <w:abstractNumId w:val="30"/>
  </w:num>
  <w:num w:numId="24">
    <w:abstractNumId w:val="9"/>
  </w:num>
  <w:num w:numId="25">
    <w:abstractNumId w:val="16"/>
  </w:num>
  <w:num w:numId="26">
    <w:abstractNumId w:val="8"/>
  </w:num>
  <w:num w:numId="27">
    <w:abstractNumId w:val="22"/>
  </w:num>
  <w:num w:numId="28">
    <w:abstractNumId w:val="2"/>
  </w:num>
  <w:num w:numId="29">
    <w:abstractNumId w:val="7"/>
  </w:num>
  <w:num w:numId="30">
    <w:abstractNumId w:val="0"/>
  </w:num>
  <w:num w:numId="31">
    <w:abstractNumId w:val="19"/>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D7B"/>
    <w:rsid w:val="00C83D7B"/>
    <w:rsid w:val="00F52F0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C83D7B"/>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C83D7B"/>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C83D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3D7B"/>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C83D7B"/>
  </w:style>
  <w:style w:type="paragraph" w:styleId="NormalWeb">
    <w:name w:val="Normal (Web)"/>
    <w:basedOn w:val="Normal"/>
    <w:uiPriority w:val="99"/>
    <w:unhideWhenUsed/>
    <w:rsid w:val="00C83D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3D7B"/>
    <w:rPr>
      <w:b/>
      <w:bCs/>
    </w:rPr>
  </w:style>
  <w:style w:type="character" w:customStyle="1" w:styleId="mathjaxpreview">
    <w:name w:val="mathjax_preview"/>
    <w:basedOn w:val="DefaultParagraphFont"/>
    <w:rsid w:val="00C83D7B"/>
  </w:style>
  <w:style w:type="character" w:customStyle="1" w:styleId="mathjax">
    <w:name w:val="mathjax"/>
    <w:basedOn w:val="DefaultParagraphFont"/>
    <w:rsid w:val="00C83D7B"/>
  </w:style>
  <w:style w:type="character" w:customStyle="1" w:styleId="math">
    <w:name w:val="math"/>
    <w:basedOn w:val="DefaultParagraphFont"/>
    <w:rsid w:val="00C83D7B"/>
  </w:style>
  <w:style w:type="character" w:customStyle="1" w:styleId="mrow">
    <w:name w:val="mrow"/>
    <w:basedOn w:val="DefaultParagraphFont"/>
    <w:rsid w:val="00C83D7B"/>
  </w:style>
  <w:style w:type="character" w:customStyle="1" w:styleId="mo">
    <w:name w:val="mo"/>
    <w:basedOn w:val="DefaultParagraphFont"/>
    <w:rsid w:val="00C83D7B"/>
  </w:style>
  <w:style w:type="character" w:customStyle="1" w:styleId="msubsup">
    <w:name w:val="msubsup"/>
    <w:basedOn w:val="DefaultParagraphFont"/>
    <w:rsid w:val="00C83D7B"/>
  </w:style>
  <w:style w:type="character" w:customStyle="1" w:styleId="mi">
    <w:name w:val="mi"/>
    <w:basedOn w:val="DefaultParagraphFont"/>
    <w:rsid w:val="00C83D7B"/>
  </w:style>
  <w:style w:type="character" w:customStyle="1" w:styleId="texatom">
    <w:name w:val="texatom"/>
    <w:basedOn w:val="DefaultParagraphFont"/>
    <w:rsid w:val="00C83D7B"/>
  </w:style>
  <w:style w:type="character" w:customStyle="1" w:styleId="mn">
    <w:name w:val="mn"/>
    <w:basedOn w:val="DefaultParagraphFont"/>
    <w:rsid w:val="00C83D7B"/>
  </w:style>
  <w:style w:type="character" w:customStyle="1" w:styleId="msqrt">
    <w:name w:val="msqrt"/>
    <w:basedOn w:val="DefaultParagraphFont"/>
    <w:rsid w:val="00C83D7B"/>
  </w:style>
  <w:style w:type="character" w:customStyle="1" w:styleId="mstyle">
    <w:name w:val="mstyle"/>
    <w:basedOn w:val="DefaultParagraphFont"/>
    <w:rsid w:val="00C83D7B"/>
  </w:style>
  <w:style w:type="character" w:customStyle="1" w:styleId="mfrac">
    <w:name w:val="mfrac"/>
    <w:basedOn w:val="DefaultParagraphFont"/>
    <w:rsid w:val="00C83D7B"/>
  </w:style>
  <w:style w:type="character" w:customStyle="1" w:styleId="mspace">
    <w:name w:val="mspace"/>
    <w:basedOn w:val="DefaultParagraphFont"/>
    <w:rsid w:val="00C83D7B"/>
  </w:style>
  <w:style w:type="character" w:customStyle="1" w:styleId="mtext">
    <w:name w:val="mtext"/>
    <w:basedOn w:val="DefaultParagraphFont"/>
    <w:rsid w:val="00C83D7B"/>
  </w:style>
  <w:style w:type="character" w:customStyle="1" w:styleId="msup">
    <w:name w:val="msup"/>
    <w:basedOn w:val="DefaultParagraphFont"/>
    <w:rsid w:val="00C83D7B"/>
  </w:style>
  <w:style w:type="character" w:customStyle="1" w:styleId="munderover">
    <w:name w:val="munderover"/>
    <w:basedOn w:val="DefaultParagraphFont"/>
    <w:rsid w:val="00C83D7B"/>
  </w:style>
  <w:style w:type="character" w:styleId="Emphasis">
    <w:name w:val="Emphasis"/>
    <w:basedOn w:val="DefaultParagraphFont"/>
    <w:uiPriority w:val="20"/>
    <w:qFormat/>
    <w:rsid w:val="00C83D7B"/>
    <w:rPr>
      <w:i/>
      <w:iCs/>
    </w:rPr>
  </w:style>
  <w:style w:type="character" w:customStyle="1" w:styleId="latex-for-amp">
    <w:name w:val="latex-for-amp"/>
    <w:basedOn w:val="DefaultParagraphFont"/>
    <w:rsid w:val="00C83D7B"/>
  </w:style>
  <w:style w:type="character" w:customStyle="1" w:styleId="Heading1Char">
    <w:name w:val="Heading 1 Char"/>
    <w:basedOn w:val="DefaultParagraphFont"/>
    <w:link w:val="Heading1"/>
    <w:uiPriority w:val="9"/>
    <w:rsid w:val="00C83D7B"/>
    <w:rPr>
      <w:rFonts w:asciiTheme="majorHAnsi" w:eastAsiaTheme="majorEastAsia" w:hAnsiTheme="majorHAnsi" w:cstheme="majorBidi"/>
      <w:b/>
      <w:bCs/>
      <w:color w:val="365F91" w:themeColor="accent1" w:themeShade="BF"/>
      <w:sz w:val="28"/>
      <w:szCs w:val="25"/>
    </w:rPr>
  </w:style>
  <w:style w:type="character" w:customStyle="1" w:styleId="Heading2Char">
    <w:name w:val="Heading 2 Char"/>
    <w:basedOn w:val="DefaultParagraphFont"/>
    <w:link w:val="Heading2"/>
    <w:uiPriority w:val="9"/>
    <w:rsid w:val="00C83D7B"/>
    <w:rPr>
      <w:rFonts w:asciiTheme="majorHAnsi" w:eastAsiaTheme="majorEastAsia" w:hAnsiTheme="majorHAnsi" w:cstheme="majorBidi"/>
      <w:b/>
      <w:bCs/>
      <w:color w:val="4F81BD" w:themeColor="accent1"/>
      <w:sz w:val="26"/>
      <w:szCs w:val="23"/>
    </w:rPr>
  </w:style>
  <w:style w:type="paragraph" w:styleId="BalloonText">
    <w:name w:val="Balloon Text"/>
    <w:basedOn w:val="Normal"/>
    <w:link w:val="BalloonTextChar"/>
    <w:uiPriority w:val="99"/>
    <w:semiHidden/>
    <w:unhideWhenUsed/>
    <w:rsid w:val="00C83D7B"/>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C83D7B"/>
    <w:rPr>
      <w:rFonts w:ascii="Tahoma" w:hAnsi="Tahoma" w:cs="Mangal"/>
      <w:sz w:val="16"/>
      <w:szCs w:val="14"/>
    </w:rPr>
  </w:style>
  <w:style w:type="numbering" w:customStyle="1" w:styleId="NoList2">
    <w:name w:val="No List2"/>
    <w:next w:val="NoList"/>
    <w:uiPriority w:val="99"/>
    <w:semiHidden/>
    <w:unhideWhenUsed/>
    <w:rsid w:val="00C83D7B"/>
  </w:style>
  <w:style w:type="paragraph" w:customStyle="1" w:styleId="entry-meta">
    <w:name w:val="entry-meta"/>
    <w:basedOn w:val="Normal"/>
    <w:rsid w:val="00C83D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C83D7B"/>
  </w:style>
  <w:style w:type="character" w:styleId="Hyperlink">
    <w:name w:val="Hyperlink"/>
    <w:basedOn w:val="DefaultParagraphFont"/>
    <w:uiPriority w:val="99"/>
    <w:semiHidden/>
    <w:unhideWhenUsed/>
    <w:rsid w:val="00C83D7B"/>
    <w:rPr>
      <w:color w:val="0000FF"/>
      <w:u w:val="single"/>
    </w:rPr>
  </w:style>
  <w:style w:type="character" w:styleId="FollowedHyperlink">
    <w:name w:val="FollowedHyperlink"/>
    <w:basedOn w:val="DefaultParagraphFont"/>
    <w:uiPriority w:val="99"/>
    <w:semiHidden/>
    <w:unhideWhenUsed/>
    <w:rsid w:val="00C83D7B"/>
    <w:rPr>
      <w:color w:val="800080"/>
      <w:u w:val="single"/>
    </w:rPr>
  </w:style>
  <w:style w:type="character" w:customStyle="1" w:styleId="entry-author-name">
    <w:name w:val="entry-author-name"/>
    <w:basedOn w:val="DefaultParagraphFont"/>
    <w:rsid w:val="00C83D7B"/>
  </w:style>
  <w:style w:type="character" w:customStyle="1" w:styleId="mtable">
    <w:name w:val="mtable"/>
    <w:basedOn w:val="DefaultParagraphFont"/>
    <w:rsid w:val="00C83D7B"/>
  </w:style>
  <w:style w:type="character" w:customStyle="1" w:styleId="mtd">
    <w:name w:val="mtd"/>
    <w:basedOn w:val="DefaultParagraphFont"/>
    <w:rsid w:val="00C83D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C83D7B"/>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C83D7B"/>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C83D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3D7B"/>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C83D7B"/>
  </w:style>
  <w:style w:type="paragraph" w:styleId="NormalWeb">
    <w:name w:val="Normal (Web)"/>
    <w:basedOn w:val="Normal"/>
    <w:uiPriority w:val="99"/>
    <w:unhideWhenUsed/>
    <w:rsid w:val="00C83D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3D7B"/>
    <w:rPr>
      <w:b/>
      <w:bCs/>
    </w:rPr>
  </w:style>
  <w:style w:type="character" w:customStyle="1" w:styleId="mathjaxpreview">
    <w:name w:val="mathjax_preview"/>
    <w:basedOn w:val="DefaultParagraphFont"/>
    <w:rsid w:val="00C83D7B"/>
  </w:style>
  <w:style w:type="character" w:customStyle="1" w:styleId="mathjax">
    <w:name w:val="mathjax"/>
    <w:basedOn w:val="DefaultParagraphFont"/>
    <w:rsid w:val="00C83D7B"/>
  </w:style>
  <w:style w:type="character" w:customStyle="1" w:styleId="math">
    <w:name w:val="math"/>
    <w:basedOn w:val="DefaultParagraphFont"/>
    <w:rsid w:val="00C83D7B"/>
  </w:style>
  <w:style w:type="character" w:customStyle="1" w:styleId="mrow">
    <w:name w:val="mrow"/>
    <w:basedOn w:val="DefaultParagraphFont"/>
    <w:rsid w:val="00C83D7B"/>
  </w:style>
  <w:style w:type="character" w:customStyle="1" w:styleId="mo">
    <w:name w:val="mo"/>
    <w:basedOn w:val="DefaultParagraphFont"/>
    <w:rsid w:val="00C83D7B"/>
  </w:style>
  <w:style w:type="character" w:customStyle="1" w:styleId="msubsup">
    <w:name w:val="msubsup"/>
    <w:basedOn w:val="DefaultParagraphFont"/>
    <w:rsid w:val="00C83D7B"/>
  </w:style>
  <w:style w:type="character" w:customStyle="1" w:styleId="mi">
    <w:name w:val="mi"/>
    <w:basedOn w:val="DefaultParagraphFont"/>
    <w:rsid w:val="00C83D7B"/>
  </w:style>
  <w:style w:type="character" w:customStyle="1" w:styleId="texatom">
    <w:name w:val="texatom"/>
    <w:basedOn w:val="DefaultParagraphFont"/>
    <w:rsid w:val="00C83D7B"/>
  </w:style>
  <w:style w:type="character" w:customStyle="1" w:styleId="mn">
    <w:name w:val="mn"/>
    <w:basedOn w:val="DefaultParagraphFont"/>
    <w:rsid w:val="00C83D7B"/>
  </w:style>
  <w:style w:type="character" w:customStyle="1" w:styleId="msqrt">
    <w:name w:val="msqrt"/>
    <w:basedOn w:val="DefaultParagraphFont"/>
    <w:rsid w:val="00C83D7B"/>
  </w:style>
  <w:style w:type="character" w:customStyle="1" w:styleId="mstyle">
    <w:name w:val="mstyle"/>
    <w:basedOn w:val="DefaultParagraphFont"/>
    <w:rsid w:val="00C83D7B"/>
  </w:style>
  <w:style w:type="character" w:customStyle="1" w:styleId="mfrac">
    <w:name w:val="mfrac"/>
    <w:basedOn w:val="DefaultParagraphFont"/>
    <w:rsid w:val="00C83D7B"/>
  </w:style>
  <w:style w:type="character" w:customStyle="1" w:styleId="mspace">
    <w:name w:val="mspace"/>
    <w:basedOn w:val="DefaultParagraphFont"/>
    <w:rsid w:val="00C83D7B"/>
  </w:style>
  <w:style w:type="character" w:customStyle="1" w:styleId="mtext">
    <w:name w:val="mtext"/>
    <w:basedOn w:val="DefaultParagraphFont"/>
    <w:rsid w:val="00C83D7B"/>
  </w:style>
  <w:style w:type="character" w:customStyle="1" w:styleId="msup">
    <w:name w:val="msup"/>
    <w:basedOn w:val="DefaultParagraphFont"/>
    <w:rsid w:val="00C83D7B"/>
  </w:style>
  <w:style w:type="character" w:customStyle="1" w:styleId="munderover">
    <w:name w:val="munderover"/>
    <w:basedOn w:val="DefaultParagraphFont"/>
    <w:rsid w:val="00C83D7B"/>
  </w:style>
  <w:style w:type="character" w:styleId="Emphasis">
    <w:name w:val="Emphasis"/>
    <w:basedOn w:val="DefaultParagraphFont"/>
    <w:uiPriority w:val="20"/>
    <w:qFormat/>
    <w:rsid w:val="00C83D7B"/>
    <w:rPr>
      <w:i/>
      <w:iCs/>
    </w:rPr>
  </w:style>
  <w:style w:type="character" w:customStyle="1" w:styleId="latex-for-amp">
    <w:name w:val="latex-for-amp"/>
    <w:basedOn w:val="DefaultParagraphFont"/>
    <w:rsid w:val="00C83D7B"/>
  </w:style>
  <w:style w:type="character" w:customStyle="1" w:styleId="Heading1Char">
    <w:name w:val="Heading 1 Char"/>
    <w:basedOn w:val="DefaultParagraphFont"/>
    <w:link w:val="Heading1"/>
    <w:uiPriority w:val="9"/>
    <w:rsid w:val="00C83D7B"/>
    <w:rPr>
      <w:rFonts w:asciiTheme="majorHAnsi" w:eastAsiaTheme="majorEastAsia" w:hAnsiTheme="majorHAnsi" w:cstheme="majorBidi"/>
      <w:b/>
      <w:bCs/>
      <w:color w:val="365F91" w:themeColor="accent1" w:themeShade="BF"/>
      <w:sz w:val="28"/>
      <w:szCs w:val="25"/>
    </w:rPr>
  </w:style>
  <w:style w:type="character" w:customStyle="1" w:styleId="Heading2Char">
    <w:name w:val="Heading 2 Char"/>
    <w:basedOn w:val="DefaultParagraphFont"/>
    <w:link w:val="Heading2"/>
    <w:uiPriority w:val="9"/>
    <w:rsid w:val="00C83D7B"/>
    <w:rPr>
      <w:rFonts w:asciiTheme="majorHAnsi" w:eastAsiaTheme="majorEastAsia" w:hAnsiTheme="majorHAnsi" w:cstheme="majorBidi"/>
      <w:b/>
      <w:bCs/>
      <w:color w:val="4F81BD" w:themeColor="accent1"/>
      <w:sz w:val="26"/>
      <w:szCs w:val="23"/>
    </w:rPr>
  </w:style>
  <w:style w:type="paragraph" w:styleId="BalloonText">
    <w:name w:val="Balloon Text"/>
    <w:basedOn w:val="Normal"/>
    <w:link w:val="BalloonTextChar"/>
    <w:uiPriority w:val="99"/>
    <w:semiHidden/>
    <w:unhideWhenUsed/>
    <w:rsid w:val="00C83D7B"/>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C83D7B"/>
    <w:rPr>
      <w:rFonts w:ascii="Tahoma" w:hAnsi="Tahoma" w:cs="Mangal"/>
      <w:sz w:val="16"/>
      <w:szCs w:val="14"/>
    </w:rPr>
  </w:style>
  <w:style w:type="numbering" w:customStyle="1" w:styleId="NoList2">
    <w:name w:val="No List2"/>
    <w:next w:val="NoList"/>
    <w:uiPriority w:val="99"/>
    <w:semiHidden/>
    <w:unhideWhenUsed/>
    <w:rsid w:val="00C83D7B"/>
  </w:style>
  <w:style w:type="paragraph" w:customStyle="1" w:styleId="entry-meta">
    <w:name w:val="entry-meta"/>
    <w:basedOn w:val="Normal"/>
    <w:rsid w:val="00C83D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C83D7B"/>
  </w:style>
  <w:style w:type="character" w:styleId="Hyperlink">
    <w:name w:val="Hyperlink"/>
    <w:basedOn w:val="DefaultParagraphFont"/>
    <w:uiPriority w:val="99"/>
    <w:semiHidden/>
    <w:unhideWhenUsed/>
    <w:rsid w:val="00C83D7B"/>
    <w:rPr>
      <w:color w:val="0000FF"/>
      <w:u w:val="single"/>
    </w:rPr>
  </w:style>
  <w:style w:type="character" w:styleId="FollowedHyperlink">
    <w:name w:val="FollowedHyperlink"/>
    <w:basedOn w:val="DefaultParagraphFont"/>
    <w:uiPriority w:val="99"/>
    <w:semiHidden/>
    <w:unhideWhenUsed/>
    <w:rsid w:val="00C83D7B"/>
    <w:rPr>
      <w:color w:val="800080"/>
      <w:u w:val="single"/>
    </w:rPr>
  </w:style>
  <w:style w:type="character" w:customStyle="1" w:styleId="entry-author-name">
    <w:name w:val="entry-author-name"/>
    <w:basedOn w:val="DefaultParagraphFont"/>
    <w:rsid w:val="00C83D7B"/>
  </w:style>
  <w:style w:type="character" w:customStyle="1" w:styleId="mtable">
    <w:name w:val="mtable"/>
    <w:basedOn w:val="DefaultParagraphFont"/>
    <w:rsid w:val="00C83D7B"/>
  </w:style>
  <w:style w:type="character" w:customStyle="1" w:styleId="mtd">
    <w:name w:val="mtd"/>
    <w:basedOn w:val="DefaultParagraphFont"/>
    <w:rsid w:val="00C83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0800584">
      <w:bodyDiv w:val="1"/>
      <w:marLeft w:val="0"/>
      <w:marRight w:val="0"/>
      <w:marTop w:val="0"/>
      <w:marBottom w:val="0"/>
      <w:divBdr>
        <w:top w:val="none" w:sz="0" w:space="0" w:color="auto"/>
        <w:left w:val="none" w:sz="0" w:space="0" w:color="auto"/>
        <w:bottom w:val="none" w:sz="0" w:space="0" w:color="auto"/>
        <w:right w:val="none" w:sz="0" w:space="0" w:color="auto"/>
      </w:divBdr>
    </w:div>
    <w:div w:id="947392137">
      <w:bodyDiv w:val="1"/>
      <w:marLeft w:val="0"/>
      <w:marRight w:val="0"/>
      <w:marTop w:val="0"/>
      <w:marBottom w:val="0"/>
      <w:divBdr>
        <w:top w:val="none" w:sz="0" w:space="0" w:color="auto"/>
        <w:left w:val="none" w:sz="0" w:space="0" w:color="auto"/>
        <w:bottom w:val="none" w:sz="0" w:space="0" w:color="auto"/>
        <w:right w:val="none" w:sz="0" w:space="0" w:color="auto"/>
      </w:divBdr>
    </w:div>
    <w:div w:id="1347364587">
      <w:bodyDiv w:val="1"/>
      <w:marLeft w:val="0"/>
      <w:marRight w:val="0"/>
      <w:marTop w:val="0"/>
      <w:marBottom w:val="0"/>
      <w:divBdr>
        <w:top w:val="none" w:sz="0" w:space="0" w:color="auto"/>
        <w:left w:val="none" w:sz="0" w:space="0" w:color="auto"/>
        <w:bottom w:val="none" w:sz="0" w:space="0" w:color="auto"/>
        <w:right w:val="none" w:sz="0" w:space="0" w:color="auto"/>
      </w:divBdr>
    </w:div>
    <w:div w:id="1408115326">
      <w:bodyDiv w:val="1"/>
      <w:marLeft w:val="0"/>
      <w:marRight w:val="0"/>
      <w:marTop w:val="0"/>
      <w:marBottom w:val="0"/>
      <w:divBdr>
        <w:top w:val="none" w:sz="0" w:space="0" w:color="auto"/>
        <w:left w:val="none" w:sz="0" w:space="0" w:color="auto"/>
        <w:bottom w:val="none" w:sz="0" w:space="0" w:color="auto"/>
        <w:right w:val="none" w:sz="0" w:space="0" w:color="auto"/>
      </w:divBdr>
      <w:divsChild>
        <w:div w:id="1652711463">
          <w:marLeft w:val="0"/>
          <w:marRight w:val="0"/>
          <w:marTop w:val="0"/>
          <w:marBottom w:val="0"/>
          <w:divBdr>
            <w:top w:val="none" w:sz="0" w:space="0" w:color="auto"/>
            <w:left w:val="none" w:sz="0" w:space="0" w:color="auto"/>
            <w:bottom w:val="none" w:sz="0" w:space="0" w:color="auto"/>
            <w:right w:val="none" w:sz="0" w:space="0" w:color="auto"/>
          </w:divBdr>
        </w:div>
      </w:divsChild>
    </w:div>
    <w:div w:id="1471249225">
      <w:bodyDiv w:val="1"/>
      <w:marLeft w:val="0"/>
      <w:marRight w:val="0"/>
      <w:marTop w:val="0"/>
      <w:marBottom w:val="0"/>
      <w:divBdr>
        <w:top w:val="none" w:sz="0" w:space="0" w:color="auto"/>
        <w:left w:val="none" w:sz="0" w:space="0" w:color="auto"/>
        <w:bottom w:val="none" w:sz="0" w:space="0" w:color="auto"/>
        <w:right w:val="none" w:sz="0" w:space="0" w:color="auto"/>
      </w:divBdr>
      <w:divsChild>
        <w:div w:id="725496664">
          <w:marLeft w:val="0"/>
          <w:marRight w:val="0"/>
          <w:marTop w:val="0"/>
          <w:marBottom w:val="0"/>
          <w:divBdr>
            <w:top w:val="none" w:sz="0" w:space="0" w:color="auto"/>
            <w:left w:val="none" w:sz="0" w:space="0" w:color="auto"/>
            <w:bottom w:val="none" w:sz="0" w:space="0" w:color="auto"/>
            <w:right w:val="none" w:sz="0" w:space="0" w:color="auto"/>
          </w:divBdr>
        </w:div>
      </w:divsChild>
    </w:div>
    <w:div w:id="1512065258">
      <w:bodyDiv w:val="1"/>
      <w:marLeft w:val="0"/>
      <w:marRight w:val="0"/>
      <w:marTop w:val="0"/>
      <w:marBottom w:val="0"/>
      <w:divBdr>
        <w:top w:val="none" w:sz="0" w:space="0" w:color="auto"/>
        <w:left w:val="none" w:sz="0" w:space="0" w:color="auto"/>
        <w:bottom w:val="none" w:sz="0" w:space="0" w:color="auto"/>
        <w:right w:val="none" w:sz="0" w:space="0" w:color="auto"/>
      </w:divBdr>
      <w:divsChild>
        <w:div w:id="1057508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onlinecalculator.guru/algebra/inverse-function-calculator/"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hyperlink" Target="https://www.learninsta.com/class-12-maths-notes/" TargetMode="External"/><Relationship Id="rId11" Type="http://schemas.openxmlformats.org/officeDocument/2006/relationships/hyperlink" Target="https://www.learninsta.com/class-12-maths-notes/" TargetMode="External"/><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49" Type="http://schemas.openxmlformats.org/officeDocument/2006/relationships/image" Target="media/image40.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hyperlink" Target="https://www.learninsta.com/class-12-maths-notes/" TargetMode="External"/><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image" Target="media/image2.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48</Pages>
  <Words>8216</Words>
  <Characters>46833</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Parag</dc:creator>
  <cp:lastModifiedBy>Parag</cp:lastModifiedBy>
  <cp:revision>1</cp:revision>
  <dcterms:created xsi:type="dcterms:W3CDTF">2021-12-05T06:57:00Z</dcterms:created>
  <dcterms:modified xsi:type="dcterms:W3CDTF">2021-12-05T07:06:00Z</dcterms:modified>
</cp:coreProperties>
</file>